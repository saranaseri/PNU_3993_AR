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D228" w14:textId="2B6A8C86" w:rsidR="00385838" w:rsidRDefault="00385838">
      <w:pPr>
        <w:rPr>
          <w:rtl/>
        </w:rPr>
      </w:pPr>
      <w:r>
        <w:rPr>
          <w:rtl/>
        </w:rPr>
        <w:br w:type="page"/>
      </w:r>
    </w:p>
    <w:p w14:paraId="319DC427" w14:textId="5E169797" w:rsidR="004A6E19" w:rsidRDefault="004A6E19">
      <w:pPr>
        <w:rPr>
          <w:rtl/>
        </w:rPr>
      </w:pPr>
    </w:p>
    <w:p w14:paraId="23C276F7" w14:textId="765AA5EA" w:rsidR="00385838" w:rsidRDefault="00385838">
      <w:pPr>
        <w:rPr>
          <w:rtl/>
        </w:rPr>
      </w:pPr>
    </w:p>
    <w:p w14:paraId="0E9BE717" w14:textId="0DFD122F" w:rsidR="00385838" w:rsidRDefault="00385838">
      <w:pPr>
        <w:rPr>
          <w:rtl/>
        </w:rPr>
      </w:pPr>
    </w:p>
    <w:p w14:paraId="40AF4AB9" w14:textId="1FD27725" w:rsidR="00385838" w:rsidRDefault="00385838">
      <w:pPr>
        <w:rPr>
          <w:rtl/>
        </w:rPr>
      </w:pPr>
    </w:p>
    <w:p w14:paraId="68319B68" w14:textId="5223E43C" w:rsidR="00385838" w:rsidRDefault="00385838">
      <w:pPr>
        <w:rPr>
          <w:rtl/>
        </w:rPr>
      </w:pPr>
    </w:p>
    <w:p w14:paraId="45F7AA83" w14:textId="49553FD4" w:rsidR="00385838" w:rsidRDefault="00385838">
      <w:pPr>
        <w:rPr>
          <w:rtl/>
        </w:rPr>
      </w:pPr>
    </w:p>
    <w:p w14:paraId="667E727E" w14:textId="1BFB3ABF" w:rsidR="00385838" w:rsidRDefault="00385838">
      <w:pPr>
        <w:rPr>
          <w:rtl/>
        </w:rPr>
      </w:pPr>
    </w:p>
    <w:p w14:paraId="1009653E" w14:textId="537DA34F" w:rsidR="00385838" w:rsidRDefault="00385838">
      <w:pPr>
        <w:rPr>
          <w:rtl/>
        </w:rPr>
      </w:pPr>
    </w:p>
    <w:p w14:paraId="0BCD6CEF" w14:textId="77777777" w:rsidR="00385838" w:rsidRDefault="00385838" w:rsidP="00385838">
      <w:pPr>
        <w:rPr>
          <w:rFonts w:ascii="_PDMS_Saleem_QuranFont" w:hAnsi="_PDMS_Saleem_QuranFont" w:cs="_PDMS_Saleem_QuranFont"/>
          <w:sz w:val="144"/>
          <w:szCs w:val="144"/>
          <w:rtl/>
        </w:rPr>
      </w:pPr>
      <w:bookmarkStart w:id="0" w:name="_Hlk80356365"/>
      <w:r w:rsidRPr="00160192">
        <w:rPr>
          <w:rFonts w:ascii="_PDMS_Saleem_QuranFont" w:hAnsi="_PDMS_Saleem_QuranFont" w:cs="_PDMS_Saleem_QuranFont"/>
          <w:sz w:val="144"/>
          <w:szCs w:val="144"/>
          <w:rtl/>
        </w:rPr>
        <w:t>بسم الله الرحمن ا</w:t>
      </w:r>
      <w:r>
        <w:rPr>
          <w:rFonts w:ascii="_PDMS_Saleem_QuranFont" w:hAnsi="_PDMS_Saleem_QuranFont" w:cs="_PDMS_Saleem_QuranFont" w:hint="cs"/>
          <w:sz w:val="144"/>
          <w:szCs w:val="144"/>
          <w:rtl/>
        </w:rPr>
        <w:t>ل</w:t>
      </w:r>
      <w:r w:rsidRPr="00160192">
        <w:rPr>
          <w:rFonts w:ascii="_PDMS_Saleem_QuranFont" w:hAnsi="_PDMS_Saleem_QuranFont" w:cs="_PDMS_Saleem_QuranFont"/>
          <w:sz w:val="144"/>
          <w:szCs w:val="144"/>
          <w:rtl/>
        </w:rPr>
        <w:t>رحیم</w:t>
      </w:r>
    </w:p>
    <w:bookmarkEnd w:id="0"/>
    <w:p w14:paraId="15EEF8D9" w14:textId="468CA229" w:rsidR="00385838" w:rsidRDefault="00385838">
      <w:pPr>
        <w:rPr>
          <w:rtl/>
        </w:rPr>
      </w:pPr>
    </w:p>
    <w:p w14:paraId="1C35D5BD" w14:textId="58557B24" w:rsidR="00670FE4" w:rsidRDefault="00670FE4">
      <w:pPr>
        <w:rPr>
          <w:rtl/>
        </w:rPr>
      </w:pPr>
    </w:p>
    <w:p w14:paraId="6261F8DB" w14:textId="6394CF29" w:rsidR="00670FE4" w:rsidRDefault="00670FE4">
      <w:pPr>
        <w:rPr>
          <w:rtl/>
        </w:rPr>
      </w:pPr>
    </w:p>
    <w:p w14:paraId="5EDC3D6C" w14:textId="422D36CB" w:rsidR="00670FE4" w:rsidRDefault="00670FE4">
      <w:pPr>
        <w:rPr>
          <w:rtl/>
        </w:rPr>
      </w:pPr>
    </w:p>
    <w:p w14:paraId="5B9BEC6D" w14:textId="07C9F3E8" w:rsidR="00670FE4" w:rsidRDefault="00670FE4">
      <w:pPr>
        <w:rPr>
          <w:rtl/>
        </w:rPr>
      </w:pPr>
    </w:p>
    <w:p w14:paraId="699ECABE" w14:textId="0BD4D576" w:rsidR="00670FE4" w:rsidRDefault="00670FE4">
      <w:pPr>
        <w:rPr>
          <w:rtl/>
        </w:rPr>
      </w:pPr>
    </w:p>
    <w:p w14:paraId="7F0DBBB2" w14:textId="4CE6A5D5" w:rsidR="00670FE4" w:rsidRDefault="00670FE4">
      <w:pPr>
        <w:rPr>
          <w:rtl/>
        </w:rPr>
      </w:pPr>
    </w:p>
    <w:p w14:paraId="4774B41F" w14:textId="632ED7A3" w:rsidR="00670FE4" w:rsidRDefault="00670FE4">
      <w:pPr>
        <w:rPr>
          <w:rtl/>
        </w:rPr>
      </w:pPr>
    </w:p>
    <w:p w14:paraId="171361E8" w14:textId="5D9FC504" w:rsidR="00670FE4" w:rsidRDefault="00670FE4">
      <w:pPr>
        <w:rPr>
          <w:rtl/>
        </w:rPr>
      </w:pPr>
    </w:p>
    <w:p w14:paraId="55560C15" w14:textId="611A7577" w:rsidR="00670FE4" w:rsidRDefault="00670FE4">
      <w:pPr>
        <w:rPr>
          <w:rtl/>
        </w:rPr>
      </w:pPr>
    </w:p>
    <w:p w14:paraId="4F194F64" w14:textId="19077E28" w:rsidR="00670FE4" w:rsidRDefault="00670FE4">
      <w:pPr>
        <w:rPr>
          <w:rtl/>
        </w:rPr>
      </w:pPr>
    </w:p>
    <w:p w14:paraId="4F7F7B4E" w14:textId="68AA30B5" w:rsidR="00670FE4" w:rsidRDefault="00670FE4">
      <w:pPr>
        <w:rPr>
          <w:rtl/>
        </w:rPr>
      </w:pPr>
    </w:p>
    <w:p w14:paraId="641B73A2" w14:textId="0C2FEC90" w:rsidR="00670FE4" w:rsidRDefault="00670FE4">
      <w:pPr>
        <w:rPr>
          <w:rtl/>
        </w:rPr>
      </w:pPr>
    </w:p>
    <w:p w14:paraId="25931A92" w14:textId="176F06BE" w:rsidR="00670FE4" w:rsidRDefault="00670FE4">
      <w:pPr>
        <w:rPr>
          <w:rtl/>
        </w:rPr>
      </w:pPr>
    </w:p>
    <w:p w14:paraId="1962673D" w14:textId="6F1F5C2F" w:rsidR="00670FE4" w:rsidRDefault="00670FE4">
      <w:pPr>
        <w:rPr>
          <w:rtl/>
        </w:rPr>
      </w:pPr>
    </w:p>
    <w:p w14:paraId="21206CCA" w14:textId="73FA42A4" w:rsidR="00670FE4" w:rsidRDefault="00670FE4">
      <w:pPr>
        <w:rPr>
          <w:rtl/>
        </w:rPr>
      </w:pPr>
    </w:p>
    <w:p w14:paraId="62DB95CC" w14:textId="1D0E95A4" w:rsidR="00670FE4" w:rsidRDefault="00670FE4">
      <w:pPr>
        <w:rPr>
          <w:rtl/>
        </w:rPr>
      </w:pPr>
    </w:p>
    <w:p w14:paraId="538F88F2" w14:textId="448599FC" w:rsidR="00670FE4" w:rsidRDefault="00670FE4">
      <w:pPr>
        <w:rPr>
          <w:rtl/>
        </w:rPr>
      </w:pPr>
    </w:p>
    <w:p w14:paraId="0D95B67A" w14:textId="77777777" w:rsidR="00670FE4" w:rsidRPr="0039043B" w:rsidRDefault="00670FE4" w:rsidP="00670FE4">
      <w:pPr>
        <w:pStyle w:val="Heading7"/>
        <w:ind w:left="-2"/>
        <w:rPr>
          <w:rFonts w:cs="B Nazanin"/>
        </w:rPr>
      </w:pPr>
      <w:bookmarkStart w:id="1" w:name="_Hlk80356387"/>
      <w:r>
        <w:rPr>
          <w:rFonts w:cs="B Nazanin"/>
          <w:noProof/>
          <w:sz w:val="20"/>
        </w:rPr>
        <w:lastRenderedPageBreak/>
        <mc:AlternateContent>
          <mc:Choice Requires="wps">
            <w:drawing>
              <wp:anchor distT="0" distB="0" distL="114300" distR="114300" simplePos="0" relativeHeight="251659264" behindDoc="0" locked="0" layoutInCell="1" allowOverlap="1" wp14:anchorId="696AAE19" wp14:editId="3CA5ED0B">
                <wp:simplePos x="0" y="0"/>
                <wp:positionH relativeFrom="column">
                  <wp:posOffset>4547870</wp:posOffset>
                </wp:positionH>
                <wp:positionV relativeFrom="paragraph">
                  <wp:posOffset>-415290</wp:posOffset>
                </wp:positionV>
                <wp:extent cx="1652905" cy="523875"/>
                <wp:effectExtent l="0" t="635" r="444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290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587C3" w14:textId="77777777" w:rsidR="00670FE4" w:rsidRPr="00865CA9" w:rsidRDefault="00670FE4" w:rsidP="00670FE4">
                            <w:pPr>
                              <w:rPr>
                                <w:rFonts w:cs="B Nazanin"/>
                                <w:b/>
                                <w:bCs/>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6AAE19" id="_x0000_t202" coordsize="21600,21600" o:spt="202" path="m,l,21600r21600,l21600,xe">
                <v:stroke joinstyle="miter"/>
                <v:path gradientshapeok="t" o:connecttype="rect"/>
              </v:shapetype>
              <v:shape id="Text Box 1" o:spid="_x0000_s1026" type="#_x0000_t202" style="position:absolute;left:0;text-align:left;margin-left:358.1pt;margin-top:-32.7pt;width:130.1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" filled="f" stroked="f">
                <v:textbox>
                  <w:txbxContent>
                    <w:p w14:paraId="6DF587C3" w14:textId="77777777" w:rsidR="00670FE4" w:rsidRPr="00865CA9" w:rsidRDefault="00670FE4" w:rsidP="00670FE4">
                      <w:pPr>
                        <w:rPr>
                          <w:rFonts w:cs="B Nazanin"/>
                          <w:b/>
                          <w:bCs/>
                          <w:rtl/>
                        </w:rPr>
                      </w:pPr>
                    </w:p>
                  </w:txbxContent>
                </v:textbox>
              </v:shape>
            </w:pict>
          </mc:Fallback>
        </mc:AlternateContent>
      </w:r>
      <w:r w:rsidRPr="0039043B">
        <w:rPr>
          <w:rFonts w:cs="B Nazanin"/>
          <w:noProof/>
        </w:rPr>
        <w:drawing>
          <wp:inline distT="0" distB="0" distL="0" distR="0" wp14:anchorId="4483916B" wp14:editId="066E8839">
            <wp:extent cx="1143000" cy="1019175"/>
            <wp:effectExtent l="19050" t="0" r="0" b="0"/>
            <wp:docPr id="3" name="Picture 3" descr="آر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آرم"/>
                    <pic:cNvPicPr>
                      <a:picLocks noChangeAspect="1" noChangeArrowheads="1"/>
                    </pic:cNvPicPr>
                  </pic:nvPicPr>
                  <pic:blipFill>
                    <a:blip r:embed="rId8" cstate="print"/>
                    <a:srcRect/>
                    <a:stretch>
                      <a:fillRect/>
                    </a:stretch>
                  </pic:blipFill>
                  <pic:spPr bwMode="auto">
                    <a:xfrm>
                      <a:off x="0" y="0"/>
                      <a:ext cx="1143000" cy="1019175"/>
                    </a:xfrm>
                    <a:prstGeom prst="rect">
                      <a:avLst/>
                    </a:prstGeom>
                    <a:noFill/>
                    <a:ln w="9525">
                      <a:noFill/>
                      <a:miter lim="800000"/>
                      <a:headEnd/>
                      <a:tailEnd/>
                    </a:ln>
                  </pic:spPr>
                </pic:pic>
              </a:graphicData>
            </a:graphic>
          </wp:inline>
        </w:drawing>
      </w:r>
    </w:p>
    <w:p w14:paraId="43862EC7" w14:textId="77777777" w:rsidR="00670FE4" w:rsidRPr="0039043B" w:rsidRDefault="00670FE4" w:rsidP="00670FE4">
      <w:pPr>
        <w:pStyle w:val="Heading7"/>
        <w:ind w:left="-2"/>
        <w:rPr>
          <w:rFonts w:cs="B Nazanin"/>
        </w:rPr>
      </w:pPr>
    </w:p>
    <w:p w14:paraId="0DBD5493" w14:textId="77777777" w:rsidR="00670FE4" w:rsidRPr="0039043B" w:rsidRDefault="00670FE4" w:rsidP="00670FE4">
      <w:pPr>
        <w:pStyle w:val="Heading7"/>
        <w:ind w:left="-2"/>
        <w:rPr>
          <w:rFonts w:cs="B Nazanin"/>
        </w:rPr>
      </w:pPr>
    </w:p>
    <w:p w14:paraId="33623B6F" w14:textId="77777777" w:rsidR="00670FE4" w:rsidRPr="0039043B" w:rsidRDefault="00670FE4" w:rsidP="00670FE4">
      <w:pPr>
        <w:pStyle w:val="Heading7"/>
        <w:jc w:val="both"/>
        <w:rPr>
          <w:rFonts w:cs="B Nazanin"/>
          <w:sz w:val="30"/>
          <w:szCs w:val="28"/>
          <w:rtl/>
        </w:rPr>
      </w:pPr>
      <w:r w:rsidRPr="0039043B">
        <w:rPr>
          <w:rFonts w:cs="B Nazanin"/>
        </w:rPr>
        <w:t xml:space="preserve">                                                      </w:t>
      </w:r>
      <w:r w:rsidRPr="0039043B">
        <w:rPr>
          <w:rFonts w:cs="B Nazanin" w:hint="cs"/>
          <w:rtl/>
        </w:rPr>
        <w:t xml:space="preserve">دانشگاه پیام نور استان </w:t>
      </w:r>
      <w:r>
        <w:rPr>
          <w:rFonts w:cs="B Nazanin" w:hint="cs"/>
          <w:rtl/>
        </w:rPr>
        <w:t>تهران</w:t>
      </w:r>
    </w:p>
    <w:p w14:paraId="5A8ED55C" w14:textId="77777777" w:rsidR="00670FE4" w:rsidRPr="0039043B" w:rsidRDefault="00670FE4" w:rsidP="00670FE4">
      <w:pPr>
        <w:pStyle w:val="Heading8"/>
        <w:ind w:left="-2"/>
        <w:rPr>
          <w:rFonts w:cs="B Nazanin"/>
          <w:sz w:val="30"/>
          <w:szCs w:val="28"/>
          <w:rtl/>
        </w:rPr>
      </w:pPr>
      <w:r w:rsidRPr="0039043B">
        <w:rPr>
          <w:rFonts w:cs="B Nazanin" w:hint="cs"/>
          <w:rtl/>
        </w:rPr>
        <w:t xml:space="preserve">مرکز / واحد </w:t>
      </w:r>
      <w:r>
        <w:rPr>
          <w:rFonts w:cs="B Nazanin" w:hint="cs"/>
          <w:rtl/>
        </w:rPr>
        <w:t>پرند</w:t>
      </w:r>
    </w:p>
    <w:p w14:paraId="349C0191" w14:textId="77777777" w:rsidR="00670FE4" w:rsidRPr="0039043B" w:rsidRDefault="00670FE4" w:rsidP="00670FE4">
      <w:pPr>
        <w:pStyle w:val="Heading9"/>
        <w:ind w:left="-2"/>
        <w:rPr>
          <w:rFonts w:cs="B Nazanin"/>
          <w:rtl/>
        </w:rPr>
      </w:pPr>
      <w:r w:rsidRPr="0039043B">
        <w:rPr>
          <w:rFonts w:cs="B Nazanin" w:hint="cs"/>
          <w:rtl/>
        </w:rPr>
        <w:t xml:space="preserve">گروه </w:t>
      </w:r>
      <w:r>
        <w:rPr>
          <w:rFonts w:cs="B Nazanin" w:hint="cs"/>
          <w:rtl/>
        </w:rPr>
        <w:t>فنی و مهندسی</w:t>
      </w:r>
    </w:p>
    <w:p w14:paraId="5FF4D4AA" w14:textId="77777777" w:rsidR="00670FE4" w:rsidRPr="0039043B" w:rsidRDefault="00670FE4" w:rsidP="00670FE4">
      <w:pPr>
        <w:jc w:val="center"/>
        <w:rPr>
          <w:rFonts w:cs="B Nazanin"/>
          <w:b/>
          <w:bCs/>
          <w:rtl/>
        </w:rPr>
      </w:pPr>
    </w:p>
    <w:p w14:paraId="4E8F786A" w14:textId="77777777" w:rsidR="00670FE4" w:rsidRPr="0039043B" w:rsidRDefault="00670FE4" w:rsidP="00670FE4">
      <w:pPr>
        <w:pStyle w:val="Heading4"/>
        <w:rPr>
          <w:rFonts w:cs="B Nazanin"/>
          <w:i w:val="0"/>
          <w:iCs w:val="0"/>
          <w:sz w:val="38"/>
          <w:szCs w:val="36"/>
          <w:rtl/>
        </w:rPr>
      </w:pPr>
      <w:r w:rsidRPr="0039043B">
        <w:rPr>
          <w:rFonts w:cs="B Nazanin" w:hint="cs"/>
          <w:i w:val="0"/>
          <w:iCs w:val="0"/>
          <w:sz w:val="38"/>
          <w:szCs w:val="36"/>
          <w:rtl/>
        </w:rPr>
        <w:t>پروژه کارشناسی</w:t>
      </w:r>
    </w:p>
    <w:p w14:paraId="710B619B" w14:textId="77777777" w:rsidR="00670FE4" w:rsidRPr="0039043B" w:rsidRDefault="00670FE4" w:rsidP="00670FE4">
      <w:pPr>
        <w:pStyle w:val="Heading4"/>
        <w:rPr>
          <w:rFonts w:cs="B Nazanin"/>
          <w:i w:val="0"/>
          <w:iCs w:val="0"/>
          <w:sz w:val="38"/>
          <w:szCs w:val="36"/>
          <w:rtl/>
        </w:rPr>
      </w:pPr>
      <w:r w:rsidRPr="0039043B">
        <w:rPr>
          <w:rFonts w:cs="B Nazanin" w:hint="cs"/>
          <w:i w:val="0"/>
          <w:iCs w:val="0"/>
          <w:sz w:val="38"/>
          <w:szCs w:val="36"/>
          <w:rtl/>
        </w:rPr>
        <w:t>رشته ی</w:t>
      </w:r>
      <w:r>
        <w:rPr>
          <w:rFonts w:cs="B Nazanin" w:hint="cs"/>
          <w:i w:val="0"/>
          <w:iCs w:val="0"/>
          <w:sz w:val="38"/>
          <w:szCs w:val="36"/>
          <w:rtl/>
        </w:rPr>
        <w:t xml:space="preserve"> مهندسی کامپیوتر</w:t>
      </w:r>
    </w:p>
    <w:p w14:paraId="5CAC751D" w14:textId="77777777" w:rsidR="00670FE4" w:rsidRPr="0039043B" w:rsidRDefault="00670FE4" w:rsidP="00670FE4">
      <w:pPr>
        <w:pStyle w:val="Heading4"/>
        <w:rPr>
          <w:rFonts w:cs="B Nazanin"/>
          <w:i w:val="0"/>
          <w:iCs w:val="0"/>
          <w:rtl/>
        </w:rPr>
      </w:pPr>
      <w:r w:rsidRPr="0039043B">
        <w:rPr>
          <w:rFonts w:cs="B Nazanin" w:hint="cs"/>
          <w:i w:val="0"/>
          <w:iCs w:val="0"/>
          <w:sz w:val="38"/>
          <w:szCs w:val="36"/>
          <w:rtl/>
        </w:rPr>
        <w:t xml:space="preserve">گرایش </w:t>
      </w:r>
      <w:r>
        <w:rPr>
          <w:rFonts w:cs="B Nazanin" w:hint="cs"/>
          <w:i w:val="0"/>
          <w:iCs w:val="0"/>
          <w:sz w:val="38"/>
          <w:szCs w:val="36"/>
          <w:rtl/>
        </w:rPr>
        <w:t>نرم افزار</w:t>
      </w:r>
      <w:r w:rsidRPr="0039043B">
        <w:rPr>
          <w:rFonts w:cs="B Nazanin"/>
          <w:i w:val="0"/>
          <w:iCs w:val="0"/>
          <w:sz w:val="38"/>
          <w:szCs w:val="36"/>
          <w:rtl/>
        </w:rPr>
        <w:br/>
      </w:r>
    </w:p>
    <w:p w14:paraId="5F15B279" w14:textId="77777777" w:rsidR="00670FE4" w:rsidRPr="0039043B" w:rsidRDefault="00670FE4" w:rsidP="00670FE4">
      <w:pPr>
        <w:jc w:val="center"/>
        <w:rPr>
          <w:rFonts w:cs="B Nazanin"/>
          <w:b/>
          <w:bCs/>
          <w:rtl/>
        </w:rPr>
      </w:pPr>
    </w:p>
    <w:p w14:paraId="5E6CBD19" w14:textId="77777777" w:rsidR="00670FE4" w:rsidRPr="0039043B" w:rsidRDefault="00670FE4" w:rsidP="00670FE4">
      <w:pPr>
        <w:jc w:val="center"/>
        <w:rPr>
          <w:rFonts w:cs="B Nazanin"/>
          <w:b/>
          <w:bCs/>
          <w:sz w:val="40"/>
          <w:szCs w:val="40"/>
          <w:rtl/>
        </w:rPr>
      </w:pPr>
      <w:r w:rsidRPr="0039043B">
        <w:rPr>
          <w:rFonts w:cs="B Nazanin" w:hint="cs"/>
          <w:b/>
          <w:bCs/>
          <w:sz w:val="40"/>
          <w:szCs w:val="40"/>
          <w:rtl/>
        </w:rPr>
        <w:t>عنوان پروژه:</w:t>
      </w:r>
    </w:p>
    <w:p w14:paraId="0C9F4C90" w14:textId="48908898" w:rsidR="00670FE4" w:rsidRPr="0039043B" w:rsidRDefault="00670FE4" w:rsidP="00670FE4">
      <w:pPr>
        <w:jc w:val="center"/>
        <w:rPr>
          <w:rFonts w:cs="B Nazanin"/>
          <w:b/>
          <w:bCs/>
          <w:sz w:val="40"/>
          <w:szCs w:val="40"/>
          <w:rtl/>
        </w:rPr>
      </w:pPr>
      <w:r>
        <w:rPr>
          <w:rFonts w:cs="B Nazanin" w:hint="cs"/>
          <w:b/>
          <w:bCs/>
          <w:sz w:val="40"/>
          <w:szCs w:val="40"/>
          <w:rtl/>
        </w:rPr>
        <w:t>ماشین حساب دیجیتال پایتون</w:t>
      </w:r>
    </w:p>
    <w:p w14:paraId="5648FA0A" w14:textId="77777777" w:rsidR="00670FE4" w:rsidRPr="0039043B" w:rsidRDefault="00670FE4" w:rsidP="00670FE4">
      <w:pPr>
        <w:jc w:val="center"/>
        <w:rPr>
          <w:rFonts w:cs="B Nazanin"/>
          <w:b/>
          <w:bCs/>
          <w:sz w:val="20"/>
          <w:szCs w:val="18"/>
        </w:rPr>
      </w:pPr>
    </w:p>
    <w:p w14:paraId="48AD47A5" w14:textId="77777777" w:rsidR="00670FE4" w:rsidRPr="0039043B" w:rsidRDefault="00670FE4" w:rsidP="00670FE4">
      <w:pPr>
        <w:jc w:val="center"/>
        <w:rPr>
          <w:rFonts w:cs="B Nazanin"/>
          <w:b/>
          <w:bCs/>
          <w:sz w:val="32"/>
          <w:szCs w:val="30"/>
          <w:rtl/>
        </w:rPr>
      </w:pPr>
    </w:p>
    <w:p w14:paraId="3AA26201" w14:textId="77777777" w:rsidR="00670FE4" w:rsidRPr="0039043B" w:rsidRDefault="00670FE4" w:rsidP="00670FE4">
      <w:pPr>
        <w:ind w:left="-2"/>
        <w:jc w:val="center"/>
        <w:rPr>
          <w:rFonts w:cs="B Nazanin"/>
          <w:b/>
          <w:bCs/>
          <w:sz w:val="28"/>
          <w:szCs w:val="28"/>
          <w:rtl/>
        </w:rPr>
      </w:pPr>
      <w:r w:rsidRPr="0039043B">
        <w:rPr>
          <w:rFonts w:cs="B Nazanin" w:hint="cs"/>
          <w:b/>
          <w:bCs/>
          <w:sz w:val="28"/>
          <w:szCs w:val="28"/>
          <w:rtl/>
        </w:rPr>
        <w:t xml:space="preserve">استاد راهنما: </w:t>
      </w:r>
    </w:p>
    <w:p w14:paraId="02968AC5" w14:textId="77777777" w:rsidR="00670FE4" w:rsidRPr="0039043B" w:rsidRDefault="00670FE4" w:rsidP="00670FE4">
      <w:pPr>
        <w:ind w:left="-2" w:hanging="14"/>
        <w:jc w:val="center"/>
        <w:rPr>
          <w:rFonts w:cs="B Nazanin"/>
          <w:b/>
          <w:bCs/>
          <w:sz w:val="28"/>
          <w:szCs w:val="28"/>
          <w:rtl/>
        </w:rPr>
      </w:pPr>
      <w:r>
        <w:rPr>
          <w:rFonts w:cs="B Nazanin" w:hint="cs"/>
          <w:b/>
          <w:bCs/>
          <w:sz w:val="28"/>
          <w:szCs w:val="28"/>
          <w:rtl/>
        </w:rPr>
        <w:t>سید علی رضوی ابراهیمی</w:t>
      </w:r>
      <w:r w:rsidRPr="0039043B">
        <w:rPr>
          <w:rFonts w:cs="B Nazanin" w:hint="cs"/>
          <w:b/>
          <w:bCs/>
          <w:sz w:val="28"/>
          <w:szCs w:val="28"/>
          <w:rtl/>
        </w:rPr>
        <w:t xml:space="preserve"> </w:t>
      </w:r>
    </w:p>
    <w:p w14:paraId="64566934" w14:textId="77777777" w:rsidR="00670FE4" w:rsidRPr="0039043B" w:rsidRDefault="00670FE4" w:rsidP="00670FE4">
      <w:pPr>
        <w:jc w:val="center"/>
        <w:rPr>
          <w:rFonts w:cs="B Nazanin"/>
          <w:b/>
          <w:bCs/>
          <w:sz w:val="28"/>
          <w:szCs w:val="28"/>
          <w:rtl/>
        </w:rPr>
      </w:pPr>
      <w:r w:rsidRPr="0039043B">
        <w:rPr>
          <w:rFonts w:cs="B Nazanin" w:hint="cs"/>
          <w:b/>
          <w:bCs/>
          <w:sz w:val="28"/>
          <w:szCs w:val="28"/>
          <w:rtl/>
        </w:rPr>
        <w:t>تهیه کننده:</w:t>
      </w:r>
    </w:p>
    <w:p w14:paraId="620ECE3A" w14:textId="77777777" w:rsidR="00670FE4" w:rsidRPr="0039043B" w:rsidRDefault="00670FE4" w:rsidP="00670FE4">
      <w:pPr>
        <w:jc w:val="center"/>
        <w:rPr>
          <w:rFonts w:cs="B Nazanin"/>
          <w:b/>
          <w:bCs/>
        </w:rPr>
      </w:pPr>
      <w:r>
        <w:rPr>
          <w:rFonts w:cs="B Nazanin" w:hint="cs"/>
          <w:b/>
          <w:bCs/>
          <w:sz w:val="28"/>
          <w:szCs w:val="28"/>
          <w:rtl/>
        </w:rPr>
        <w:t>سارا ناصری</w:t>
      </w:r>
    </w:p>
    <w:p w14:paraId="6D0A6BD9" w14:textId="77777777" w:rsidR="00670FE4" w:rsidRDefault="00670FE4" w:rsidP="00670FE4">
      <w:pPr>
        <w:jc w:val="center"/>
        <w:rPr>
          <w:rFonts w:cs="B Nazanin"/>
          <w:b/>
          <w:bCs/>
          <w:sz w:val="28"/>
          <w:szCs w:val="28"/>
          <w:rtl/>
        </w:rPr>
      </w:pPr>
      <w:r>
        <w:rPr>
          <w:rFonts w:cs="B Nazanin" w:hint="cs"/>
          <w:b/>
          <w:bCs/>
          <w:rtl/>
        </w:rPr>
        <w:t>مرداد</w:t>
      </w:r>
      <w:r w:rsidRPr="0039043B">
        <w:rPr>
          <w:rFonts w:cs="B Nazanin" w:hint="cs"/>
          <w:b/>
          <w:bCs/>
          <w:rtl/>
        </w:rPr>
        <w:t xml:space="preserve"> ماه </w:t>
      </w:r>
      <w:r>
        <w:rPr>
          <w:rFonts w:cs="B Nazanin" w:hint="cs"/>
          <w:b/>
          <w:bCs/>
          <w:rtl/>
        </w:rPr>
        <w:t>1400</w:t>
      </w:r>
    </w:p>
    <w:p w14:paraId="43D8496F" w14:textId="77777777" w:rsidR="00670FE4" w:rsidRDefault="00670FE4" w:rsidP="00670FE4">
      <w:pPr>
        <w:ind w:left="2268" w:right="2268"/>
        <w:jc w:val="center"/>
        <w:rPr>
          <w:rFonts w:cs="B Nazanin"/>
          <w:b/>
          <w:bCs/>
          <w:rtl/>
        </w:rPr>
      </w:pPr>
    </w:p>
    <w:p w14:paraId="5B860CDA" w14:textId="77777777" w:rsidR="00670FE4" w:rsidRDefault="00670FE4" w:rsidP="00670FE4">
      <w:pPr>
        <w:ind w:left="2268" w:right="2268"/>
        <w:jc w:val="center"/>
        <w:rPr>
          <w:rFonts w:cs="B Nazanin"/>
          <w:b/>
          <w:bCs/>
          <w:rtl/>
        </w:rPr>
      </w:pPr>
    </w:p>
    <w:p w14:paraId="40A7E5C1" w14:textId="77777777" w:rsidR="00670FE4" w:rsidRDefault="00670FE4" w:rsidP="00670FE4">
      <w:pPr>
        <w:ind w:left="2268" w:right="2268"/>
        <w:jc w:val="center"/>
        <w:rPr>
          <w:rFonts w:cs="B Nazanin"/>
          <w:b/>
          <w:bCs/>
          <w:rtl/>
        </w:rPr>
      </w:pPr>
    </w:p>
    <w:p w14:paraId="0425FFCC" w14:textId="77777777" w:rsidR="00670FE4" w:rsidRDefault="00670FE4" w:rsidP="00670FE4">
      <w:pPr>
        <w:ind w:left="2268" w:right="2268"/>
        <w:jc w:val="center"/>
        <w:rPr>
          <w:rFonts w:cs="B Nazanin"/>
          <w:b/>
          <w:bCs/>
          <w:rtl/>
        </w:rPr>
      </w:pPr>
    </w:p>
    <w:p w14:paraId="40D2F10D" w14:textId="77777777" w:rsidR="00670FE4" w:rsidRDefault="00670FE4" w:rsidP="00670FE4">
      <w:pPr>
        <w:ind w:left="2268" w:right="2268"/>
        <w:jc w:val="center"/>
        <w:rPr>
          <w:rFonts w:cs="B Nazanin"/>
          <w:b/>
          <w:bCs/>
          <w:rtl/>
        </w:rPr>
      </w:pPr>
    </w:p>
    <w:p w14:paraId="7776658C" w14:textId="77777777" w:rsidR="00670FE4" w:rsidRDefault="00670FE4" w:rsidP="00670FE4">
      <w:pPr>
        <w:ind w:left="2268" w:right="2268"/>
        <w:jc w:val="center"/>
        <w:rPr>
          <w:rFonts w:cs="B Nazanin"/>
          <w:b/>
          <w:bCs/>
          <w:rtl/>
        </w:rPr>
      </w:pPr>
    </w:p>
    <w:p w14:paraId="1422A64C" w14:textId="77777777" w:rsidR="00670FE4" w:rsidRDefault="00670FE4" w:rsidP="00670FE4">
      <w:pPr>
        <w:ind w:left="2268" w:right="2268"/>
        <w:jc w:val="center"/>
        <w:rPr>
          <w:rFonts w:cs="B Nazanin"/>
          <w:b/>
          <w:bCs/>
          <w:rtl/>
        </w:rPr>
      </w:pPr>
    </w:p>
    <w:p w14:paraId="10525D98" w14:textId="77777777" w:rsidR="00670FE4" w:rsidRPr="0039043B" w:rsidRDefault="00670FE4" w:rsidP="00670FE4">
      <w:pPr>
        <w:ind w:left="2268" w:right="2268"/>
        <w:jc w:val="center"/>
        <w:rPr>
          <w:rFonts w:cs="B Nazanin"/>
          <w:b/>
          <w:bCs/>
          <w:rtl/>
        </w:rPr>
      </w:pPr>
      <w:r w:rsidRPr="0039043B">
        <w:rPr>
          <w:rFonts w:cs="B Nazanin" w:hint="cs"/>
          <w:b/>
          <w:bCs/>
          <w:rtl/>
        </w:rPr>
        <w:t>کلیه حقوق مادی مترتب بر نتای</w:t>
      </w:r>
      <w:r w:rsidRPr="0039043B">
        <w:rPr>
          <w:rFonts w:cs="B Nazanin" w:hint="eastAsia"/>
          <w:b/>
          <w:bCs/>
          <w:rtl/>
        </w:rPr>
        <w:t>ج</w:t>
      </w:r>
      <w:r w:rsidRPr="0039043B">
        <w:rPr>
          <w:rFonts w:cs="B Nazanin" w:hint="cs"/>
          <w:b/>
          <w:bCs/>
          <w:rtl/>
        </w:rPr>
        <w:t xml:space="preserve"> مطالعات، ابتکارات و نوآوری های ناشی از این پروژه متعلق به :</w:t>
      </w:r>
    </w:p>
    <w:p w14:paraId="42DD5B99" w14:textId="77777777" w:rsidR="00670FE4" w:rsidRPr="0039043B" w:rsidRDefault="00670FE4" w:rsidP="00670FE4">
      <w:pPr>
        <w:ind w:left="2268" w:right="2268"/>
        <w:jc w:val="center"/>
        <w:rPr>
          <w:rFonts w:cs="B Nazanin"/>
          <w:b/>
          <w:bCs/>
          <w:rtl/>
        </w:rPr>
      </w:pPr>
      <w:r w:rsidRPr="0039043B">
        <w:rPr>
          <w:rFonts w:cs="B Nazanin" w:hint="cs"/>
          <w:b/>
          <w:bCs/>
          <w:rtl/>
        </w:rPr>
        <w:t xml:space="preserve">"دانشگاه پیام نور استان </w:t>
      </w:r>
      <w:r>
        <w:rPr>
          <w:rFonts w:cs="B Nazanin" w:hint="cs"/>
          <w:b/>
          <w:bCs/>
          <w:rtl/>
        </w:rPr>
        <w:t xml:space="preserve">تهران </w:t>
      </w:r>
      <w:r w:rsidRPr="0039043B">
        <w:rPr>
          <w:rFonts w:cs="B Nazanin" w:hint="cs"/>
          <w:b/>
          <w:bCs/>
          <w:rtl/>
        </w:rPr>
        <w:t xml:space="preserve">/مرکز </w:t>
      </w:r>
      <w:r>
        <w:rPr>
          <w:rFonts w:cs="B Nazanin" w:hint="cs"/>
          <w:b/>
          <w:bCs/>
          <w:rtl/>
        </w:rPr>
        <w:t>پرند</w:t>
      </w:r>
      <w:r w:rsidRPr="0039043B">
        <w:rPr>
          <w:rFonts w:cs="B Nazanin" w:hint="cs"/>
          <w:b/>
          <w:bCs/>
          <w:rtl/>
        </w:rPr>
        <w:t>"</w:t>
      </w:r>
    </w:p>
    <w:p w14:paraId="410FCC15" w14:textId="77777777" w:rsidR="00670FE4" w:rsidRPr="00BA12BA" w:rsidRDefault="00670FE4" w:rsidP="00670FE4">
      <w:pPr>
        <w:ind w:left="2268" w:right="2268"/>
        <w:jc w:val="center"/>
        <w:rPr>
          <w:rFonts w:cs="B Nazanin"/>
          <w:b/>
          <w:bCs/>
          <w:rtl/>
        </w:rPr>
      </w:pPr>
      <w:r w:rsidRPr="0039043B">
        <w:rPr>
          <w:rFonts w:cs="B Nazanin" w:hint="cs"/>
          <w:b/>
          <w:bCs/>
          <w:rtl/>
        </w:rPr>
        <w:t>می باشد.</w:t>
      </w:r>
    </w:p>
    <w:bookmarkEnd w:id="1"/>
    <w:p w14:paraId="161510C2" w14:textId="77777777" w:rsidR="00670FE4" w:rsidRDefault="00670FE4" w:rsidP="00670FE4">
      <w:pPr>
        <w:ind w:left="26"/>
        <w:rPr>
          <w:rFonts w:cs="B Zar"/>
          <w:sz w:val="24"/>
          <w:szCs w:val="24"/>
          <w:rtl/>
        </w:rPr>
      </w:pPr>
    </w:p>
    <w:p w14:paraId="41308EC2" w14:textId="77777777" w:rsidR="00670FE4" w:rsidRDefault="00670FE4" w:rsidP="00670FE4">
      <w:pPr>
        <w:ind w:left="26"/>
        <w:rPr>
          <w:rFonts w:cs="B Zar"/>
          <w:sz w:val="24"/>
          <w:szCs w:val="24"/>
          <w:rtl/>
        </w:rPr>
      </w:pPr>
    </w:p>
    <w:p w14:paraId="7EE18FB9" w14:textId="77777777" w:rsidR="00670FE4" w:rsidRDefault="00670FE4" w:rsidP="00670FE4">
      <w:pPr>
        <w:ind w:left="26"/>
        <w:rPr>
          <w:rFonts w:cs="B Zar"/>
          <w:sz w:val="24"/>
          <w:szCs w:val="24"/>
          <w:rtl/>
        </w:rPr>
      </w:pPr>
    </w:p>
    <w:p w14:paraId="2E53B7F3" w14:textId="77777777" w:rsidR="00670FE4" w:rsidRDefault="00670FE4" w:rsidP="00670FE4">
      <w:pPr>
        <w:ind w:left="26"/>
        <w:rPr>
          <w:rFonts w:cs="B Zar"/>
          <w:sz w:val="24"/>
          <w:szCs w:val="24"/>
          <w:rtl/>
        </w:rPr>
      </w:pPr>
    </w:p>
    <w:p w14:paraId="5CC4B5F9" w14:textId="77777777" w:rsidR="00670FE4" w:rsidRDefault="00670FE4" w:rsidP="00670FE4">
      <w:pPr>
        <w:ind w:left="26"/>
        <w:rPr>
          <w:rFonts w:cs="B Zar"/>
          <w:sz w:val="24"/>
          <w:szCs w:val="24"/>
          <w:rtl/>
        </w:rPr>
      </w:pPr>
    </w:p>
    <w:p w14:paraId="0186035A" w14:textId="77777777" w:rsidR="00670FE4" w:rsidRDefault="00670FE4" w:rsidP="00670FE4">
      <w:pPr>
        <w:ind w:left="26"/>
        <w:rPr>
          <w:rFonts w:cs="B Zar"/>
          <w:sz w:val="24"/>
          <w:szCs w:val="24"/>
          <w:rtl/>
        </w:rPr>
      </w:pPr>
    </w:p>
    <w:p w14:paraId="0D3B4AC5" w14:textId="77777777" w:rsidR="00670FE4" w:rsidRDefault="00670FE4" w:rsidP="00670FE4">
      <w:pPr>
        <w:ind w:left="26"/>
        <w:rPr>
          <w:rFonts w:cs="B Zar"/>
          <w:sz w:val="24"/>
          <w:szCs w:val="24"/>
          <w:rtl/>
        </w:rPr>
      </w:pPr>
    </w:p>
    <w:p w14:paraId="36B02E73" w14:textId="77777777" w:rsidR="00670FE4" w:rsidRDefault="00670FE4" w:rsidP="00670FE4">
      <w:pPr>
        <w:ind w:left="26"/>
        <w:rPr>
          <w:rFonts w:cs="B Zar"/>
          <w:sz w:val="24"/>
          <w:szCs w:val="24"/>
          <w:rtl/>
        </w:rPr>
      </w:pPr>
    </w:p>
    <w:p w14:paraId="1FF2D0AD" w14:textId="77777777" w:rsidR="00670FE4" w:rsidRDefault="00670FE4" w:rsidP="00670FE4">
      <w:pPr>
        <w:ind w:left="26"/>
        <w:rPr>
          <w:rFonts w:cs="B Zar"/>
          <w:sz w:val="24"/>
          <w:szCs w:val="24"/>
          <w:rtl/>
        </w:rPr>
      </w:pPr>
    </w:p>
    <w:p w14:paraId="413C4561" w14:textId="77777777" w:rsidR="00670FE4" w:rsidRDefault="00670FE4" w:rsidP="00670FE4">
      <w:pPr>
        <w:ind w:left="26"/>
        <w:rPr>
          <w:rFonts w:cs="B Zar"/>
          <w:sz w:val="24"/>
          <w:szCs w:val="24"/>
          <w:rtl/>
        </w:rPr>
      </w:pPr>
    </w:p>
    <w:p w14:paraId="403E6D7C" w14:textId="77777777" w:rsidR="00670FE4" w:rsidRDefault="00670FE4" w:rsidP="00670FE4">
      <w:pPr>
        <w:ind w:left="26"/>
        <w:rPr>
          <w:rFonts w:cs="B Zar"/>
          <w:sz w:val="24"/>
          <w:szCs w:val="24"/>
          <w:rtl/>
        </w:rPr>
      </w:pPr>
    </w:p>
    <w:p w14:paraId="35FB0052" w14:textId="77777777" w:rsidR="00670FE4" w:rsidRDefault="00670FE4" w:rsidP="00670FE4">
      <w:pPr>
        <w:ind w:left="26"/>
        <w:rPr>
          <w:rFonts w:cs="B Zar"/>
          <w:sz w:val="24"/>
          <w:szCs w:val="24"/>
          <w:rtl/>
        </w:rPr>
      </w:pPr>
    </w:p>
    <w:p w14:paraId="79480E32" w14:textId="77777777" w:rsidR="00670FE4" w:rsidRDefault="00670FE4" w:rsidP="00670FE4">
      <w:pPr>
        <w:ind w:left="26"/>
        <w:rPr>
          <w:rFonts w:cs="B Zar"/>
          <w:sz w:val="24"/>
          <w:szCs w:val="24"/>
          <w:rtl/>
        </w:rPr>
      </w:pPr>
    </w:p>
    <w:p w14:paraId="3CA94AA6" w14:textId="77777777" w:rsidR="00670FE4" w:rsidRDefault="00670FE4" w:rsidP="00670FE4">
      <w:pPr>
        <w:ind w:left="26"/>
        <w:rPr>
          <w:rFonts w:cs="B Zar"/>
          <w:sz w:val="24"/>
          <w:szCs w:val="24"/>
          <w:rtl/>
        </w:rPr>
      </w:pPr>
    </w:p>
    <w:p w14:paraId="45A1A210" w14:textId="77777777" w:rsidR="00670FE4" w:rsidRPr="00AB0783" w:rsidRDefault="00670FE4" w:rsidP="00670FE4">
      <w:pPr>
        <w:ind w:left="26"/>
        <w:rPr>
          <w:rFonts w:cs="B Zar"/>
          <w:sz w:val="24"/>
          <w:szCs w:val="24"/>
          <w:rtl/>
        </w:rPr>
      </w:pPr>
      <w:bookmarkStart w:id="2" w:name="_Hlk80356419"/>
      <w:r w:rsidRPr="00AB0783">
        <w:rPr>
          <w:rFonts w:cs="B Zar" w:hint="cs"/>
          <w:sz w:val="24"/>
          <w:szCs w:val="24"/>
          <w:rtl/>
        </w:rPr>
        <w:lastRenderedPageBreak/>
        <w:t>چکیده</w:t>
      </w:r>
    </w:p>
    <w:p w14:paraId="64D31EE5" w14:textId="77777777" w:rsidR="00670FE4" w:rsidRPr="00AB0783" w:rsidRDefault="00670FE4" w:rsidP="00670FE4">
      <w:pPr>
        <w:ind w:left="26" w:right="270"/>
        <w:rPr>
          <w:rFonts w:cs="B Zar"/>
          <w:sz w:val="26"/>
          <w:szCs w:val="26"/>
          <w:rtl/>
        </w:rPr>
      </w:pPr>
      <w:r>
        <w:rPr>
          <w:rFonts w:cs="B Zar" w:hint="cs"/>
          <w:sz w:val="26"/>
          <w:szCs w:val="26"/>
          <w:rtl/>
        </w:rPr>
        <w:t xml:space="preserve">همانطور که می دانید </w:t>
      </w:r>
      <w:r w:rsidRPr="00AB0783">
        <w:rPr>
          <w:rFonts w:cs="B Zar" w:hint="cs"/>
          <w:sz w:val="26"/>
          <w:szCs w:val="26"/>
          <w:rtl/>
        </w:rPr>
        <w:t>امروزه علم کامپیوتر از مهمترین و پر کاربرد ترین علم های دنیا محسوب می شود</w:t>
      </w:r>
      <w:r>
        <w:rPr>
          <w:rFonts w:cs="B Zar" w:hint="cs"/>
          <w:sz w:val="26"/>
          <w:szCs w:val="26"/>
          <w:rtl/>
        </w:rPr>
        <w:t xml:space="preserve"> و کامپیوتر یک ابزار مهم و جدا نشدنی در زندگی امروزی ما حساب می شود </w:t>
      </w:r>
      <w:r w:rsidRPr="00AB0783">
        <w:rPr>
          <w:rFonts w:cs="B Zar" w:hint="cs"/>
          <w:sz w:val="26"/>
          <w:szCs w:val="26"/>
          <w:rtl/>
        </w:rPr>
        <w:t>.</w:t>
      </w:r>
      <w:r>
        <w:rPr>
          <w:rFonts w:cs="B Zar" w:hint="cs"/>
          <w:sz w:val="26"/>
          <w:szCs w:val="26"/>
          <w:rtl/>
        </w:rPr>
        <w:t>برنامه نویسی نیز یکی از مهم ترین رکن های کامپیوتر حساب می شود که باعث می شود کار های الکترونیکی خود بدون هیچ زحمتی انجام دهیم.</w:t>
      </w:r>
      <w:r w:rsidRPr="00AB0783">
        <w:rPr>
          <w:rFonts w:cs="B Zar" w:hint="cs"/>
          <w:sz w:val="26"/>
          <w:szCs w:val="26"/>
          <w:rtl/>
        </w:rPr>
        <w:t xml:space="preserve"> </w:t>
      </w:r>
      <w:r>
        <w:rPr>
          <w:rFonts w:cs="B Zar" w:hint="cs"/>
          <w:sz w:val="26"/>
          <w:szCs w:val="26"/>
          <w:rtl/>
        </w:rPr>
        <w:t>از گوشی های همراه گرفته تا چراغ های راهنمایی و رانندگی همه نیازمند برنامه نویسی هستند تا بتواند کار خود را به درستی انجام دهد. کامپیوتر چیست ؟</w:t>
      </w:r>
      <w:r w:rsidRPr="00AB0783">
        <w:rPr>
          <w:rFonts w:cs="B Zar" w:hint="cs"/>
          <w:sz w:val="26"/>
          <w:szCs w:val="26"/>
          <w:rtl/>
        </w:rPr>
        <w:t>کامپیوتر یک وسیله چند منظوره است که دارای حافظه بوده و قابل برنامه ریزی است و می</w:t>
      </w:r>
      <w:r>
        <w:rPr>
          <w:rFonts w:cs="B Zar" w:hint="cs"/>
          <w:sz w:val="26"/>
          <w:szCs w:val="26"/>
          <w:rtl/>
        </w:rPr>
        <w:t xml:space="preserve"> </w:t>
      </w:r>
      <w:r w:rsidRPr="00AB0783">
        <w:rPr>
          <w:rFonts w:cs="B Zar" w:hint="cs"/>
          <w:sz w:val="26"/>
          <w:szCs w:val="26"/>
          <w:rtl/>
        </w:rPr>
        <w:t>تواند انواع داده ها را به عنوان ورودی بپذیرد و به عنوان خروجی ارائه دهد. کامپیوتر ها بر اساس دو مدار صفر و یک کار می کنند و عملیات خود را بر اساس مدار الکترونیکی انجام می دهند. کامپیوتر دو بخش اساس سخت افزار و نرم افزار دارد. سخت افزار شامل قطعات فیزیکی کامپیوتر است که قابل لمس است. بخش نرم افزار نیز بخش غیر قابل لمس کامپیوتر است. نرم افزار می تواند به شکل داده ورودی به ماشین ، برنامه های موجود در سیستم و بسته های نرم افزاری کاربری باشد. یک سیستم کامپیوتری علاوه بر قطعات سخت افزاری نیازمند نوعی نرم افزار است که به آن جان بخشیده و فعالیت کند. پس در سیستم کامپیوتری نرم افزار و سخت افزار نیازمند یکدیگر هستند. نرم افزار در حقیقت روح و جان کامپیوتر است که به سخت افزار هویت می بخشد .</w:t>
      </w:r>
    </w:p>
    <w:bookmarkEnd w:id="2"/>
    <w:p w14:paraId="41E8A44D" w14:textId="21C60056" w:rsidR="00670FE4" w:rsidRDefault="00670FE4" w:rsidP="00670FE4">
      <w:pPr>
        <w:rPr>
          <w:rFonts w:ascii="_PDMS_Saleem_QuranFont" w:hAnsi="_PDMS_Saleem_QuranFont" w:cs="_PDMS_Saleem_QuranFont"/>
          <w:sz w:val="144"/>
          <w:szCs w:val="144"/>
          <w:rtl/>
        </w:rPr>
      </w:pPr>
    </w:p>
    <w:p w14:paraId="4407B583" w14:textId="77777777" w:rsidR="00670FE4" w:rsidRDefault="00670FE4" w:rsidP="00670FE4">
      <w:pPr>
        <w:rPr>
          <w:rtl/>
        </w:rPr>
      </w:pPr>
    </w:p>
    <w:p w14:paraId="14F3EC80" w14:textId="77777777" w:rsidR="00670FE4" w:rsidRDefault="00670FE4" w:rsidP="00670FE4">
      <w:pPr>
        <w:rPr>
          <w:rtl/>
        </w:rPr>
      </w:pPr>
    </w:p>
    <w:p w14:paraId="6CC4ABC3" w14:textId="77777777" w:rsidR="00670FE4" w:rsidRDefault="00670FE4" w:rsidP="00670FE4">
      <w:pPr>
        <w:rPr>
          <w:rtl/>
        </w:rPr>
      </w:pPr>
    </w:p>
    <w:p w14:paraId="4FFE39B2" w14:textId="76CB4D5C" w:rsidR="00670FE4" w:rsidRDefault="00670FE4" w:rsidP="00670FE4">
      <w:pPr>
        <w:rPr>
          <w:rtl/>
        </w:rPr>
      </w:pPr>
    </w:p>
    <w:p w14:paraId="7063BC67" w14:textId="3D3FB088" w:rsidR="00670FE4" w:rsidRDefault="00670FE4" w:rsidP="00670FE4">
      <w:pPr>
        <w:rPr>
          <w:rtl/>
        </w:rPr>
      </w:pPr>
    </w:p>
    <w:p w14:paraId="4F6427A6" w14:textId="5051E7C4" w:rsidR="00670FE4" w:rsidRDefault="00670FE4" w:rsidP="00670FE4">
      <w:pPr>
        <w:rPr>
          <w:rtl/>
        </w:rPr>
      </w:pPr>
    </w:p>
    <w:p w14:paraId="71352996" w14:textId="1F89421A" w:rsidR="00670FE4" w:rsidRDefault="00670FE4" w:rsidP="00670FE4">
      <w:pPr>
        <w:rPr>
          <w:rtl/>
        </w:rPr>
      </w:pPr>
    </w:p>
    <w:p w14:paraId="6FB9946B" w14:textId="3D7FB6D2" w:rsidR="00670FE4" w:rsidRDefault="00670FE4" w:rsidP="00670FE4">
      <w:pPr>
        <w:rPr>
          <w:rtl/>
        </w:rPr>
      </w:pPr>
    </w:p>
    <w:p w14:paraId="01A5AC23" w14:textId="77777777" w:rsidR="005859EA" w:rsidRDefault="005859EA" w:rsidP="00670FE4">
      <w:pPr>
        <w:rPr>
          <w:rtl/>
        </w:rPr>
        <w:sectPr w:rsidR="005859EA" w:rsidSect="00670FE4">
          <w:headerReference w:type="default" r:id="rId9"/>
          <w:footerReference w:type="default" r:id="rId10"/>
          <w:footerReference w:type="first" r:id="rId11"/>
          <w:pgSz w:w="11906" w:h="16838"/>
          <w:pgMar w:top="1440" w:right="1440" w:bottom="1440" w:left="1440" w:header="720" w:footer="720" w:gutter="0"/>
          <w:pgNumType w:fmt="arabicAlpha"/>
          <w:cols w:space="720"/>
          <w:titlePg/>
          <w:bidi/>
          <w:rtlGutter/>
          <w:docGrid w:linePitch="360"/>
        </w:sectPr>
      </w:pPr>
    </w:p>
    <w:p w14:paraId="67956A22" w14:textId="2F30E3F3" w:rsidR="00670FE4" w:rsidRDefault="00670FE4" w:rsidP="00670FE4">
      <w:pPr>
        <w:rPr>
          <w:rtl/>
        </w:rPr>
      </w:pPr>
    </w:p>
    <w:p w14:paraId="66F84431" w14:textId="77777777" w:rsidR="00670FE4" w:rsidRDefault="00670FE4" w:rsidP="00670FE4">
      <w:pPr>
        <w:rPr>
          <w:rtl/>
        </w:rPr>
      </w:pPr>
    </w:p>
    <w:p w14:paraId="5D5D0688" w14:textId="77777777" w:rsidR="00670FE4" w:rsidRDefault="00670FE4" w:rsidP="00670FE4">
      <w:pPr>
        <w:rPr>
          <w:rtl/>
        </w:rPr>
      </w:pPr>
      <w:bookmarkStart w:id="3" w:name="_Hlk80356514"/>
    </w:p>
    <w:p w14:paraId="54D07D7A" w14:textId="77777777" w:rsidR="00670FE4" w:rsidRPr="0039043B" w:rsidRDefault="00670FE4" w:rsidP="00670FE4">
      <w:pPr>
        <w:ind w:left="-2"/>
        <w:jc w:val="center"/>
        <w:rPr>
          <w:rFonts w:cs="B Nazanin"/>
          <w:b/>
          <w:bCs/>
          <w:rtl/>
        </w:rPr>
      </w:pPr>
      <w:r w:rsidRPr="0039043B">
        <w:rPr>
          <w:rFonts w:cs="B Nazanin" w:hint="cs"/>
          <w:b/>
          <w:bCs/>
          <w:rtl/>
        </w:rPr>
        <w:t>فهرست مطالب</w:t>
      </w:r>
    </w:p>
    <w:p w14:paraId="5D6A84A4" w14:textId="77777777" w:rsidR="00670FE4" w:rsidRPr="0039043B" w:rsidRDefault="00670FE4" w:rsidP="00670FE4">
      <w:pPr>
        <w:rPr>
          <w:rFonts w:cs="B Nazanin"/>
          <w:b/>
          <w:bCs/>
          <w:rtl/>
        </w:rPr>
      </w:pPr>
    </w:p>
    <w:p w14:paraId="5A6F60D1" w14:textId="77777777" w:rsidR="00670FE4" w:rsidRPr="0039043B" w:rsidRDefault="00670FE4" w:rsidP="00670FE4">
      <w:pPr>
        <w:rPr>
          <w:rFonts w:cs="B Nazanin"/>
          <w:b/>
          <w:bCs/>
          <w:rtl/>
        </w:rPr>
      </w:pPr>
    </w:p>
    <w:p w14:paraId="7DE21893" w14:textId="77777777" w:rsidR="00670FE4" w:rsidRPr="0039043B" w:rsidRDefault="00670FE4" w:rsidP="00670FE4">
      <w:pPr>
        <w:rPr>
          <w:rFonts w:cs="B Nazanin"/>
          <w:b/>
          <w:bCs/>
          <w:rtl/>
        </w:rPr>
      </w:pPr>
    </w:p>
    <w:p w14:paraId="65D5B9C2" w14:textId="77777777" w:rsidR="00670FE4" w:rsidRPr="0039043B" w:rsidRDefault="00670FE4" w:rsidP="00670FE4">
      <w:pPr>
        <w:rPr>
          <w:rFonts w:cs="B Nazanin"/>
          <w:b/>
          <w:bCs/>
          <w:rtl/>
        </w:rPr>
      </w:pPr>
      <w:r w:rsidRPr="0039043B">
        <w:rPr>
          <w:rFonts w:cs="B Nazanin" w:hint="cs"/>
          <w:b/>
          <w:bCs/>
          <w:rtl/>
        </w:rPr>
        <w:t>عنوان</w:t>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r>
      <w:r w:rsidRPr="0039043B">
        <w:rPr>
          <w:rFonts w:cs="B Nazanin" w:hint="cs"/>
          <w:b/>
          <w:bCs/>
          <w:rtl/>
        </w:rPr>
        <w:tab/>
        <w:t xml:space="preserve">   </w:t>
      </w:r>
      <w:r>
        <w:rPr>
          <w:rFonts w:cs="B Nazanin" w:hint="cs"/>
          <w:b/>
          <w:bCs/>
          <w:rtl/>
        </w:rPr>
        <w:t xml:space="preserve">                       </w:t>
      </w:r>
      <w:r w:rsidRPr="0039043B">
        <w:rPr>
          <w:rFonts w:cs="B Nazanin" w:hint="cs"/>
          <w:b/>
          <w:bCs/>
          <w:rtl/>
        </w:rPr>
        <w:t xml:space="preserve">  </w:t>
      </w:r>
      <w:r>
        <w:rPr>
          <w:rFonts w:cs="B Nazanin" w:hint="cs"/>
          <w:b/>
          <w:bCs/>
          <w:rtl/>
        </w:rPr>
        <w:t xml:space="preserve"> </w:t>
      </w:r>
      <w:r w:rsidRPr="0039043B">
        <w:rPr>
          <w:rFonts w:cs="B Nazanin" w:hint="cs"/>
          <w:b/>
          <w:bCs/>
          <w:rtl/>
        </w:rPr>
        <w:t xml:space="preserve">    صفحه</w:t>
      </w:r>
    </w:p>
    <w:p w14:paraId="53443924" w14:textId="77777777" w:rsidR="00670FE4" w:rsidRDefault="00670FE4" w:rsidP="00670FE4">
      <w:pPr>
        <w:rPr>
          <w:rtl/>
        </w:rPr>
      </w:pPr>
    </w:p>
    <w:p w14:paraId="7B5108F8" w14:textId="77777777" w:rsidR="00670FE4" w:rsidRPr="00AB0783" w:rsidRDefault="00670FE4" w:rsidP="00670FE4">
      <w:pPr>
        <w:rPr>
          <w:sz w:val="24"/>
          <w:szCs w:val="24"/>
          <w:rtl/>
        </w:rPr>
      </w:pPr>
    </w:p>
    <w:p w14:paraId="6ED20BB3" w14:textId="77777777" w:rsidR="00670FE4" w:rsidRDefault="00670FE4" w:rsidP="00670FE4">
      <w:pPr>
        <w:rPr>
          <w:rFonts w:cs="B Zar"/>
          <w:rtl/>
        </w:rPr>
      </w:pPr>
      <w:r w:rsidRPr="00AB0783">
        <w:rPr>
          <w:rFonts w:cs="B Zar" w:hint="cs"/>
          <w:sz w:val="24"/>
          <w:szCs w:val="24"/>
          <w:rtl/>
        </w:rPr>
        <w:t xml:space="preserve">چکیده                                                                                                                                        </w:t>
      </w:r>
      <w:r>
        <w:rPr>
          <w:rFonts w:cs="B Zar" w:hint="cs"/>
          <w:sz w:val="24"/>
          <w:szCs w:val="24"/>
          <w:rtl/>
        </w:rPr>
        <w:t xml:space="preserve">                       </w:t>
      </w:r>
      <w:r w:rsidRPr="00AB0783">
        <w:rPr>
          <w:rFonts w:cs="B Zar" w:hint="cs"/>
          <w:sz w:val="24"/>
          <w:szCs w:val="24"/>
          <w:rtl/>
        </w:rPr>
        <w:t xml:space="preserve">   </w:t>
      </w:r>
      <w:r>
        <w:rPr>
          <w:rFonts w:cs="B Zar" w:hint="cs"/>
          <w:sz w:val="24"/>
          <w:szCs w:val="24"/>
          <w:rtl/>
        </w:rPr>
        <w:t xml:space="preserve"> </w:t>
      </w:r>
      <w:r w:rsidRPr="00AB0783">
        <w:rPr>
          <w:rFonts w:cs="B Zar" w:hint="cs"/>
          <w:sz w:val="24"/>
          <w:szCs w:val="24"/>
          <w:rtl/>
        </w:rPr>
        <w:t xml:space="preserve">   </w:t>
      </w:r>
      <w:r>
        <w:rPr>
          <w:rFonts w:cs="B Zar" w:hint="cs"/>
          <w:sz w:val="28"/>
          <w:szCs w:val="28"/>
          <w:rtl/>
        </w:rPr>
        <w:t>ج</w:t>
      </w:r>
    </w:p>
    <w:p w14:paraId="0B17CABE" w14:textId="7AE85DEF" w:rsidR="00670FE4" w:rsidRPr="00960A4C" w:rsidRDefault="00670FE4" w:rsidP="00670FE4">
      <w:pPr>
        <w:rPr>
          <w:rFonts w:ascii="_PDMS_Saleem_QuranFont" w:hAnsi="_PDMS_Saleem_QuranFont" w:cs="B Zar"/>
          <w:sz w:val="24"/>
          <w:szCs w:val="24"/>
          <w:rtl/>
        </w:rPr>
      </w:pPr>
      <w:r w:rsidRPr="00BD7DFA">
        <w:rPr>
          <w:rFonts w:cs="B Zar" w:hint="cs"/>
          <w:sz w:val="24"/>
          <w:szCs w:val="24"/>
          <w:rtl/>
        </w:rPr>
        <w:t>پ</w:t>
      </w:r>
      <w:r>
        <w:rPr>
          <w:rFonts w:cs="B Zar" w:hint="cs"/>
          <w:sz w:val="24"/>
          <w:szCs w:val="24"/>
          <w:rtl/>
        </w:rPr>
        <w:t xml:space="preserve">یشگفتار                                                                                                                                                                </w:t>
      </w:r>
      <w:r w:rsidR="004C6A8A">
        <w:rPr>
          <w:rFonts w:cs="B Zar" w:hint="cs"/>
          <w:sz w:val="24"/>
          <w:szCs w:val="24"/>
          <w:rtl/>
        </w:rPr>
        <w:t xml:space="preserve"> </w:t>
      </w:r>
      <w:r>
        <w:rPr>
          <w:rFonts w:cs="B Zar" w:hint="cs"/>
          <w:sz w:val="24"/>
          <w:szCs w:val="24"/>
          <w:rtl/>
        </w:rPr>
        <w:t xml:space="preserve">   </w:t>
      </w:r>
      <w:r w:rsidR="004C6A8A">
        <w:rPr>
          <w:rFonts w:ascii="_PDMS_Saleem_QuranFont" w:hAnsi="_PDMS_Saleem_QuranFont" w:cs="B Zar" w:hint="cs"/>
          <w:sz w:val="28"/>
          <w:szCs w:val="28"/>
          <w:rtl/>
        </w:rPr>
        <w:t>د</w:t>
      </w:r>
    </w:p>
    <w:p w14:paraId="2AC9801D" w14:textId="77777777" w:rsidR="00670FE4" w:rsidRPr="00587575" w:rsidRDefault="00670FE4" w:rsidP="00670FE4">
      <w:pPr>
        <w:tabs>
          <w:tab w:val="left" w:pos="7330"/>
        </w:tabs>
        <w:rPr>
          <w:rFonts w:ascii="_PDMS_Saleem_QuranFont" w:hAnsi="_PDMS_Saleem_QuranFont" w:cs="B Zar"/>
          <w:sz w:val="28"/>
          <w:szCs w:val="28"/>
          <w:rtl/>
        </w:rPr>
      </w:pPr>
      <w:r w:rsidRPr="00587575">
        <w:rPr>
          <w:rFonts w:ascii="_PDMS_Saleem_QuranFont" w:hAnsi="_PDMS_Saleem_QuranFont" w:cs="B Zar" w:hint="cs"/>
          <w:sz w:val="28"/>
          <w:szCs w:val="28"/>
          <w:rtl/>
        </w:rPr>
        <w:t xml:space="preserve">فصل اول                                                                                                                                      </w:t>
      </w:r>
      <w:r>
        <w:rPr>
          <w:rFonts w:ascii="_PDMS_Saleem_QuranFont" w:hAnsi="_PDMS_Saleem_QuranFont" w:cs="B Zar" w:hint="cs"/>
          <w:sz w:val="28"/>
          <w:szCs w:val="28"/>
          <w:rtl/>
        </w:rPr>
        <w:t xml:space="preserve"> </w:t>
      </w:r>
      <w:r w:rsidRPr="00587575">
        <w:rPr>
          <w:rFonts w:ascii="_PDMS_Saleem_QuranFont" w:hAnsi="_PDMS_Saleem_QuranFont" w:cs="B Zar" w:hint="cs"/>
          <w:sz w:val="28"/>
          <w:szCs w:val="28"/>
          <w:rtl/>
        </w:rPr>
        <w:t xml:space="preserve">  1</w:t>
      </w:r>
    </w:p>
    <w:p w14:paraId="0F44AF01" w14:textId="77777777" w:rsidR="00670FE4" w:rsidRPr="00587575" w:rsidRDefault="00670FE4" w:rsidP="00670FE4">
      <w:pPr>
        <w:rPr>
          <w:rFonts w:ascii="_PDMS_Saleem_QuranFont" w:hAnsi="_PDMS_Saleem_QuranFont" w:cs="B Zar"/>
          <w:sz w:val="28"/>
          <w:szCs w:val="28"/>
          <w:rtl/>
        </w:rPr>
      </w:pPr>
      <w:r w:rsidRPr="00587575">
        <w:rPr>
          <w:rFonts w:ascii="_PDMS_Saleem_QuranFont" w:hAnsi="_PDMS_Saleem_QuranFont" w:cs="B Zar" w:hint="cs"/>
          <w:sz w:val="28"/>
          <w:szCs w:val="28"/>
          <w:rtl/>
        </w:rPr>
        <w:t>1-1 پایتون</w:t>
      </w:r>
      <w:r w:rsidRPr="00587575">
        <w:rPr>
          <w:rFonts w:ascii="_PDMS_Saleem_QuranFont" w:hAnsi="_PDMS_Saleem_QuranFont" w:cs="_PDMS_Saleem_QuranFont" w:hint="cs"/>
          <w:sz w:val="28"/>
          <w:szCs w:val="28"/>
          <w:rtl/>
        </w:rPr>
        <w:t xml:space="preserve">                                                              </w:t>
      </w:r>
      <w:r>
        <w:rPr>
          <w:rFonts w:ascii="_PDMS_Saleem_QuranFont" w:hAnsi="_PDMS_Saleem_QuranFont" w:cs="_PDMS_Saleem_QuranFont" w:hint="cs"/>
          <w:sz w:val="28"/>
          <w:szCs w:val="28"/>
          <w:rtl/>
        </w:rPr>
        <w:t xml:space="preserve">                                                                                                                                                                                                                                                                                                                                                                                                                                                                          </w:t>
      </w:r>
      <w:r w:rsidRPr="00587575">
        <w:rPr>
          <w:rFonts w:ascii="_PDMS_Saleem_QuranFont" w:hAnsi="_PDMS_Saleem_QuranFont" w:cs="_PDMS_Saleem_QuranFont" w:hint="cs"/>
          <w:sz w:val="28"/>
          <w:szCs w:val="28"/>
          <w:rtl/>
        </w:rPr>
        <w:t xml:space="preserve">                </w:t>
      </w:r>
      <w:r w:rsidRPr="00587575">
        <w:rPr>
          <w:rFonts w:ascii="_PDMS_Saleem_QuranFont" w:hAnsi="_PDMS_Saleem_QuranFont" w:cs="B Zar" w:hint="cs"/>
          <w:sz w:val="28"/>
          <w:szCs w:val="28"/>
          <w:rtl/>
        </w:rPr>
        <w:t xml:space="preserve">2 </w:t>
      </w:r>
    </w:p>
    <w:p w14:paraId="58FA845E" w14:textId="3B0C6E72" w:rsidR="00670FE4" w:rsidRPr="00587575" w:rsidRDefault="00670FE4" w:rsidP="00670FE4">
      <w:pPr>
        <w:rPr>
          <w:rFonts w:ascii="_PDMS_Saleem_QuranFont" w:hAnsi="_PDMS_Saleem_QuranFont" w:cs="B Zar"/>
          <w:sz w:val="28"/>
          <w:szCs w:val="28"/>
          <w:rtl/>
        </w:rPr>
      </w:pPr>
      <w:r w:rsidRPr="00587575">
        <w:rPr>
          <w:rFonts w:ascii="_PDMS_Saleem_QuranFont" w:hAnsi="_PDMS_Saleem_QuranFont" w:cs="B Zar" w:hint="cs"/>
          <w:sz w:val="28"/>
          <w:szCs w:val="28"/>
          <w:rtl/>
        </w:rPr>
        <w:t xml:space="preserve"> 2-1 تاریخچه                                                                                                                                </w:t>
      </w:r>
      <w:r>
        <w:rPr>
          <w:rFonts w:ascii="_PDMS_Saleem_QuranFont" w:hAnsi="_PDMS_Saleem_QuranFont" w:cs="B Zar" w:hint="cs"/>
          <w:sz w:val="28"/>
          <w:szCs w:val="28"/>
          <w:rtl/>
        </w:rPr>
        <w:t xml:space="preserve"> </w:t>
      </w:r>
      <w:r w:rsidR="004930AF">
        <w:rPr>
          <w:rFonts w:ascii="_PDMS_Saleem_QuranFont" w:hAnsi="_PDMS_Saleem_QuranFont" w:cs="B Zar" w:hint="cs"/>
          <w:sz w:val="28"/>
          <w:szCs w:val="28"/>
          <w:rtl/>
        </w:rPr>
        <w:t>2</w:t>
      </w:r>
    </w:p>
    <w:p w14:paraId="1DB4DD2C" w14:textId="0BC29A1B" w:rsidR="00670FE4" w:rsidRPr="00587575" w:rsidRDefault="00670FE4" w:rsidP="00670FE4">
      <w:pPr>
        <w:rPr>
          <w:rFonts w:ascii="_PDMS_Saleem_QuranFont" w:hAnsi="_PDMS_Saleem_QuranFont" w:cs="B Zar"/>
          <w:sz w:val="28"/>
          <w:szCs w:val="28"/>
          <w:rtl/>
        </w:rPr>
      </w:pPr>
      <w:r w:rsidRPr="00587575">
        <w:rPr>
          <w:rFonts w:ascii="_PDMS_Saleem_QuranFont" w:hAnsi="_PDMS_Saleem_QuranFont" w:cs="B Zar" w:hint="cs"/>
          <w:sz w:val="28"/>
          <w:szCs w:val="28"/>
          <w:rtl/>
        </w:rPr>
        <w:t xml:space="preserve">1-2-1 واژه های ابداعی                                                                                                          </w:t>
      </w:r>
      <w:r w:rsidR="004930AF">
        <w:rPr>
          <w:rFonts w:ascii="_PDMS_Saleem_QuranFont" w:hAnsi="_PDMS_Saleem_QuranFont" w:cs="B Zar" w:hint="cs"/>
          <w:sz w:val="28"/>
          <w:szCs w:val="28"/>
          <w:rtl/>
        </w:rPr>
        <w:t xml:space="preserve"> </w:t>
      </w:r>
      <w:r w:rsidRPr="00587575">
        <w:rPr>
          <w:rFonts w:ascii="_PDMS_Saleem_QuranFont" w:hAnsi="_PDMS_Saleem_QuranFont" w:cs="B Zar" w:hint="cs"/>
          <w:sz w:val="28"/>
          <w:szCs w:val="28"/>
          <w:rtl/>
        </w:rPr>
        <w:t xml:space="preserve">      </w:t>
      </w:r>
      <w:r w:rsidR="004930AF">
        <w:rPr>
          <w:rFonts w:ascii="_PDMS_Saleem_QuranFont" w:hAnsi="_PDMS_Saleem_QuranFont" w:cs="B Zar" w:hint="cs"/>
          <w:sz w:val="28"/>
          <w:szCs w:val="28"/>
          <w:rtl/>
        </w:rPr>
        <w:t>3</w:t>
      </w:r>
    </w:p>
    <w:p w14:paraId="3E959E5A" w14:textId="683E6008" w:rsidR="00670FE4" w:rsidRPr="00587575" w:rsidRDefault="00670FE4" w:rsidP="00670FE4">
      <w:pPr>
        <w:rPr>
          <w:rFonts w:ascii="_PDMS_Saleem_QuranFont" w:hAnsi="_PDMS_Saleem_QuranFont" w:cs="B Zar"/>
          <w:sz w:val="28"/>
          <w:szCs w:val="28"/>
          <w:rtl/>
        </w:rPr>
      </w:pPr>
      <w:r w:rsidRPr="00587575">
        <w:rPr>
          <w:rFonts w:ascii="_PDMS_Saleem_QuranFont" w:hAnsi="_PDMS_Saleem_QuranFont" w:cs="B Zar" w:hint="cs"/>
          <w:sz w:val="28"/>
          <w:szCs w:val="28"/>
          <w:rtl/>
        </w:rPr>
        <w:t xml:space="preserve">3-1 دستور زبان                                                                                                                           </w:t>
      </w:r>
      <w:r w:rsidR="002F5B3D">
        <w:rPr>
          <w:rFonts w:ascii="_PDMS_Saleem_QuranFont" w:hAnsi="_PDMS_Saleem_QuranFont" w:cs="B Zar" w:hint="cs"/>
          <w:sz w:val="28"/>
          <w:szCs w:val="28"/>
          <w:rtl/>
        </w:rPr>
        <w:t xml:space="preserve"> </w:t>
      </w:r>
      <w:r w:rsidRPr="00587575">
        <w:rPr>
          <w:rFonts w:ascii="_PDMS_Saleem_QuranFont" w:hAnsi="_PDMS_Saleem_QuranFont" w:cs="B Zar" w:hint="cs"/>
          <w:sz w:val="28"/>
          <w:szCs w:val="28"/>
          <w:rtl/>
        </w:rPr>
        <w:t xml:space="preserve"> </w:t>
      </w:r>
      <w:r w:rsidR="002F5B3D">
        <w:rPr>
          <w:rFonts w:ascii="_PDMS_Saleem_QuranFont" w:hAnsi="_PDMS_Saleem_QuranFont" w:cs="B Zar" w:hint="cs"/>
          <w:sz w:val="28"/>
          <w:szCs w:val="28"/>
          <w:rtl/>
        </w:rPr>
        <w:t xml:space="preserve">3 </w:t>
      </w:r>
    </w:p>
    <w:p w14:paraId="0CE8B379" w14:textId="13E00065" w:rsidR="00670FE4" w:rsidRPr="00587575" w:rsidRDefault="00670FE4" w:rsidP="00670FE4">
      <w:pPr>
        <w:rPr>
          <w:rFonts w:ascii="_PDMS_Saleem_QuranFont" w:hAnsi="_PDMS_Saleem_QuranFont" w:cs="B Zar"/>
          <w:sz w:val="28"/>
          <w:szCs w:val="28"/>
          <w:rtl/>
        </w:rPr>
      </w:pPr>
      <w:r w:rsidRPr="00587575">
        <w:rPr>
          <w:rFonts w:ascii="_PDMS_Saleem_QuranFont" w:hAnsi="_PDMS_Saleem_QuranFont" w:cs="B Zar" w:hint="cs"/>
          <w:sz w:val="28"/>
          <w:szCs w:val="28"/>
          <w:rtl/>
        </w:rPr>
        <w:t xml:space="preserve">1-3-1 حکم های پایتون                                                                                                                </w:t>
      </w:r>
      <w:r w:rsidR="002F5B3D">
        <w:rPr>
          <w:rFonts w:ascii="_PDMS_Saleem_QuranFont" w:hAnsi="_PDMS_Saleem_QuranFont" w:cs="B Zar" w:hint="cs"/>
          <w:sz w:val="28"/>
          <w:szCs w:val="28"/>
          <w:rtl/>
        </w:rPr>
        <w:t>4</w:t>
      </w:r>
    </w:p>
    <w:p w14:paraId="5639D517" w14:textId="5FA3F5EC" w:rsidR="00670FE4" w:rsidRPr="00587575" w:rsidRDefault="00670FE4" w:rsidP="00670FE4">
      <w:pPr>
        <w:rPr>
          <w:rFonts w:ascii="_PDMS_Saleem_QuranFont" w:hAnsi="_PDMS_Saleem_QuranFont" w:cs="B Zar"/>
          <w:sz w:val="28"/>
          <w:szCs w:val="28"/>
          <w:rtl/>
        </w:rPr>
      </w:pPr>
      <w:r w:rsidRPr="00587575">
        <w:rPr>
          <w:rFonts w:ascii="_PDMS_Saleem_QuranFont" w:hAnsi="_PDMS_Saleem_QuranFont" w:cs="B Zar" w:hint="cs"/>
          <w:sz w:val="28"/>
          <w:szCs w:val="28"/>
          <w:rtl/>
        </w:rPr>
        <w:t xml:space="preserve">4-1 عملگر ها                             </w:t>
      </w:r>
      <w:r>
        <w:rPr>
          <w:rFonts w:ascii="_PDMS_Saleem_QuranFont" w:hAnsi="_PDMS_Saleem_QuranFont" w:cs="B Zar" w:hint="cs"/>
          <w:sz w:val="28"/>
          <w:szCs w:val="28"/>
          <w:rtl/>
        </w:rPr>
        <w:t xml:space="preserve">                      </w:t>
      </w:r>
      <w:r w:rsidRPr="00587575">
        <w:rPr>
          <w:rFonts w:ascii="_PDMS_Saleem_QuranFont" w:hAnsi="_PDMS_Saleem_QuranFont" w:cs="B Zar" w:hint="cs"/>
          <w:sz w:val="28"/>
          <w:szCs w:val="28"/>
          <w:rtl/>
        </w:rPr>
        <w:t xml:space="preserve">                                                                           </w:t>
      </w:r>
      <w:r w:rsidR="002F5B3D">
        <w:rPr>
          <w:rFonts w:ascii="_PDMS_Saleem_QuranFont" w:hAnsi="_PDMS_Saleem_QuranFont" w:cs="B Zar" w:hint="cs"/>
          <w:sz w:val="28"/>
          <w:szCs w:val="28"/>
          <w:rtl/>
        </w:rPr>
        <w:t xml:space="preserve"> </w:t>
      </w:r>
      <w:r w:rsidRPr="00587575">
        <w:rPr>
          <w:rFonts w:ascii="_PDMS_Saleem_QuranFont" w:hAnsi="_PDMS_Saleem_QuranFont" w:cs="B Zar" w:hint="cs"/>
          <w:sz w:val="28"/>
          <w:szCs w:val="28"/>
          <w:rtl/>
        </w:rPr>
        <w:t xml:space="preserve"> </w:t>
      </w:r>
      <w:r w:rsidR="002F5B3D">
        <w:rPr>
          <w:rFonts w:ascii="_PDMS_Saleem_QuranFont" w:hAnsi="_PDMS_Saleem_QuranFont" w:cs="B Zar" w:hint="cs"/>
          <w:sz w:val="28"/>
          <w:szCs w:val="28"/>
          <w:rtl/>
        </w:rPr>
        <w:t>5</w:t>
      </w:r>
    </w:p>
    <w:p w14:paraId="03B0ACAD" w14:textId="167213B5" w:rsidR="00670FE4" w:rsidRPr="00587575" w:rsidRDefault="00670FE4" w:rsidP="00670FE4">
      <w:pPr>
        <w:rPr>
          <w:rFonts w:ascii="_PDMS_Saleem_QuranFont" w:hAnsi="_PDMS_Saleem_QuranFont" w:cs="B Zar"/>
          <w:sz w:val="28"/>
          <w:szCs w:val="28"/>
          <w:rtl/>
        </w:rPr>
      </w:pPr>
      <w:r w:rsidRPr="00587575">
        <w:rPr>
          <w:rFonts w:ascii="_PDMS_Saleem_QuranFont" w:hAnsi="_PDMS_Saleem_QuranFont" w:cs="B Zar" w:hint="cs"/>
          <w:sz w:val="28"/>
          <w:szCs w:val="28"/>
          <w:rtl/>
        </w:rPr>
        <w:t xml:space="preserve">1-4-1 انواع عملگر                                        </w:t>
      </w:r>
      <w:r>
        <w:rPr>
          <w:rFonts w:ascii="_PDMS_Saleem_QuranFont" w:hAnsi="_PDMS_Saleem_QuranFont" w:cs="B Zar" w:hint="cs"/>
          <w:sz w:val="28"/>
          <w:szCs w:val="28"/>
          <w:rtl/>
        </w:rPr>
        <w:t xml:space="preserve">                      </w:t>
      </w:r>
      <w:r w:rsidRPr="00587575">
        <w:rPr>
          <w:rFonts w:ascii="_PDMS_Saleem_QuranFont" w:hAnsi="_PDMS_Saleem_QuranFont" w:cs="B Zar" w:hint="cs"/>
          <w:sz w:val="28"/>
          <w:szCs w:val="28"/>
          <w:rtl/>
        </w:rPr>
        <w:t xml:space="preserve">                                                       </w:t>
      </w:r>
      <w:r>
        <w:rPr>
          <w:rFonts w:ascii="_PDMS_Saleem_QuranFont" w:hAnsi="_PDMS_Saleem_QuranFont" w:cs="B Zar" w:hint="cs"/>
          <w:sz w:val="28"/>
          <w:szCs w:val="28"/>
          <w:rtl/>
        </w:rPr>
        <w:t xml:space="preserve"> </w:t>
      </w:r>
      <w:r w:rsidRPr="00587575">
        <w:rPr>
          <w:rFonts w:ascii="_PDMS_Saleem_QuranFont" w:hAnsi="_PDMS_Saleem_QuranFont" w:cs="B Zar" w:hint="cs"/>
          <w:sz w:val="28"/>
          <w:szCs w:val="28"/>
          <w:rtl/>
        </w:rPr>
        <w:t xml:space="preserve"> </w:t>
      </w:r>
      <w:r w:rsidR="002F5B3D">
        <w:rPr>
          <w:rFonts w:ascii="_PDMS_Saleem_QuranFont" w:hAnsi="_PDMS_Saleem_QuranFont" w:cs="B Zar" w:hint="cs"/>
          <w:sz w:val="28"/>
          <w:szCs w:val="28"/>
          <w:rtl/>
        </w:rPr>
        <w:t>5</w:t>
      </w:r>
    </w:p>
    <w:p w14:paraId="2BDD09BE" w14:textId="1C47F375" w:rsidR="00670FE4" w:rsidRPr="00587575" w:rsidRDefault="00670FE4" w:rsidP="00670FE4">
      <w:pPr>
        <w:rPr>
          <w:rFonts w:ascii="_PDMS_Saleem_QuranFont" w:hAnsi="_PDMS_Saleem_QuranFont" w:cs="B Zar"/>
          <w:sz w:val="28"/>
          <w:szCs w:val="28"/>
          <w:rtl/>
        </w:rPr>
      </w:pPr>
      <w:r w:rsidRPr="00587575">
        <w:rPr>
          <w:rFonts w:ascii="_PDMS_Saleem_QuranFont" w:hAnsi="_PDMS_Saleem_QuranFont" w:cs="B Zar" w:hint="cs"/>
          <w:sz w:val="28"/>
          <w:szCs w:val="28"/>
          <w:rtl/>
        </w:rPr>
        <w:t xml:space="preserve">5-1 عملگر های خاص                                            </w:t>
      </w:r>
      <w:r>
        <w:rPr>
          <w:rFonts w:ascii="_PDMS_Saleem_QuranFont" w:hAnsi="_PDMS_Saleem_QuranFont" w:cs="B Zar" w:hint="cs"/>
          <w:sz w:val="28"/>
          <w:szCs w:val="28"/>
          <w:rtl/>
        </w:rPr>
        <w:t xml:space="preserve">                      </w:t>
      </w:r>
      <w:r w:rsidRPr="00587575">
        <w:rPr>
          <w:rFonts w:ascii="_PDMS_Saleem_QuranFont" w:hAnsi="_PDMS_Saleem_QuranFont" w:cs="B Zar" w:hint="cs"/>
          <w:sz w:val="28"/>
          <w:szCs w:val="28"/>
          <w:rtl/>
        </w:rPr>
        <w:t xml:space="preserve">                                           </w:t>
      </w:r>
      <w:r w:rsidR="002F5B3D">
        <w:rPr>
          <w:rFonts w:ascii="_PDMS_Saleem_QuranFont" w:hAnsi="_PDMS_Saleem_QuranFont" w:cs="B Zar" w:hint="cs"/>
          <w:sz w:val="28"/>
          <w:szCs w:val="28"/>
          <w:rtl/>
        </w:rPr>
        <w:t xml:space="preserve">  </w:t>
      </w:r>
      <w:r w:rsidRPr="00587575">
        <w:rPr>
          <w:rFonts w:ascii="_PDMS_Saleem_QuranFont" w:hAnsi="_PDMS_Saleem_QuranFont" w:cs="B Zar" w:hint="cs"/>
          <w:sz w:val="28"/>
          <w:szCs w:val="28"/>
          <w:rtl/>
        </w:rPr>
        <w:t xml:space="preserve">   </w:t>
      </w:r>
      <w:r w:rsidR="002F5B3D">
        <w:rPr>
          <w:rFonts w:ascii="_PDMS_Saleem_QuranFont" w:hAnsi="_PDMS_Saleem_QuranFont" w:cs="B Zar" w:hint="cs"/>
          <w:sz w:val="28"/>
          <w:szCs w:val="28"/>
          <w:rtl/>
        </w:rPr>
        <w:t xml:space="preserve">8  </w:t>
      </w:r>
    </w:p>
    <w:p w14:paraId="59CB8DE5" w14:textId="708F28A0" w:rsidR="00670FE4" w:rsidRPr="00587575" w:rsidRDefault="00670FE4" w:rsidP="00670FE4">
      <w:pPr>
        <w:rPr>
          <w:rFonts w:ascii="_PDMS_Saleem_QuranFont" w:hAnsi="_PDMS_Saleem_QuranFont" w:cs="B Zar"/>
          <w:sz w:val="28"/>
          <w:szCs w:val="28"/>
          <w:rtl/>
        </w:rPr>
      </w:pPr>
      <w:r w:rsidRPr="00587575">
        <w:rPr>
          <w:rFonts w:ascii="_PDMS_Saleem_QuranFont" w:hAnsi="_PDMS_Saleem_QuranFont" w:cs="B Zar" w:hint="cs"/>
          <w:sz w:val="28"/>
          <w:szCs w:val="28"/>
          <w:rtl/>
        </w:rPr>
        <w:t xml:space="preserve">1-5-1 عملگرهای همانی                                           </w:t>
      </w:r>
      <w:r>
        <w:rPr>
          <w:rFonts w:ascii="_PDMS_Saleem_QuranFont" w:hAnsi="_PDMS_Saleem_QuranFont" w:cs="B Zar" w:hint="cs"/>
          <w:sz w:val="28"/>
          <w:szCs w:val="28"/>
          <w:rtl/>
        </w:rPr>
        <w:t xml:space="preserve">                     </w:t>
      </w:r>
      <w:r w:rsidRPr="00587575">
        <w:rPr>
          <w:rFonts w:ascii="_PDMS_Saleem_QuranFont" w:hAnsi="_PDMS_Saleem_QuranFont" w:cs="B Zar" w:hint="cs"/>
          <w:sz w:val="28"/>
          <w:szCs w:val="28"/>
          <w:rtl/>
        </w:rPr>
        <w:t xml:space="preserve">                                              </w:t>
      </w:r>
      <w:r w:rsidR="002F5B3D">
        <w:rPr>
          <w:rFonts w:ascii="_PDMS_Saleem_QuranFont" w:hAnsi="_PDMS_Saleem_QuranFont" w:cs="B Zar" w:hint="cs"/>
          <w:sz w:val="28"/>
          <w:szCs w:val="28"/>
          <w:rtl/>
        </w:rPr>
        <w:t>8</w:t>
      </w:r>
    </w:p>
    <w:p w14:paraId="710F7C28" w14:textId="68AB272A" w:rsidR="00670FE4" w:rsidRPr="00587575" w:rsidRDefault="00670FE4" w:rsidP="00670FE4">
      <w:pPr>
        <w:rPr>
          <w:rFonts w:ascii="_PDMS_Saleem_QuranFont" w:hAnsi="_PDMS_Saleem_QuranFont" w:cs="B Zar"/>
          <w:sz w:val="28"/>
          <w:szCs w:val="28"/>
          <w:rtl/>
        </w:rPr>
      </w:pPr>
      <w:r w:rsidRPr="00587575">
        <w:rPr>
          <w:rFonts w:ascii="_PDMS_Saleem_QuranFont" w:hAnsi="_PDMS_Saleem_QuranFont" w:cs="B Zar" w:hint="cs"/>
          <w:sz w:val="28"/>
          <w:szCs w:val="28"/>
          <w:rtl/>
        </w:rPr>
        <w:lastRenderedPageBreak/>
        <w:t xml:space="preserve">2-5-1 عملگر های عضویت                                        </w:t>
      </w:r>
      <w:r>
        <w:rPr>
          <w:rFonts w:ascii="_PDMS_Saleem_QuranFont" w:hAnsi="_PDMS_Saleem_QuranFont" w:cs="B Zar" w:hint="cs"/>
          <w:sz w:val="28"/>
          <w:szCs w:val="28"/>
          <w:rtl/>
        </w:rPr>
        <w:t xml:space="preserve">                     </w:t>
      </w:r>
      <w:r w:rsidRPr="00587575">
        <w:rPr>
          <w:rFonts w:ascii="_PDMS_Saleem_QuranFont" w:hAnsi="_PDMS_Saleem_QuranFont" w:cs="B Zar" w:hint="cs"/>
          <w:sz w:val="28"/>
          <w:szCs w:val="28"/>
          <w:rtl/>
        </w:rPr>
        <w:t xml:space="preserve">                                       </w:t>
      </w:r>
      <w:r w:rsidR="002F5B3D">
        <w:rPr>
          <w:rFonts w:ascii="_PDMS_Saleem_QuranFont" w:hAnsi="_PDMS_Saleem_QuranFont" w:cs="B Zar" w:hint="cs"/>
          <w:sz w:val="28"/>
          <w:szCs w:val="28"/>
          <w:rtl/>
        </w:rPr>
        <w:t xml:space="preserve"> 9</w:t>
      </w:r>
      <w:r w:rsidRPr="00587575">
        <w:rPr>
          <w:rFonts w:ascii="_PDMS_Saleem_QuranFont" w:hAnsi="_PDMS_Saleem_QuranFont" w:cs="B Zar" w:hint="cs"/>
          <w:sz w:val="28"/>
          <w:szCs w:val="28"/>
          <w:rtl/>
        </w:rPr>
        <w:t xml:space="preserve">   </w:t>
      </w:r>
    </w:p>
    <w:p w14:paraId="764D2FF2" w14:textId="2E3B9870" w:rsidR="00670FE4" w:rsidRPr="00587575" w:rsidRDefault="00670FE4" w:rsidP="002F5B3D">
      <w:pPr>
        <w:rPr>
          <w:rFonts w:ascii="_PDMS_Saleem_QuranFont" w:hAnsi="_PDMS_Saleem_QuranFont" w:cs="B Zar"/>
          <w:sz w:val="28"/>
          <w:szCs w:val="28"/>
          <w:rtl/>
        </w:rPr>
      </w:pPr>
      <w:r w:rsidRPr="00587575">
        <w:rPr>
          <w:rFonts w:ascii="_PDMS_Saleem_QuranFont" w:hAnsi="_PDMS_Saleem_QuranFont" w:cs="B Zar" w:hint="cs"/>
          <w:sz w:val="28"/>
          <w:szCs w:val="28"/>
          <w:rtl/>
        </w:rPr>
        <w:t xml:space="preserve">6-1 ماژول ها                                                                </w:t>
      </w:r>
      <w:r>
        <w:rPr>
          <w:rFonts w:ascii="_PDMS_Saleem_QuranFont" w:hAnsi="_PDMS_Saleem_QuranFont" w:cs="B Zar" w:hint="cs"/>
          <w:sz w:val="28"/>
          <w:szCs w:val="28"/>
          <w:rtl/>
        </w:rPr>
        <w:t xml:space="preserve">                    </w:t>
      </w:r>
      <w:r w:rsidRPr="00587575">
        <w:rPr>
          <w:rFonts w:ascii="_PDMS_Saleem_QuranFont" w:hAnsi="_PDMS_Saleem_QuranFont" w:cs="B Zar" w:hint="cs"/>
          <w:sz w:val="28"/>
          <w:szCs w:val="28"/>
          <w:rtl/>
        </w:rPr>
        <w:t xml:space="preserve">                                       </w:t>
      </w:r>
      <w:r w:rsidR="002F5B3D">
        <w:rPr>
          <w:rFonts w:ascii="_PDMS_Saleem_QuranFont" w:hAnsi="_PDMS_Saleem_QuranFont" w:cs="B Zar" w:hint="cs"/>
          <w:sz w:val="28"/>
          <w:szCs w:val="28"/>
          <w:rtl/>
        </w:rPr>
        <w:t>9</w:t>
      </w:r>
      <w:r>
        <w:rPr>
          <w:rFonts w:ascii="_PDMS_Saleem_QuranFont" w:hAnsi="_PDMS_Saleem_QuranFont" w:cs="B Zar" w:hint="cs"/>
          <w:sz w:val="28"/>
          <w:szCs w:val="28"/>
          <w:rtl/>
        </w:rPr>
        <w:t xml:space="preserve"> </w:t>
      </w:r>
    </w:p>
    <w:p w14:paraId="0A355120" w14:textId="1A2823E2" w:rsidR="00670FE4" w:rsidRPr="00587575" w:rsidRDefault="00670FE4" w:rsidP="00670FE4">
      <w:pPr>
        <w:rPr>
          <w:rFonts w:ascii="_PDMS_Saleem_QuranFont" w:hAnsi="_PDMS_Saleem_QuranFont" w:cs="B Zar"/>
          <w:sz w:val="28"/>
          <w:szCs w:val="28"/>
          <w:rtl/>
        </w:rPr>
      </w:pPr>
      <w:r w:rsidRPr="00587575">
        <w:rPr>
          <w:rFonts w:ascii="_PDMS_Saleem_QuranFont" w:hAnsi="_PDMS_Saleem_QuranFont" w:cs="B Zar" w:hint="cs"/>
          <w:sz w:val="28"/>
          <w:szCs w:val="28"/>
          <w:rtl/>
        </w:rPr>
        <w:t>7-</w:t>
      </w:r>
      <w:r w:rsidR="002F5B3D">
        <w:rPr>
          <w:rFonts w:ascii="_PDMS_Saleem_QuranFont" w:hAnsi="_PDMS_Saleem_QuranFont" w:cs="B Zar" w:hint="cs"/>
          <w:sz w:val="28"/>
          <w:szCs w:val="28"/>
          <w:rtl/>
        </w:rPr>
        <w:t>1</w:t>
      </w:r>
      <w:r w:rsidRPr="00587575">
        <w:rPr>
          <w:rFonts w:ascii="_PDMS_Saleem_QuranFont" w:hAnsi="_PDMS_Saleem_QuranFont" w:cs="B Zar" w:hint="cs"/>
          <w:sz w:val="28"/>
          <w:szCs w:val="28"/>
          <w:rtl/>
        </w:rPr>
        <w:t xml:space="preserve"> رابط گرافیکی پایتون                                         </w:t>
      </w:r>
      <w:r>
        <w:rPr>
          <w:rFonts w:ascii="_PDMS_Saleem_QuranFont" w:hAnsi="_PDMS_Saleem_QuranFont" w:cs="B Zar" w:hint="cs"/>
          <w:sz w:val="28"/>
          <w:szCs w:val="28"/>
          <w:rtl/>
        </w:rPr>
        <w:t xml:space="preserve">              </w:t>
      </w:r>
      <w:r w:rsidRPr="00587575">
        <w:rPr>
          <w:rFonts w:ascii="_PDMS_Saleem_QuranFont" w:hAnsi="_PDMS_Saleem_QuranFont" w:cs="B Zar" w:hint="cs"/>
          <w:sz w:val="28"/>
          <w:szCs w:val="28"/>
          <w:rtl/>
        </w:rPr>
        <w:t xml:space="preserve">                                               </w:t>
      </w:r>
      <w:r w:rsidR="002F5B3D">
        <w:rPr>
          <w:rFonts w:ascii="_PDMS_Saleem_QuranFont" w:hAnsi="_PDMS_Saleem_QuranFont" w:cs="B Zar" w:hint="cs"/>
          <w:sz w:val="28"/>
          <w:szCs w:val="28"/>
          <w:rtl/>
        </w:rPr>
        <w:t xml:space="preserve">   10</w:t>
      </w:r>
    </w:p>
    <w:p w14:paraId="3A75F5FE" w14:textId="129069B5" w:rsidR="00670FE4" w:rsidRPr="00587575" w:rsidRDefault="00670FE4" w:rsidP="00670FE4">
      <w:pPr>
        <w:rPr>
          <w:rFonts w:ascii="_PDMS_Saleem_QuranFont" w:hAnsi="_PDMS_Saleem_QuranFont" w:cs="B Zar"/>
          <w:sz w:val="28"/>
          <w:szCs w:val="28"/>
          <w:rtl/>
        </w:rPr>
      </w:pPr>
      <w:r w:rsidRPr="00587575">
        <w:rPr>
          <w:rFonts w:ascii="_PDMS_Saleem_QuranFont" w:hAnsi="_PDMS_Saleem_QuranFont" w:cs="B Zar" w:hint="cs"/>
          <w:sz w:val="28"/>
          <w:szCs w:val="28"/>
          <w:rtl/>
        </w:rPr>
        <w:t xml:space="preserve">8-1 نصب پایتون نسخه 3.0                                                 </w:t>
      </w:r>
      <w:r>
        <w:rPr>
          <w:rFonts w:ascii="_PDMS_Saleem_QuranFont" w:hAnsi="_PDMS_Saleem_QuranFont" w:cs="B Zar" w:hint="cs"/>
          <w:sz w:val="28"/>
          <w:szCs w:val="28"/>
          <w:rtl/>
        </w:rPr>
        <w:t xml:space="preserve">             </w:t>
      </w:r>
      <w:r w:rsidRPr="00587575">
        <w:rPr>
          <w:rFonts w:ascii="_PDMS_Saleem_QuranFont" w:hAnsi="_PDMS_Saleem_QuranFont" w:cs="B Zar" w:hint="cs"/>
          <w:sz w:val="28"/>
          <w:szCs w:val="28"/>
          <w:rtl/>
        </w:rPr>
        <w:t xml:space="preserve">                                   </w:t>
      </w:r>
      <w:r>
        <w:rPr>
          <w:rFonts w:ascii="_PDMS_Saleem_QuranFont" w:hAnsi="_PDMS_Saleem_QuranFont" w:cs="B Zar" w:hint="cs"/>
          <w:sz w:val="28"/>
          <w:szCs w:val="28"/>
          <w:rtl/>
        </w:rPr>
        <w:t xml:space="preserve"> </w:t>
      </w:r>
      <w:r w:rsidRPr="00587575">
        <w:rPr>
          <w:rFonts w:ascii="_PDMS_Saleem_QuranFont" w:hAnsi="_PDMS_Saleem_QuranFont" w:cs="B Zar" w:hint="cs"/>
          <w:sz w:val="28"/>
          <w:szCs w:val="28"/>
          <w:rtl/>
        </w:rPr>
        <w:t xml:space="preserve">   1</w:t>
      </w:r>
      <w:r w:rsidR="002F5B3D">
        <w:rPr>
          <w:rFonts w:ascii="_PDMS_Saleem_QuranFont" w:hAnsi="_PDMS_Saleem_QuranFont" w:cs="B Zar" w:hint="cs"/>
          <w:sz w:val="28"/>
          <w:szCs w:val="28"/>
          <w:rtl/>
        </w:rPr>
        <w:t>1</w:t>
      </w:r>
    </w:p>
    <w:p w14:paraId="5A6AE20B" w14:textId="6BBBA47A" w:rsidR="00670FE4" w:rsidRDefault="00670FE4" w:rsidP="00670FE4">
      <w:pPr>
        <w:rPr>
          <w:rFonts w:ascii="_PDMS_Saleem_QuranFont" w:hAnsi="_PDMS_Saleem_QuranFont" w:cs="B Zar"/>
          <w:sz w:val="28"/>
          <w:szCs w:val="28"/>
          <w:rtl/>
        </w:rPr>
      </w:pPr>
      <w:r w:rsidRPr="00587575">
        <w:rPr>
          <w:rFonts w:ascii="_PDMS_Saleem_QuranFont" w:hAnsi="_PDMS_Saleem_QuranFont" w:cs="B Zar" w:hint="cs"/>
          <w:sz w:val="28"/>
          <w:szCs w:val="28"/>
          <w:rtl/>
        </w:rPr>
        <w:t xml:space="preserve">9-1 جمع بندی فصل        </w:t>
      </w:r>
      <w:r>
        <w:rPr>
          <w:rFonts w:ascii="_PDMS_Saleem_QuranFont" w:hAnsi="_PDMS_Saleem_QuranFont" w:cs="B Zar" w:hint="cs"/>
          <w:sz w:val="28"/>
          <w:szCs w:val="28"/>
          <w:rtl/>
        </w:rPr>
        <w:t xml:space="preserve">                                                                                                        </w:t>
      </w:r>
      <w:r w:rsidR="002F5B3D">
        <w:rPr>
          <w:rFonts w:ascii="_PDMS_Saleem_QuranFont" w:hAnsi="_PDMS_Saleem_QuranFont" w:cs="B Zar" w:hint="cs"/>
          <w:sz w:val="28"/>
          <w:szCs w:val="28"/>
          <w:rtl/>
        </w:rPr>
        <w:t>13</w:t>
      </w:r>
    </w:p>
    <w:p w14:paraId="6EC29B76" w14:textId="48F7267B" w:rsidR="00C86857" w:rsidRDefault="00670FE4" w:rsidP="00C86857">
      <w:pPr>
        <w:rPr>
          <w:rFonts w:ascii="_PDMS_Saleem_QuranFont" w:hAnsi="_PDMS_Saleem_QuranFont" w:cs="B Zar"/>
          <w:sz w:val="28"/>
          <w:szCs w:val="28"/>
          <w:rtl/>
        </w:rPr>
      </w:pPr>
      <w:r>
        <w:rPr>
          <w:rFonts w:ascii="_PDMS_Saleem_QuranFont" w:hAnsi="_PDMS_Saleem_QuranFont" w:cs="B Zar" w:hint="cs"/>
          <w:sz w:val="28"/>
          <w:szCs w:val="28"/>
          <w:rtl/>
        </w:rPr>
        <w:t xml:space="preserve">فصل دوم                                                                                                                                  </w:t>
      </w:r>
      <w:r w:rsidR="00C86857">
        <w:rPr>
          <w:rFonts w:ascii="_PDMS_Saleem_QuranFont" w:hAnsi="_PDMS_Saleem_QuranFont" w:cs="B Zar" w:hint="cs"/>
          <w:sz w:val="28"/>
          <w:szCs w:val="28"/>
          <w:rtl/>
        </w:rPr>
        <w:t xml:space="preserve">14 </w:t>
      </w:r>
    </w:p>
    <w:p w14:paraId="1FB682E0" w14:textId="58CD05D7" w:rsidR="00670FE4" w:rsidRPr="00670FE4" w:rsidRDefault="00670FE4" w:rsidP="00670FE4">
      <w:pPr>
        <w:tabs>
          <w:tab w:val="left" w:pos="8756"/>
        </w:tabs>
        <w:ind w:right="90"/>
        <w:rPr>
          <w:rFonts w:cs="Calibri"/>
          <w:sz w:val="26"/>
          <w:szCs w:val="26"/>
          <w:rtl/>
        </w:rPr>
      </w:pPr>
      <w:r w:rsidRPr="00670FE4">
        <w:rPr>
          <w:rFonts w:cs="B Zar" w:hint="cs"/>
          <w:sz w:val="26"/>
          <w:szCs w:val="26"/>
          <w:rtl/>
        </w:rPr>
        <w:t xml:space="preserve">1-2 تاریخچه ماشین حساب                                                                                       </w:t>
      </w:r>
      <w:r>
        <w:rPr>
          <w:rFonts w:cs="B Zar" w:hint="cs"/>
          <w:sz w:val="26"/>
          <w:szCs w:val="26"/>
          <w:rtl/>
        </w:rPr>
        <w:t xml:space="preserve">           </w:t>
      </w:r>
      <w:r w:rsidRPr="00670FE4">
        <w:rPr>
          <w:rFonts w:cs="B Zar" w:hint="cs"/>
          <w:sz w:val="26"/>
          <w:szCs w:val="26"/>
          <w:rtl/>
        </w:rPr>
        <w:t xml:space="preserve">              </w:t>
      </w:r>
      <w:r w:rsidR="00C86857">
        <w:rPr>
          <w:rFonts w:cs="B Zar" w:hint="cs"/>
          <w:sz w:val="26"/>
          <w:szCs w:val="26"/>
          <w:rtl/>
        </w:rPr>
        <w:t>15</w:t>
      </w:r>
    </w:p>
    <w:bookmarkEnd w:id="3"/>
    <w:p w14:paraId="37C792A2" w14:textId="031F09F1" w:rsidR="00670FE4" w:rsidRPr="007D7956" w:rsidRDefault="007D7956" w:rsidP="00670FE4">
      <w:pPr>
        <w:rPr>
          <w:rFonts w:ascii="_PDMS_Saleem_QuranFont" w:hAnsi="_PDMS_Saleem_QuranFont" w:cs="B Zar"/>
          <w:sz w:val="26"/>
          <w:szCs w:val="26"/>
          <w:rtl/>
        </w:rPr>
      </w:pPr>
      <w:r w:rsidRPr="007D7956">
        <w:rPr>
          <w:rFonts w:ascii="_PDMS_Saleem_QuranFont" w:hAnsi="_PDMS_Saleem_QuranFont" w:cs="B Zar" w:hint="cs"/>
          <w:sz w:val="26"/>
          <w:szCs w:val="26"/>
          <w:rtl/>
        </w:rPr>
        <w:t>2-2</w:t>
      </w:r>
      <w:r>
        <w:rPr>
          <w:rFonts w:ascii="_PDMS_Saleem_QuranFont" w:hAnsi="_PDMS_Saleem_QuranFont" w:cs="B Zar" w:hint="cs"/>
          <w:sz w:val="26"/>
          <w:szCs w:val="26"/>
          <w:rtl/>
        </w:rPr>
        <w:t xml:space="preserve"> انواع ماشین حساب                                                                                                                      15</w:t>
      </w:r>
    </w:p>
    <w:p w14:paraId="7E5120B9" w14:textId="0200E1F5" w:rsidR="00670FE4" w:rsidRDefault="00B24B4F" w:rsidP="00670FE4">
      <w:pPr>
        <w:rPr>
          <w:rFonts w:ascii="_PDMS_Saleem_QuranFont" w:hAnsi="_PDMS_Saleem_QuranFont" w:cs="B Zar"/>
          <w:sz w:val="26"/>
          <w:szCs w:val="26"/>
          <w:rtl/>
        </w:rPr>
      </w:pPr>
      <w:r w:rsidRPr="00B24B4F">
        <w:rPr>
          <w:rFonts w:ascii="_PDMS_Saleem_QuranFont" w:hAnsi="_PDMS_Saleem_QuranFont" w:cs="B Zar"/>
          <w:sz w:val="28"/>
          <w:szCs w:val="28"/>
          <w:rtl/>
        </w:rPr>
        <w:t>3-</w:t>
      </w:r>
      <w:r>
        <w:rPr>
          <w:rFonts w:ascii="_PDMS_Saleem_QuranFont" w:hAnsi="_PDMS_Saleem_QuranFont" w:cs="B Zar" w:hint="cs"/>
          <w:sz w:val="28"/>
          <w:szCs w:val="28"/>
          <w:rtl/>
        </w:rPr>
        <w:t>2</w:t>
      </w:r>
      <w:r w:rsidRPr="00B24B4F">
        <w:rPr>
          <w:rFonts w:ascii="_PDMS_Saleem_QuranFont" w:hAnsi="_PDMS_Saleem_QuranFont" w:cs="B Zar"/>
          <w:sz w:val="28"/>
          <w:szCs w:val="28"/>
          <w:rtl/>
        </w:rPr>
        <w:t xml:space="preserve"> ماش</w:t>
      </w:r>
      <w:r w:rsidRPr="00B24B4F">
        <w:rPr>
          <w:rFonts w:ascii="_PDMS_Saleem_QuranFont" w:hAnsi="_PDMS_Saleem_QuranFont" w:cs="B Zar" w:hint="cs"/>
          <w:sz w:val="28"/>
          <w:szCs w:val="28"/>
          <w:rtl/>
        </w:rPr>
        <w:t>ی</w:t>
      </w:r>
      <w:r w:rsidRPr="00B24B4F">
        <w:rPr>
          <w:rFonts w:ascii="_PDMS_Saleem_QuranFont" w:hAnsi="_PDMS_Saleem_QuranFont" w:cs="B Zar" w:hint="eastAsia"/>
          <w:sz w:val="28"/>
          <w:szCs w:val="28"/>
          <w:rtl/>
        </w:rPr>
        <w:t>ن</w:t>
      </w:r>
      <w:r w:rsidRPr="00B24B4F">
        <w:rPr>
          <w:rFonts w:ascii="_PDMS_Saleem_QuranFont" w:hAnsi="_PDMS_Saleem_QuranFont" w:cs="B Zar"/>
          <w:sz w:val="28"/>
          <w:szCs w:val="28"/>
          <w:rtl/>
        </w:rPr>
        <w:t xml:space="preserve"> حساب س</w:t>
      </w:r>
      <w:r w:rsidRPr="00B24B4F">
        <w:rPr>
          <w:rFonts w:ascii="_PDMS_Saleem_QuranFont" w:hAnsi="_PDMS_Saleem_QuranFont" w:cs="B Zar" w:hint="cs"/>
          <w:sz w:val="28"/>
          <w:szCs w:val="28"/>
          <w:rtl/>
        </w:rPr>
        <w:t>ی</w:t>
      </w:r>
      <w:r w:rsidRPr="00B24B4F">
        <w:rPr>
          <w:rFonts w:ascii="_PDMS_Saleem_QuranFont" w:hAnsi="_PDMS_Saleem_QuranFont" w:cs="B Zar" w:hint="eastAsia"/>
          <w:sz w:val="28"/>
          <w:szCs w:val="28"/>
          <w:rtl/>
        </w:rPr>
        <w:t>ستم</w:t>
      </w:r>
      <w:r>
        <w:rPr>
          <w:rFonts w:ascii="_PDMS_Saleem_QuranFont" w:hAnsi="_PDMS_Saleem_QuranFont" w:cs="B Zar" w:hint="cs"/>
          <w:sz w:val="28"/>
          <w:szCs w:val="28"/>
          <w:rtl/>
        </w:rPr>
        <w:t xml:space="preserve">                                                                                                        </w:t>
      </w:r>
      <w:r w:rsidRPr="00B24B4F">
        <w:rPr>
          <w:rFonts w:ascii="_PDMS_Saleem_QuranFont" w:hAnsi="_PDMS_Saleem_QuranFont" w:cs="B Zar" w:hint="cs"/>
          <w:sz w:val="26"/>
          <w:szCs w:val="26"/>
          <w:rtl/>
        </w:rPr>
        <w:t>16</w:t>
      </w:r>
    </w:p>
    <w:p w14:paraId="660413CE" w14:textId="09C74FAD" w:rsidR="007D370E" w:rsidRDefault="007D370E" w:rsidP="007D370E">
      <w:pPr>
        <w:rPr>
          <w:rFonts w:ascii="_PDMS_Saleem_QuranFont" w:hAnsi="_PDMS_Saleem_QuranFont" w:cs="B Zar"/>
          <w:sz w:val="26"/>
          <w:szCs w:val="26"/>
          <w:rtl/>
        </w:rPr>
      </w:pPr>
      <w:r w:rsidRPr="007D370E">
        <w:rPr>
          <w:rFonts w:ascii="_PDMS_Saleem_QuranFont" w:hAnsi="_PDMS_Saleem_QuranFont" w:cs="B Zar"/>
          <w:sz w:val="26"/>
          <w:szCs w:val="26"/>
          <w:rtl/>
        </w:rPr>
        <w:t>4-2 مقا</w:t>
      </w:r>
      <w:r w:rsidRPr="007D370E">
        <w:rPr>
          <w:rFonts w:ascii="_PDMS_Saleem_QuranFont" w:hAnsi="_PDMS_Saleem_QuranFont" w:cs="B Zar" w:hint="cs"/>
          <w:sz w:val="26"/>
          <w:szCs w:val="26"/>
          <w:rtl/>
        </w:rPr>
        <w:t>ی</w:t>
      </w:r>
      <w:r w:rsidRPr="007D370E">
        <w:rPr>
          <w:rFonts w:ascii="_PDMS_Saleem_QuranFont" w:hAnsi="_PDMS_Saleem_QuranFont" w:cs="B Zar" w:hint="eastAsia"/>
          <w:sz w:val="26"/>
          <w:szCs w:val="26"/>
          <w:rtl/>
        </w:rPr>
        <w:t>سه</w:t>
      </w:r>
      <w:r w:rsidRPr="007D370E">
        <w:rPr>
          <w:rFonts w:ascii="_PDMS_Saleem_QuranFont" w:hAnsi="_PDMS_Saleem_QuranFont" w:cs="B Zar"/>
          <w:sz w:val="26"/>
          <w:szCs w:val="26"/>
          <w:rtl/>
        </w:rPr>
        <w:t xml:space="preserve"> زبان ها</w:t>
      </w:r>
      <w:r w:rsidRPr="007D370E">
        <w:rPr>
          <w:rFonts w:ascii="_PDMS_Saleem_QuranFont" w:hAnsi="_PDMS_Saleem_QuranFont" w:cs="B Zar" w:hint="cs"/>
          <w:sz w:val="26"/>
          <w:szCs w:val="26"/>
          <w:rtl/>
        </w:rPr>
        <w:t>ی</w:t>
      </w:r>
      <w:r w:rsidRPr="007D370E">
        <w:rPr>
          <w:rFonts w:ascii="_PDMS_Saleem_QuranFont" w:hAnsi="_PDMS_Saleem_QuranFont" w:cs="B Zar"/>
          <w:sz w:val="26"/>
          <w:szCs w:val="26"/>
          <w:rtl/>
        </w:rPr>
        <w:t xml:space="preserve"> برنامه نو</w:t>
      </w:r>
      <w:r w:rsidRPr="007D370E">
        <w:rPr>
          <w:rFonts w:ascii="_PDMS_Saleem_QuranFont" w:hAnsi="_PDMS_Saleem_QuranFont" w:cs="B Zar" w:hint="cs"/>
          <w:sz w:val="26"/>
          <w:szCs w:val="26"/>
          <w:rtl/>
        </w:rPr>
        <w:t>ی</w:t>
      </w:r>
      <w:r w:rsidRPr="007D370E">
        <w:rPr>
          <w:rFonts w:ascii="_PDMS_Saleem_QuranFont" w:hAnsi="_PDMS_Saleem_QuranFont" w:cs="B Zar" w:hint="eastAsia"/>
          <w:sz w:val="26"/>
          <w:szCs w:val="26"/>
          <w:rtl/>
        </w:rPr>
        <w:t>س</w:t>
      </w:r>
      <w:r w:rsidRPr="007D370E">
        <w:rPr>
          <w:rFonts w:ascii="_PDMS_Saleem_QuranFont" w:hAnsi="_PDMS_Saleem_QuranFont" w:cs="B Zar" w:hint="cs"/>
          <w:sz w:val="26"/>
          <w:szCs w:val="26"/>
          <w:rtl/>
        </w:rPr>
        <w:t>ی</w:t>
      </w:r>
      <w:r w:rsidRPr="007D370E">
        <w:rPr>
          <w:rFonts w:ascii="_PDMS_Saleem_QuranFont" w:hAnsi="_PDMS_Saleem_QuranFont" w:cs="B Zar"/>
          <w:sz w:val="26"/>
          <w:szCs w:val="26"/>
          <w:rtl/>
        </w:rPr>
        <w:t xml:space="preserve"> برا</w:t>
      </w:r>
      <w:r w:rsidRPr="007D370E">
        <w:rPr>
          <w:rFonts w:ascii="_PDMS_Saleem_QuranFont" w:hAnsi="_PDMS_Saleem_QuranFont" w:cs="B Zar" w:hint="cs"/>
          <w:sz w:val="26"/>
          <w:szCs w:val="26"/>
          <w:rtl/>
        </w:rPr>
        <w:t>ی</w:t>
      </w:r>
      <w:r w:rsidRPr="007D370E">
        <w:rPr>
          <w:rFonts w:ascii="_PDMS_Saleem_QuranFont" w:hAnsi="_PDMS_Saleem_QuranFont" w:cs="B Zar"/>
          <w:sz w:val="26"/>
          <w:szCs w:val="26"/>
          <w:rtl/>
        </w:rPr>
        <w:t xml:space="preserve"> ساخت ماش</w:t>
      </w:r>
      <w:r w:rsidRPr="007D370E">
        <w:rPr>
          <w:rFonts w:ascii="_PDMS_Saleem_QuranFont" w:hAnsi="_PDMS_Saleem_QuranFont" w:cs="B Zar" w:hint="cs"/>
          <w:sz w:val="26"/>
          <w:szCs w:val="26"/>
          <w:rtl/>
        </w:rPr>
        <w:t>ی</w:t>
      </w:r>
      <w:r w:rsidRPr="007D370E">
        <w:rPr>
          <w:rFonts w:ascii="_PDMS_Saleem_QuranFont" w:hAnsi="_PDMS_Saleem_QuranFont" w:cs="B Zar" w:hint="eastAsia"/>
          <w:sz w:val="26"/>
          <w:szCs w:val="26"/>
          <w:rtl/>
        </w:rPr>
        <w:t>ن</w:t>
      </w:r>
      <w:r w:rsidRPr="007D370E">
        <w:rPr>
          <w:rFonts w:ascii="_PDMS_Saleem_QuranFont" w:hAnsi="_PDMS_Saleem_QuranFont" w:cs="B Zar"/>
          <w:sz w:val="26"/>
          <w:szCs w:val="26"/>
          <w:rtl/>
        </w:rPr>
        <w:t xml:space="preserve"> حساب</w:t>
      </w:r>
      <w:r>
        <w:rPr>
          <w:rFonts w:ascii="_PDMS_Saleem_QuranFont" w:hAnsi="_PDMS_Saleem_QuranFont" w:cs="B Zar" w:hint="cs"/>
          <w:sz w:val="26"/>
          <w:szCs w:val="26"/>
          <w:rtl/>
        </w:rPr>
        <w:t xml:space="preserve">                                                             16</w:t>
      </w:r>
    </w:p>
    <w:p w14:paraId="3E485F2A" w14:textId="1D2EE89C" w:rsidR="007D370E" w:rsidRDefault="007D370E" w:rsidP="00E97F48">
      <w:pPr>
        <w:rPr>
          <w:rFonts w:ascii="_PDMS_Saleem_QuranFont" w:hAnsi="_PDMS_Saleem_QuranFont" w:cs="B Zar"/>
          <w:sz w:val="26"/>
          <w:szCs w:val="26"/>
          <w:rtl/>
        </w:rPr>
      </w:pPr>
      <w:r w:rsidRPr="007D370E">
        <w:rPr>
          <w:rFonts w:ascii="_PDMS_Saleem_QuranFont" w:hAnsi="_PDMS_Saleem_QuranFont" w:cs="B Zar"/>
          <w:sz w:val="26"/>
          <w:szCs w:val="26"/>
          <w:rtl/>
        </w:rPr>
        <w:t>5-2 چرا زبان پا</w:t>
      </w:r>
      <w:r w:rsidRPr="007D370E">
        <w:rPr>
          <w:rFonts w:ascii="_PDMS_Saleem_QuranFont" w:hAnsi="_PDMS_Saleem_QuranFont" w:cs="B Zar" w:hint="cs"/>
          <w:sz w:val="26"/>
          <w:szCs w:val="26"/>
          <w:rtl/>
        </w:rPr>
        <w:t>ی</w:t>
      </w:r>
      <w:r w:rsidRPr="007D370E">
        <w:rPr>
          <w:rFonts w:ascii="_PDMS_Saleem_QuranFont" w:hAnsi="_PDMS_Saleem_QuranFont" w:cs="B Zar" w:hint="eastAsia"/>
          <w:sz w:val="26"/>
          <w:szCs w:val="26"/>
          <w:rtl/>
        </w:rPr>
        <w:t>تون؟</w:t>
      </w:r>
      <w:r>
        <w:rPr>
          <w:rFonts w:ascii="_PDMS_Saleem_QuranFont" w:hAnsi="_PDMS_Saleem_QuranFont" w:cs="B Zar" w:hint="cs"/>
          <w:sz w:val="26"/>
          <w:szCs w:val="26"/>
          <w:rtl/>
        </w:rPr>
        <w:t xml:space="preserve">                                                                                                                       </w:t>
      </w:r>
      <w:r w:rsidR="00E97F48">
        <w:rPr>
          <w:rFonts w:ascii="_PDMS_Saleem_QuranFont" w:hAnsi="_PDMS_Saleem_QuranFont" w:cs="B Zar" w:hint="cs"/>
          <w:sz w:val="26"/>
          <w:szCs w:val="26"/>
          <w:rtl/>
        </w:rPr>
        <w:t xml:space="preserve">  </w:t>
      </w:r>
      <w:r>
        <w:rPr>
          <w:rFonts w:ascii="_PDMS_Saleem_QuranFont" w:hAnsi="_PDMS_Saleem_QuranFont" w:cs="B Zar" w:hint="cs"/>
          <w:sz w:val="26"/>
          <w:szCs w:val="26"/>
          <w:rtl/>
        </w:rPr>
        <w:t>17</w:t>
      </w:r>
    </w:p>
    <w:p w14:paraId="43ABDEAB" w14:textId="0156BE32" w:rsidR="007D370E" w:rsidRDefault="00E97F48" w:rsidP="007D370E">
      <w:pPr>
        <w:rPr>
          <w:rFonts w:ascii="_PDMS_Saleem_QuranFont" w:hAnsi="_PDMS_Saleem_QuranFont" w:cs="B Zar"/>
          <w:sz w:val="26"/>
          <w:szCs w:val="26"/>
          <w:rtl/>
        </w:rPr>
      </w:pPr>
      <w:r w:rsidRPr="00E97F48">
        <w:rPr>
          <w:rFonts w:ascii="_PDMS_Saleem_QuranFont" w:hAnsi="_PDMS_Saleem_QuranFont" w:cs="B Zar"/>
          <w:sz w:val="26"/>
          <w:szCs w:val="26"/>
          <w:rtl/>
        </w:rPr>
        <w:t>6-2 جمع بند</w:t>
      </w:r>
      <w:r w:rsidRPr="00E97F48">
        <w:rPr>
          <w:rFonts w:ascii="_PDMS_Saleem_QuranFont" w:hAnsi="_PDMS_Saleem_QuranFont" w:cs="B Zar" w:hint="cs"/>
          <w:sz w:val="26"/>
          <w:szCs w:val="26"/>
          <w:rtl/>
        </w:rPr>
        <w:t>ی</w:t>
      </w:r>
      <w:r w:rsidRPr="00E97F48">
        <w:rPr>
          <w:rFonts w:ascii="_PDMS_Saleem_QuranFont" w:hAnsi="_PDMS_Saleem_QuranFont" w:cs="B Zar"/>
          <w:sz w:val="26"/>
          <w:szCs w:val="26"/>
          <w:rtl/>
        </w:rPr>
        <w:t xml:space="preserve"> فصل</w:t>
      </w:r>
      <w:r>
        <w:rPr>
          <w:rFonts w:ascii="_PDMS_Saleem_QuranFont" w:hAnsi="_PDMS_Saleem_QuranFont" w:cs="B Zar" w:hint="cs"/>
          <w:sz w:val="26"/>
          <w:szCs w:val="26"/>
          <w:rtl/>
        </w:rPr>
        <w:t xml:space="preserve">                                                                                                                          19</w:t>
      </w:r>
    </w:p>
    <w:p w14:paraId="3D096570" w14:textId="29C86D84" w:rsidR="00E97F48" w:rsidRDefault="00FC32AB" w:rsidP="007D370E">
      <w:pPr>
        <w:rPr>
          <w:rFonts w:ascii="_PDMS_Saleem_QuranFont" w:hAnsi="_PDMS_Saleem_QuranFont" w:cs="B Zar"/>
          <w:sz w:val="26"/>
          <w:szCs w:val="26"/>
          <w:rtl/>
        </w:rPr>
      </w:pPr>
      <w:r>
        <w:rPr>
          <w:rFonts w:ascii="_PDMS_Saleem_QuranFont" w:hAnsi="_PDMS_Saleem_QuranFont" w:cs="B Zar" w:hint="cs"/>
          <w:sz w:val="26"/>
          <w:szCs w:val="26"/>
          <w:rtl/>
        </w:rPr>
        <w:t>فصل سوم                                                                                                                                           20</w:t>
      </w:r>
    </w:p>
    <w:p w14:paraId="091E3314" w14:textId="6D9E3C5E" w:rsidR="00FC32AB" w:rsidRDefault="00FC32AB" w:rsidP="007D370E">
      <w:pPr>
        <w:rPr>
          <w:rFonts w:ascii="_PDMS_Saleem_QuranFont" w:hAnsi="_PDMS_Saleem_QuranFont" w:cs="B Zar"/>
          <w:sz w:val="26"/>
          <w:szCs w:val="26"/>
          <w:rtl/>
        </w:rPr>
      </w:pPr>
      <w:r w:rsidRPr="00FC32AB">
        <w:rPr>
          <w:rFonts w:ascii="_PDMS_Saleem_QuranFont" w:hAnsi="_PDMS_Saleem_QuranFont" w:cs="B Zar"/>
          <w:sz w:val="26"/>
          <w:szCs w:val="26"/>
          <w:rtl/>
        </w:rPr>
        <w:t>1-3 کتابخانه</w:t>
      </w:r>
      <w:r w:rsidRPr="00FC32AB">
        <w:rPr>
          <w:rFonts w:ascii="_PDMS_Saleem_QuranFont" w:hAnsi="_PDMS_Saleem_QuranFont" w:cs="B Zar"/>
          <w:sz w:val="26"/>
          <w:szCs w:val="26"/>
        </w:rPr>
        <w:t>Tkinter</w:t>
      </w:r>
      <w:r>
        <w:rPr>
          <w:rFonts w:ascii="_PDMS_Saleem_QuranFont" w:hAnsi="_PDMS_Saleem_QuranFont" w:cs="B Zar" w:hint="cs"/>
          <w:sz w:val="26"/>
          <w:szCs w:val="26"/>
          <w:rtl/>
        </w:rPr>
        <w:t xml:space="preserve">                                                                                                                      21</w:t>
      </w:r>
    </w:p>
    <w:p w14:paraId="6A7ECF8B" w14:textId="78D0CEE4" w:rsidR="00FC32AB" w:rsidRPr="007D370E" w:rsidRDefault="00FC32AB" w:rsidP="007D370E">
      <w:pPr>
        <w:rPr>
          <w:rFonts w:ascii="_PDMS_Saleem_QuranFont" w:hAnsi="_PDMS_Saleem_QuranFont" w:cs="B Zar"/>
          <w:sz w:val="26"/>
          <w:szCs w:val="26"/>
          <w:rtl/>
        </w:rPr>
      </w:pPr>
      <w:r>
        <w:rPr>
          <w:rFonts w:ascii="_PDMS_Saleem_QuranFont" w:hAnsi="_PDMS_Saleem_QuranFont" w:cs="B Zar" w:hint="cs"/>
          <w:sz w:val="26"/>
          <w:szCs w:val="26"/>
          <w:rtl/>
        </w:rPr>
        <w:t xml:space="preserve">2-3 </w:t>
      </w:r>
      <w:r w:rsidR="00244E4C">
        <w:rPr>
          <w:rFonts w:hint="cs"/>
          <w:sz w:val="36"/>
          <w:szCs w:val="36"/>
          <w:rtl/>
        </w:rPr>
        <w:t xml:space="preserve"> </w:t>
      </w:r>
      <w:r w:rsidR="00244E4C">
        <w:rPr>
          <w:rFonts w:hint="cs"/>
          <w:sz w:val="26"/>
          <w:szCs w:val="26"/>
          <w:rtl/>
        </w:rPr>
        <w:t xml:space="preserve">توابع و دستور                                               </w:t>
      </w:r>
      <w:r w:rsidR="00244E4C">
        <w:rPr>
          <w:rFonts w:hint="cs"/>
          <w:sz w:val="36"/>
          <w:szCs w:val="36"/>
          <w:rtl/>
        </w:rPr>
        <w:t xml:space="preserve">                           </w:t>
      </w:r>
      <w:r>
        <w:rPr>
          <w:rFonts w:ascii="_PDMS_Saleem_QuranFont" w:hAnsi="_PDMS_Saleem_QuranFont" w:cs="B Zar" w:hint="cs"/>
          <w:sz w:val="26"/>
          <w:szCs w:val="26"/>
          <w:rtl/>
        </w:rPr>
        <w:t>22</w:t>
      </w:r>
    </w:p>
    <w:p w14:paraId="3A4A348F" w14:textId="3023E55B" w:rsidR="00854831" w:rsidRDefault="00854831" w:rsidP="000F1E56">
      <w:pPr>
        <w:rPr>
          <w:rFonts w:ascii="_PDMS_Saleem_QuranFont" w:hAnsi="_PDMS_Saleem_QuranFont" w:cs="B Zar"/>
          <w:sz w:val="28"/>
          <w:szCs w:val="28"/>
          <w:rtl/>
        </w:rPr>
      </w:pPr>
      <w:r w:rsidRPr="00854831">
        <w:rPr>
          <w:rFonts w:ascii="_PDMS_Saleem_QuranFont" w:hAnsi="_PDMS_Saleem_QuranFont" w:cs="B Zar"/>
          <w:sz w:val="28"/>
          <w:szCs w:val="28"/>
          <w:rtl/>
        </w:rPr>
        <w:t xml:space="preserve">1-2-3 </w:t>
      </w:r>
      <w:r w:rsidRPr="00854831">
        <w:rPr>
          <w:rFonts w:ascii="_PDMS_Saleem_QuranFont" w:hAnsi="_PDMS_Saleem_QuranFont" w:cs="B Zar"/>
          <w:sz w:val="28"/>
          <w:szCs w:val="28"/>
        </w:rPr>
        <w:t>def</w:t>
      </w:r>
      <w:r>
        <w:rPr>
          <w:rFonts w:ascii="_PDMS_Saleem_QuranFont" w:hAnsi="_PDMS_Saleem_QuranFont" w:cs="B Zar" w:hint="cs"/>
          <w:sz w:val="28"/>
          <w:szCs w:val="28"/>
          <w:rtl/>
        </w:rPr>
        <w:t xml:space="preserve">                                                                                                                      </w:t>
      </w:r>
      <w:r w:rsidR="000F1E56">
        <w:rPr>
          <w:rFonts w:ascii="_PDMS_Saleem_QuranFont" w:hAnsi="_PDMS_Saleem_QuranFont" w:cs="B Zar" w:hint="cs"/>
          <w:sz w:val="28"/>
          <w:szCs w:val="28"/>
          <w:rtl/>
        </w:rPr>
        <w:t xml:space="preserve">     22</w:t>
      </w:r>
    </w:p>
    <w:p w14:paraId="6C22A0EF" w14:textId="731F85F0" w:rsidR="000F1E56" w:rsidRPr="000F1E56" w:rsidRDefault="000F1E56" w:rsidP="000F1E56">
      <w:pPr>
        <w:rPr>
          <w:rFonts w:ascii="_PDMS_Saleem_QuranFont" w:hAnsi="_PDMS_Saleem_QuranFont" w:cs="B Zar"/>
          <w:sz w:val="26"/>
          <w:szCs w:val="26"/>
          <w:rtl/>
        </w:rPr>
      </w:pPr>
      <w:r w:rsidRPr="000F1E56">
        <w:rPr>
          <w:rFonts w:ascii="_PDMS_Saleem_QuranFont" w:hAnsi="_PDMS_Saleem_QuranFont" w:cs="B Zar"/>
          <w:sz w:val="26"/>
          <w:szCs w:val="26"/>
          <w:rtl/>
        </w:rPr>
        <w:t xml:space="preserve">2-2-3 </w:t>
      </w:r>
      <w:r w:rsidRPr="000F1E56">
        <w:rPr>
          <w:rFonts w:ascii="_PDMS_Saleem_QuranFont" w:hAnsi="_PDMS_Saleem_QuranFont" w:cs="B Zar"/>
          <w:sz w:val="26"/>
          <w:szCs w:val="26"/>
        </w:rPr>
        <w:t>frame</w:t>
      </w:r>
      <w:r>
        <w:rPr>
          <w:rFonts w:ascii="_PDMS_Saleem_QuranFont" w:hAnsi="_PDMS_Saleem_QuranFont" w:cs="B Zar" w:hint="cs"/>
          <w:sz w:val="26"/>
          <w:szCs w:val="26"/>
          <w:rtl/>
        </w:rPr>
        <w:t xml:space="preserve">                                                                                                                                22</w:t>
      </w:r>
    </w:p>
    <w:p w14:paraId="748DBB76" w14:textId="626C6304" w:rsidR="00670FE4" w:rsidRDefault="000C651F" w:rsidP="00670FE4">
      <w:pPr>
        <w:rPr>
          <w:rFonts w:ascii="_PDMS_Saleem_QuranFont" w:hAnsi="_PDMS_Saleem_QuranFont" w:cs="B Zar"/>
          <w:sz w:val="28"/>
          <w:szCs w:val="28"/>
          <w:rtl/>
        </w:rPr>
      </w:pPr>
      <w:r w:rsidRPr="000C651F">
        <w:rPr>
          <w:rFonts w:ascii="_PDMS_Saleem_QuranFont" w:hAnsi="_PDMS_Saleem_QuranFont" w:cs="B Zar"/>
          <w:sz w:val="28"/>
          <w:szCs w:val="28"/>
          <w:rtl/>
        </w:rPr>
        <w:t xml:space="preserve">3-2-3 </w:t>
      </w:r>
      <w:r w:rsidRPr="000C651F">
        <w:rPr>
          <w:rFonts w:ascii="_PDMS_Saleem_QuranFont" w:hAnsi="_PDMS_Saleem_QuranFont" w:cs="B Zar"/>
          <w:sz w:val="28"/>
          <w:szCs w:val="28"/>
        </w:rPr>
        <w:t>class</w:t>
      </w:r>
      <w:r>
        <w:rPr>
          <w:rFonts w:ascii="_PDMS_Saleem_QuranFont" w:hAnsi="_PDMS_Saleem_QuranFont" w:cs="B Zar" w:hint="cs"/>
          <w:sz w:val="28"/>
          <w:szCs w:val="28"/>
          <w:rtl/>
        </w:rPr>
        <w:t xml:space="preserve">                                                                                                                        22</w:t>
      </w:r>
    </w:p>
    <w:p w14:paraId="1B1B9D03" w14:textId="25CB9861" w:rsidR="000C651F" w:rsidRDefault="000C651F" w:rsidP="00670FE4">
      <w:pPr>
        <w:rPr>
          <w:rFonts w:ascii="_PDMS_Saleem_QuranFont" w:hAnsi="_PDMS_Saleem_QuranFont" w:cs="B Zar"/>
          <w:sz w:val="28"/>
          <w:szCs w:val="28"/>
          <w:rtl/>
        </w:rPr>
      </w:pPr>
      <w:r>
        <w:rPr>
          <w:rFonts w:ascii="_PDMS_Saleem_QuranFont" w:hAnsi="_PDMS_Saleem_QuranFont" w:cs="B Zar" w:hint="cs"/>
          <w:sz w:val="28"/>
          <w:szCs w:val="28"/>
          <w:rtl/>
        </w:rPr>
        <w:t xml:space="preserve">3-3  ابزار های پایتون                                                                                                        </w:t>
      </w:r>
      <w:r w:rsidR="001E6A7A">
        <w:rPr>
          <w:rFonts w:ascii="_PDMS_Saleem_QuranFont" w:hAnsi="_PDMS_Saleem_QuranFont" w:cs="B Zar" w:hint="cs"/>
          <w:sz w:val="28"/>
          <w:szCs w:val="28"/>
          <w:rtl/>
        </w:rPr>
        <w:t xml:space="preserve"> </w:t>
      </w:r>
      <w:r>
        <w:rPr>
          <w:rFonts w:ascii="_PDMS_Saleem_QuranFont" w:hAnsi="_PDMS_Saleem_QuranFont" w:cs="B Zar" w:hint="cs"/>
          <w:sz w:val="28"/>
          <w:szCs w:val="28"/>
          <w:rtl/>
        </w:rPr>
        <w:t xml:space="preserve">   23</w:t>
      </w:r>
    </w:p>
    <w:p w14:paraId="6FB9DE89" w14:textId="36342E58" w:rsidR="001E6A7A" w:rsidRDefault="001E6A7A" w:rsidP="001E6A7A">
      <w:pPr>
        <w:rPr>
          <w:rFonts w:ascii="_PDMS_Saleem_QuranFont" w:hAnsi="_PDMS_Saleem_QuranFont" w:cs="B Zar"/>
          <w:sz w:val="28"/>
          <w:szCs w:val="28"/>
          <w:rtl/>
        </w:rPr>
      </w:pPr>
      <w:r w:rsidRPr="001E6A7A">
        <w:rPr>
          <w:rFonts w:ascii="_PDMS_Saleem_QuranFont" w:hAnsi="_PDMS_Saleem_QuranFont" w:cs="B Zar"/>
          <w:sz w:val="28"/>
          <w:szCs w:val="28"/>
          <w:rtl/>
        </w:rPr>
        <w:lastRenderedPageBreak/>
        <w:t xml:space="preserve">4-3 </w:t>
      </w:r>
      <w:r w:rsidRPr="001E6A7A">
        <w:rPr>
          <w:rFonts w:ascii="_PDMS_Saleem_QuranFont" w:hAnsi="_PDMS_Saleem_QuranFont" w:cs="B Zar"/>
          <w:sz w:val="28"/>
          <w:szCs w:val="28"/>
        </w:rPr>
        <w:t>lambda</w:t>
      </w:r>
      <w:r>
        <w:rPr>
          <w:rFonts w:ascii="_PDMS_Saleem_QuranFont" w:hAnsi="_PDMS_Saleem_QuranFont" w:cs="B Zar" w:hint="cs"/>
          <w:sz w:val="28"/>
          <w:szCs w:val="28"/>
          <w:rtl/>
        </w:rPr>
        <w:t xml:space="preserve">                                                                                                                     24</w:t>
      </w:r>
    </w:p>
    <w:p w14:paraId="2C1BE604" w14:textId="30434811" w:rsidR="00670FE4" w:rsidRDefault="004B11E2" w:rsidP="00670FE4">
      <w:pPr>
        <w:rPr>
          <w:rFonts w:ascii="_PDMS_Saleem_QuranFont" w:hAnsi="_PDMS_Saleem_QuranFont" w:cs="B Zar"/>
          <w:sz w:val="28"/>
          <w:szCs w:val="28"/>
          <w:rtl/>
        </w:rPr>
      </w:pPr>
      <w:r>
        <w:rPr>
          <w:rFonts w:ascii="_PDMS_Saleem_QuranFont" w:hAnsi="_PDMS_Saleem_QuranFont" w:cs="B Zar" w:hint="cs"/>
          <w:sz w:val="28"/>
          <w:szCs w:val="28"/>
          <w:rtl/>
        </w:rPr>
        <w:t xml:space="preserve">5-3 </w:t>
      </w:r>
      <w:r>
        <w:rPr>
          <w:rFonts w:ascii="_PDMS_Saleem_QuranFont" w:hAnsi="_PDMS_Saleem_QuranFont" w:cs="B Zar"/>
          <w:sz w:val="28"/>
          <w:szCs w:val="28"/>
        </w:rPr>
        <w:t>button</w:t>
      </w:r>
      <w:r>
        <w:rPr>
          <w:rFonts w:ascii="_PDMS_Saleem_QuranFont" w:hAnsi="_PDMS_Saleem_QuranFont" w:cs="B Zar" w:hint="cs"/>
          <w:sz w:val="28"/>
          <w:szCs w:val="28"/>
          <w:rtl/>
        </w:rPr>
        <w:t xml:space="preserve">                                                                                                                      25</w:t>
      </w:r>
    </w:p>
    <w:p w14:paraId="45540497" w14:textId="1737EDF4" w:rsidR="00670FE4" w:rsidRDefault="003B1310" w:rsidP="00670FE4">
      <w:pPr>
        <w:rPr>
          <w:rFonts w:ascii="_PDMS_Saleem_QuranFont" w:hAnsi="_PDMS_Saleem_QuranFont" w:cs="B Zar"/>
          <w:sz w:val="26"/>
          <w:szCs w:val="26"/>
          <w:rtl/>
        </w:rPr>
      </w:pPr>
      <w:r>
        <w:rPr>
          <w:rFonts w:ascii="_PDMS_Saleem_QuranFont" w:hAnsi="_PDMS_Saleem_QuranFont" w:cs="B Zar" w:hint="cs"/>
          <w:sz w:val="28"/>
          <w:szCs w:val="28"/>
          <w:rtl/>
        </w:rPr>
        <w:t xml:space="preserve">6-3 </w:t>
      </w:r>
      <w:r w:rsidR="00574C51" w:rsidRPr="00574C51">
        <w:rPr>
          <w:rFonts w:ascii="_PDMS_Saleem_QuranFont" w:hAnsi="_PDMS_Saleem_QuranFont" w:cs="B Zar" w:hint="cs"/>
          <w:sz w:val="26"/>
          <w:szCs w:val="26"/>
          <w:rtl/>
        </w:rPr>
        <w:t>حلقه</w:t>
      </w:r>
      <w:r w:rsidR="00574C51" w:rsidRPr="00574C51">
        <w:rPr>
          <w:rFonts w:ascii="_PDMS_Saleem_QuranFont" w:hAnsi="_PDMS_Saleem_QuranFont" w:cs="B Zar"/>
          <w:sz w:val="26"/>
          <w:szCs w:val="26"/>
          <w:rtl/>
        </w:rPr>
        <w:t xml:space="preserve"> </w:t>
      </w:r>
      <w:r w:rsidR="00574C51" w:rsidRPr="00574C51">
        <w:rPr>
          <w:rFonts w:ascii="_PDMS_Saleem_QuranFont" w:hAnsi="_PDMS_Saleem_QuranFont" w:cs="B Zar"/>
          <w:sz w:val="26"/>
          <w:szCs w:val="26"/>
        </w:rPr>
        <w:t>for</w:t>
      </w:r>
      <w:r>
        <w:rPr>
          <w:rFonts w:ascii="_PDMS_Saleem_QuranFont" w:hAnsi="_PDMS_Saleem_QuranFont" w:cs="B Zar" w:hint="cs"/>
          <w:sz w:val="26"/>
          <w:szCs w:val="26"/>
          <w:rtl/>
        </w:rPr>
        <w:t xml:space="preserve">                                                                                                  </w:t>
      </w:r>
      <w:r w:rsidR="00574C51">
        <w:rPr>
          <w:rFonts w:ascii="_PDMS_Saleem_QuranFont" w:hAnsi="_PDMS_Saleem_QuranFont" w:cs="B Zar" w:hint="cs"/>
          <w:sz w:val="26"/>
          <w:szCs w:val="26"/>
          <w:rtl/>
        </w:rPr>
        <w:t xml:space="preserve">          </w:t>
      </w:r>
      <w:r>
        <w:rPr>
          <w:rFonts w:ascii="_PDMS_Saleem_QuranFont" w:hAnsi="_PDMS_Saleem_QuranFont" w:cs="B Zar" w:hint="cs"/>
          <w:sz w:val="26"/>
          <w:szCs w:val="26"/>
          <w:rtl/>
        </w:rPr>
        <w:t xml:space="preserve">                    26  </w:t>
      </w:r>
    </w:p>
    <w:p w14:paraId="356EB11C" w14:textId="786E8052" w:rsidR="003B1310" w:rsidRPr="003B1310" w:rsidRDefault="00210523" w:rsidP="00670FE4">
      <w:pPr>
        <w:rPr>
          <w:rFonts w:ascii="_PDMS_Saleem_QuranFont" w:hAnsi="_PDMS_Saleem_QuranFont" w:cs="B Zar"/>
          <w:sz w:val="26"/>
          <w:szCs w:val="26"/>
          <w:rtl/>
        </w:rPr>
      </w:pPr>
      <w:r w:rsidRPr="00210523">
        <w:rPr>
          <w:rFonts w:ascii="_PDMS_Saleem_QuranFont" w:hAnsi="_PDMS_Saleem_QuranFont" w:cs="B Zar"/>
          <w:sz w:val="26"/>
          <w:szCs w:val="26"/>
          <w:rtl/>
        </w:rPr>
        <w:t>7-3 دستور</w:t>
      </w:r>
      <w:r w:rsidRPr="00210523">
        <w:rPr>
          <w:rFonts w:ascii="_PDMS_Saleem_QuranFont" w:hAnsi="_PDMS_Saleem_QuranFont" w:cs="B Zar"/>
          <w:sz w:val="26"/>
          <w:szCs w:val="26"/>
        </w:rPr>
        <w:t>if…else</w:t>
      </w:r>
      <w:r>
        <w:rPr>
          <w:rFonts w:ascii="_PDMS_Saleem_QuranFont" w:hAnsi="_PDMS_Saleem_QuranFont" w:cs="B Zar" w:hint="cs"/>
          <w:sz w:val="26"/>
          <w:szCs w:val="26"/>
          <w:rtl/>
        </w:rPr>
        <w:t xml:space="preserve">                                                                                                                      26</w:t>
      </w:r>
    </w:p>
    <w:p w14:paraId="4340E63A" w14:textId="67661F65" w:rsidR="00670FE4" w:rsidRDefault="00AD0520" w:rsidP="00670FE4">
      <w:pPr>
        <w:rPr>
          <w:rFonts w:ascii="_PDMS_Saleem_QuranFont" w:hAnsi="_PDMS_Saleem_QuranFont" w:cs="B Zar"/>
          <w:sz w:val="28"/>
          <w:szCs w:val="28"/>
          <w:rtl/>
        </w:rPr>
      </w:pPr>
      <w:r w:rsidRPr="00AD0520">
        <w:rPr>
          <w:rFonts w:ascii="_PDMS_Saleem_QuranFont" w:hAnsi="_PDMS_Saleem_QuranFont" w:cs="B Zar"/>
          <w:sz w:val="28"/>
          <w:szCs w:val="28"/>
          <w:rtl/>
        </w:rPr>
        <w:t xml:space="preserve">8-3 </w:t>
      </w:r>
      <w:r w:rsidRPr="00AD0520">
        <w:rPr>
          <w:rFonts w:ascii="_PDMS_Saleem_QuranFont" w:hAnsi="_PDMS_Saleem_QuranFont" w:cs="B Zar"/>
          <w:sz w:val="28"/>
          <w:szCs w:val="28"/>
        </w:rPr>
        <w:t>try…except</w:t>
      </w:r>
      <w:r>
        <w:rPr>
          <w:rFonts w:ascii="_PDMS_Saleem_QuranFont" w:hAnsi="_PDMS_Saleem_QuranFont" w:cs="B Zar" w:hint="cs"/>
          <w:sz w:val="28"/>
          <w:szCs w:val="28"/>
          <w:rtl/>
        </w:rPr>
        <w:t xml:space="preserve">                                                                                                           27 </w:t>
      </w:r>
    </w:p>
    <w:p w14:paraId="2BCD22F4" w14:textId="156EFA19" w:rsidR="00670FE4" w:rsidRDefault="004E6910" w:rsidP="00670FE4">
      <w:pPr>
        <w:rPr>
          <w:rFonts w:ascii="_PDMS_Saleem_QuranFont" w:hAnsi="_PDMS_Saleem_QuranFont" w:cs="B Zar"/>
          <w:sz w:val="28"/>
          <w:szCs w:val="28"/>
          <w:rtl/>
        </w:rPr>
      </w:pPr>
      <w:r w:rsidRPr="004E6910">
        <w:rPr>
          <w:rFonts w:ascii="_PDMS_Saleem_QuranFont" w:hAnsi="_PDMS_Saleem_QuranFont" w:cs="B Zar"/>
          <w:sz w:val="28"/>
          <w:szCs w:val="28"/>
          <w:rtl/>
        </w:rPr>
        <w:t>9-3 جمع بند</w:t>
      </w:r>
      <w:r w:rsidRPr="004E6910">
        <w:rPr>
          <w:rFonts w:ascii="_PDMS_Saleem_QuranFont" w:hAnsi="_PDMS_Saleem_QuranFont" w:cs="B Zar" w:hint="cs"/>
          <w:sz w:val="28"/>
          <w:szCs w:val="28"/>
          <w:rtl/>
        </w:rPr>
        <w:t>ی</w:t>
      </w:r>
      <w:r w:rsidRPr="004E6910">
        <w:rPr>
          <w:rFonts w:ascii="_PDMS_Saleem_QuranFont" w:hAnsi="_PDMS_Saleem_QuranFont" w:cs="B Zar"/>
          <w:sz w:val="28"/>
          <w:szCs w:val="28"/>
          <w:rtl/>
        </w:rPr>
        <w:t xml:space="preserve"> فصل</w:t>
      </w:r>
      <w:r>
        <w:rPr>
          <w:rFonts w:ascii="_PDMS_Saleem_QuranFont" w:hAnsi="_PDMS_Saleem_QuranFont" w:cs="B Zar" w:hint="cs"/>
          <w:sz w:val="28"/>
          <w:szCs w:val="28"/>
          <w:rtl/>
        </w:rPr>
        <w:t xml:space="preserve">                                                                                                           28</w:t>
      </w:r>
    </w:p>
    <w:p w14:paraId="5D7D52CB" w14:textId="49617F40" w:rsidR="004E6910" w:rsidRDefault="004E6910" w:rsidP="00670FE4">
      <w:pPr>
        <w:rPr>
          <w:rFonts w:ascii="_PDMS_Saleem_QuranFont" w:hAnsi="_PDMS_Saleem_QuranFont" w:cs="B Zar"/>
          <w:sz w:val="28"/>
          <w:szCs w:val="28"/>
          <w:rtl/>
        </w:rPr>
      </w:pPr>
      <w:r>
        <w:rPr>
          <w:rFonts w:ascii="_PDMS_Saleem_QuranFont" w:hAnsi="_PDMS_Saleem_QuranFont" w:cs="B Zar" w:hint="cs"/>
          <w:sz w:val="28"/>
          <w:szCs w:val="28"/>
          <w:rtl/>
        </w:rPr>
        <w:t>فصل چهارم                                                                                                                         29</w:t>
      </w:r>
    </w:p>
    <w:p w14:paraId="2152C2AD" w14:textId="77777777" w:rsidR="00B01B57" w:rsidRDefault="000A48C1" w:rsidP="00B01B57">
      <w:pPr>
        <w:rPr>
          <w:rFonts w:ascii="_PDMS_Saleem_QuranFont" w:hAnsi="_PDMS_Saleem_QuranFont" w:cs="B Zar"/>
          <w:sz w:val="28"/>
          <w:szCs w:val="28"/>
          <w:rtl/>
        </w:rPr>
      </w:pPr>
      <w:r w:rsidRPr="000A48C1">
        <w:rPr>
          <w:rFonts w:ascii="_PDMS_Saleem_QuranFont" w:hAnsi="_PDMS_Saleem_QuranFont" w:cs="B Zar"/>
          <w:sz w:val="28"/>
          <w:szCs w:val="28"/>
          <w:rtl/>
        </w:rPr>
        <w:t>1-4 تصو</w:t>
      </w:r>
      <w:r w:rsidRPr="000A48C1">
        <w:rPr>
          <w:rFonts w:ascii="_PDMS_Saleem_QuranFont" w:hAnsi="_PDMS_Saleem_QuranFont" w:cs="B Zar" w:hint="cs"/>
          <w:sz w:val="28"/>
          <w:szCs w:val="28"/>
          <w:rtl/>
        </w:rPr>
        <w:t>ی</w:t>
      </w:r>
      <w:r w:rsidRPr="000A48C1">
        <w:rPr>
          <w:rFonts w:ascii="_PDMS_Saleem_QuranFont" w:hAnsi="_PDMS_Saleem_QuranFont" w:cs="B Zar" w:hint="eastAsia"/>
          <w:sz w:val="28"/>
          <w:szCs w:val="28"/>
          <w:rtl/>
        </w:rPr>
        <w:t>ر</w:t>
      </w:r>
      <w:r w:rsidRPr="000A48C1">
        <w:rPr>
          <w:rFonts w:ascii="_PDMS_Saleem_QuranFont" w:hAnsi="_PDMS_Saleem_QuranFont" w:cs="B Zar"/>
          <w:sz w:val="28"/>
          <w:szCs w:val="28"/>
          <w:rtl/>
        </w:rPr>
        <w:t xml:space="preserve"> نها</w:t>
      </w:r>
      <w:r w:rsidRPr="000A48C1">
        <w:rPr>
          <w:rFonts w:ascii="_PDMS_Saleem_QuranFont" w:hAnsi="_PDMS_Saleem_QuranFont" w:cs="B Zar" w:hint="cs"/>
          <w:sz w:val="28"/>
          <w:szCs w:val="28"/>
          <w:rtl/>
        </w:rPr>
        <w:t>یی</w:t>
      </w:r>
      <w:r w:rsidRPr="000A48C1">
        <w:rPr>
          <w:rFonts w:ascii="_PDMS_Saleem_QuranFont" w:hAnsi="_PDMS_Saleem_QuranFont" w:cs="B Zar"/>
          <w:sz w:val="28"/>
          <w:szCs w:val="28"/>
          <w:rtl/>
        </w:rPr>
        <w:t xml:space="preserve"> ماش</w:t>
      </w:r>
      <w:r w:rsidRPr="000A48C1">
        <w:rPr>
          <w:rFonts w:ascii="_PDMS_Saleem_QuranFont" w:hAnsi="_PDMS_Saleem_QuranFont" w:cs="B Zar" w:hint="cs"/>
          <w:sz w:val="28"/>
          <w:szCs w:val="28"/>
          <w:rtl/>
        </w:rPr>
        <w:t>ی</w:t>
      </w:r>
      <w:r w:rsidRPr="000A48C1">
        <w:rPr>
          <w:rFonts w:ascii="_PDMS_Saleem_QuranFont" w:hAnsi="_PDMS_Saleem_QuranFont" w:cs="B Zar" w:hint="eastAsia"/>
          <w:sz w:val="28"/>
          <w:szCs w:val="28"/>
          <w:rtl/>
        </w:rPr>
        <w:t>ن</w:t>
      </w:r>
      <w:r w:rsidRPr="000A48C1">
        <w:rPr>
          <w:rFonts w:ascii="_PDMS_Saleem_QuranFont" w:hAnsi="_PDMS_Saleem_QuranFont" w:cs="B Zar"/>
          <w:sz w:val="28"/>
          <w:szCs w:val="28"/>
          <w:rtl/>
        </w:rPr>
        <w:t xml:space="preserve"> حساب به زبان پا</w:t>
      </w:r>
      <w:r w:rsidRPr="000A48C1">
        <w:rPr>
          <w:rFonts w:ascii="_PDMS_Saleem_QuranFont" w:hAnsi="_PDMS_Saleem_QuranFont" w:cs="B Zar" w:hint="cs"/>
          <w:sz w:val="28"/>
          <w:szCs w:val="28"/>
          <w:rtl/>
        </w:rPr>
        <w:t>ی</w:t>
      </w:r>
      <w:r w:rsidRPr="000A48C1">
        <w:rPr>
          <w:rFonts w:ascii="_PDMS_Saleem_QuranFont" w:hAnsi="_PDMS_Saleem_QuranFont" w:cs="B Zar" w:hint="eastAsia"/>
          <w:sz w:val="28"/>
          <w:szCs w:val="28"/>
          <w:rtl/>
        </w:rPr>
        <w:t>تون</w:t>
      </w:r>
      <w:r>
        <w:rPr>
          <w:rFonts w:ascii="_PDMS_Saleem_QuranFont" w:hAnsi="_PDMS_Saleem_QuranFont" w:cs="B Zar" w:hint="cs"/>
          <w:sz w:val="28"/>
          <w:szCs w:val="28"/>
          <w:rtl/>
        </w:rPr>
        <w:t xml:space="preserve">                                                                      30</w:t>
      </w:r>
    </w:p>
    <w:p w14:paraId="00F38E2B" w14:textId="081391E3" w:rsidR="00670FE4" w:rsidRDefault="00B01B57" w:rsidP="00B01B57">
      <w:pPr>
        <w:rPr>
          <w:rFonts w:ascii="_PDMS_Saleem_QuranFont" w:hAnsi="_PDMS_Saleem_QuranFont" w:cs="B Zar"/>
          <w:sz w:val="28"/>
          <w:szCs w:val="28"/>
          <w:rtl/>
        </w:rPr>
      </w:pPr>
      <w:r w:rsidRPr="00B01B57">
        <w:rPr>
          <w:rFonts w:ascii="_PDMS_Saleem_QuranFont" w:hAnsi="_PDMS_Saleem_QuranFont" w:cs="B Zar"/>
          <w:sz w:val="28"/>
          <w:szCs w:val="28"/>
          <w:rtl/>
        </w:rPr>
        <w:t>2-4 کد ها</w:t>
      </w:r>
      <w:r w:rsidRPr="00B01B57">
        <w:rPr>
          <w:rFonts w:ascii="_PDMS_Saleem_QuranFont" w:hAnsi="_PDMS_Saleem_QuranFont" w:cs="B Zar" w:hint="cs"/>
          <w:sz w:val="28"/>
          <w:szCs w:val="28"/>
          <w:rtl/>
        </w:rPr>
        <w:t>ی</w:t>
      </w:r>
      <w:r w:rsidRPr="00B01B57">
        <w:rPr>
          <w:rFonts w:ascii="_PDMS_Saleem_QuranFont" w:hAnsi="_PDMS_Saleem_QuranFont" w:cs="B Zar"/>
          <w:sz w:val="28"/>
          <w:szCs w:val="28"/>
          <w:rtl/>
        </w:rPr>
        <w:t xml:space="preserve"> ماش</w:t>
      </w:r>
      <w:r w:rsidRPr="00B01B57">
        <w:rPr>
          <w:rFonts w:ascii="_PDMS_Saleem_QuranFont" w:hAnsi="_PDMS_Saleem_QuranFont" w:cs="B Zar" w:hint="cs"/>
          <w:sz w:val="28"/>
          <w:szCs w:val="28"/>
          <w:rtl/>
        </w:rPr>
        <w:t>ی</w:t>
      </w:r>
      <w:r w:rsidRPr="00B01B57">
        <w:rPr>
          <w:rFonts w:ascii="_PDMS_Saleem_QuranFont" w:hAnsi="_PDMS_Saleem_QuranFont" w:cs="B Zar" w:hint="eastAsia"/>
          <w:sz w:val="28"/>
          <w:szCs w:val="28"/>
          <w:rtl/>
        </w:rPr>
        <w:t>ن</w:t>
      </w:r>
      <w:r w:rsidRPr="00B01B57">
        <w:rPr>
          <w:rFonts w:ascii="_PDMS_Saleem_QuranFont" w:hAnsi="_PDMS_Saleem_QuranFont" w:cs="B Zar"/>
          <w:sz w:val="28"/>
          <w:szCs w:val="28"/>
          <w:rtl/>
        </w:rPr>
        <w:t xml:space="preserve"> حساب به زبان پا</w:t>
      </w:r>
      <w:r w:rsidRPr="00B01B57">
        <w:rPr>
          <w:rFonts w:ascii="_PDMS_Saleem_QuranFont" w:hAnsi="_PDMS_Saleem_QuranFont" w:cs="B Zar" w:hint="cs"/>
          <w:sz w:val="28"/>
          <w:szCs w:val="28"/>
          <w:rtl/>
        </w:rPr>
        <w:t>ی</w:t>
      </w:r>
      <w:r w:rsidRPr="00B01B57">
        <w:rPr>
          <w:rFonts w:ascii="_PDMS_Saleem_QuranFont" w:hAnsi="_PDMS_Saleem_QuranFont" w:cs="B Zar" w:hint="eastAsia"/>
          <w:sz w:val="28"/>
          <w:szCs w:val="28"/>
          <w:rtl/>
        </w:rPr>
        <w:t>تون</w:t>
      </w:r>
      <w:r>
        <w:rPr>
          <w:rFonts w:ascii="_PDMS_Saleem_QuranFont" w:hAnsi="_PDMS_Saleem_QuranFont" w:cs="B Zar" w:hint="cs"/>
          <w:sz w:val="28"/>
          <w:szCs w:val="28"/>
          <w:rtl/>
        </w:rPr>
        <w:t xml:space="preserve">                                                                             31</w:t>
      </w:r>
    </w:p>
    <w:p w14:paraId="71D0683C" w14:textId="2B667E6A" w:rsidR="00F8469B" w:rsidRDefault="00C858B7" w:rsidP="00B01B57">
      <w:pPr>
        <w:rPr>
          <w:rFonts w:ascii="_PDMS_Saleem_QuranFont" w:hAnsi="_PDMS_Saleem_QuranFont" w:cs="B Zar"/>
          <w:sz w:val="28"/>
          <w:szCs w:val="28"/>
          <w:rtl/>
        </w:rPr>
      </w:pPr>
      <w:r w:rsidRPr="00C858B7">
        <w:rPr>
          <w:rFonts w:ascii="_PDMS_Saleem_QuranFont" w:hAnsi="_PDMS_Saleem_QuranFont" w:cs="B Zar"/>
          <w:sz w:val="28"/>
          <w:szCs w:val="28"/>
          <w:rtl/>
        </w:rPr>
        <w:t>3-4 جمع بند</w:t>
      </w:r>
      <w:r w:rsidRPr="00C858B7">
        <w:rPr>
          <w:rFonts w:ascii="_PDMS_Saleem_QuranFont" w:hAnsi="_PDMS_Saleem_QuranFont" w:cs="B Zar" w:hint="cs"/>
          <w:sz w:val="28"/>
          <w:szCs w:val="28"/>
          <w:rtl/>
        </w:rPr>
        <w:t>ی</w:t>
      </w:r>
      <w:r w:rsidRPr="00C858B7">
        <w:rPr>
          <w:rFonts w:ascii="_PDMS_Saleem_QuranFont" w:hAnsi="_PDMS_Saleem_QuranFont" w:cs="B Zar"/>
          <w:sz w:val="28"/>
          <w:szCs w:val="28"/>
          <w:rtl/>
        </w:rPr>
        <w:t xml:space="preserve"> فصل</w:t>
      </w:r>
      <w:r>
        <w:rPr>
          <w:rFonts w:ascii="_PDMS_Saleem_QuranFont" w:hAnsi="_PDMS_Saleem_QuranFont" w:cs="B Zar" w:hint="cs"/>
          <w:sz w:val="28"/>
          <w:szCs w:val="28"/>
          <w:rtl/>
        </w:rPr>
        <w:t xml:space="preserve">                                                                                                            33</w:t>
      </w:r>
    </w:p>
    <w:p w14:paraId="201A4D68" w14:textId="75D525D3" w:rsidR="00B01B57" w:rsidRDefault="008838CD" w:rsidP="00B01B57">
      <w:pPr>
        <w:rPr>
          <w:rFonts w:ascii="_PDMS_Saleem_QuranFont" w:hAnsi="_PDMS_Saleem_QuranFont" w:cs="B Zar"/>
          <w:sz w:val="28"/>
          <w:szCs w:val="28"/>
        </w:rPr>
      </w:pPr>
      <w:r>
        <w:rPr>
          <w:rFonts w:ascii="_PDMS_Saleem_QuranFont" w:hAnsi="_PDMS_Saleem_QuranFont" w:cs="B Zar" w:hint="cs"/>
          <w:sz w:val="28"/>
          <w:szCs w:val="28"/>
          <w:rtl/>
        </w:rPr>
        <w:t xml:space="preserve">جمع بندی </w:t>
      </w:r>
      <w:r w:rsidR="00F8469B">
        <w:rPr>
          <w:rFonts w:ascii="_PDMS_Saleem_QuranFont" w:hAnsi="_PDMS_Saleem_QuranFont" w:cs="B Zar" w:hint="cs"/>
          <w:sz w:val="28"/>
          <w:szCs w:val="28"/>
          <w:rtl/>
        </w:rPr>
        <w:t>و ارائه پیشنهادات                                                                                                  3</w:t>
      </w:r>
      <w:r w:rsidR="00C858B7">
        <w:rPr>
          <w:rFonts w:ascii="_PDMS_Saleem_QuranFont" w:hAnsi="_PDMS_Saleem_QuranFont" w:cs="B Zar" w:hint="cs"/>
          <w:sz w:val="28"/>
          <w:szCs w:val="28"/>
          <w:rtl/>
        </w:rPr>
        <w:t>4</w:t>
      </w:r>
    </w:p>
    <w:p w14:paraId="1AA1BB66" w14:textId="77777777" w:rsidR="00670FE4" w:rsidRDefault="00670FE4" w:rsidP="00670FE4">
      <w:pPr>
        <w:rPr>
          <w:rFonts w:ascii="_PDMS_Saleem_QuranFont" w:hAnsi="_PDMS_Saleem_QuranFont" w:cs="B Zar"/>
          <w:sz w:val="28"/>
          <w:szCs w:val="28"/>
          <w:rtl/>
        </w:rPr>
      </w:pPr>
    </w:p>
    <w:p w14:paraId="499EFF3D" w14:textId="77777777" w:rsidR="00670FE4" w:rsidRDefault="00670FE4" w:rsidP="00670FE4">
      <w:pPr>
        <w:rPr>
          <w:rFonts w:ascii="_PDMS_Saleem_QuranFont" w:hAnsi="_PDMS_Saleem_QuranFont" w:cs="B Zar"/>
          <w:sz w:val="28"/>
          <w:szCs w:val="28"/>
          <w:rtl/>
        </w:rPr>
      </w:pPr>
    </w:p>
    <w:p w14:paraId="73B29B90" w14:textId="77777777" w:rsidR="00670FE4" w:rsidRDefault="00670FE4" w:rsidP="00670FE4">
      <w:pPr>
        <w:rPr>
          <w:rFonts w:ascii="_PDMS_Saleem_QuranFont" w:hAnsi="_PDMS_Saleem_QuranFont" w:cs="B Zar"/>
          <w:sz w:val="28"/>
          <w:szCs w:val="28"/>
          <w:rtl/>
        </w:rPr>
      </w:pPr>
    </w:p>
    <w:p w14:paraId="2606E816" w14:textId="77777777" w:rsidR="00670FE4" w:rsidRDefault="00670FE4" w:rsidP="00670FE4">
      <w:pPr>
        <w:rPr>
          <w:rFonts w:ascii="_PDMS_Saleem_QuranFont" w:hAnsi="_PDMS_Saleem_QuranFont" w:cs="B Zar"/>
          <w:sz w:val="28"/>
          <w:szCs w:val="28"/>
          <w:rtl/>
        </w:rPr>
      </w:pPr>
    </w:p>
    <w:p w14:paraId="720268BC" w14:textId="77777777" w:rsidR="00670FE4" w:rsidRDefault="00670FE4" w:rsidP="00670FE4">
      <w:pPr>
        <w:rPr>
          <w:rFonts w:ascii="_PDMS_Saleem_QuranFont" w:hAnsi="_PDMS_Saleem_QuranFont" w:cs="B Zar"/>
          <w:sz w:val="28"/>
          <w:szCs w:val="28"/>
          <w:rtl/>
        </w:rPr>
      </w:pPr>
    </w:p>
    <w:p w14:paraId="7AB3001E" w14:textId="77777777" w:rsidR="00670FE4" w:rsidRDefault="00670FE4" w:rsidP="00670FE4">
      <w:pPr>
        <w:rPr>
          <w:rFonts w:ascii="_PDMS_Saleem_QuranFont" w:hAnsi="_PDMS_Saleem_QuranFont" w:cs="B Zar"/>
          <w:sz w:val="28"/>
          <w:szCs w:val="28"/>
          <w:rtl/>
        </w:rPr>
      </w:pPr>
    </w:p>
    <w:p w14:paraId="40186F5E" w14:textId="77777777" w:rsidR="00670FE4" w:rsidRDefault="00670FE4" w:rsidP="00670FE4">
      <w:pPr>
        <w:rPr>
          <w:rFonts w:ascii="_PDMS_Saleem_QuranFont" w:hAnsi="_PDMS_Saleem_QuranFont" w:cs="B Zar"/>
          <w:sz w:val="28"/>
          <w:szCs w:val="28"/>
          <w:rtl/>
        </w:rPr>
      </w:pPr>
    </w:p>
    <w:p w14:paraId="0475355B" w14:textId="77777777" w:rsidR="00670FE4" w:rsidRDefault="00670FE4" w:rsidP="00670FE4">
      <w:pPr>
        <w:rPr>
          <w:rFonts w:ascii="_PDMS_Saleem_QuranFont" w:hAnsi="_PDMS_Saleem_QuranFont" w:cs="B Zar"/>
          <w:sz w:val="28"/>
          <w:szCs w:val="28"/>
          <w:rtl/>
        </w:rPr>
      </w:pPr>
    </w:p>
    <w:p w14:paraId="1F8C8D1F" w14:textId="77777777" w:rsidR="00670FE4" w:rsidRDefault="00670FE4" w:rsidP="00670FE4">
      <w:pPr>
        <w:rPr>
          <w:rFonts w:ascii="_PDMS_Saleem_QuranFont" w:hAnsi="_PDMS_Saleem_QuranFont" w:cs="B Zar"/>
          <w:sz w:val="28"/>
          <w:szCs w:val="28"/>
          <w:rtl/>
        </w:rPr>
      </w:pPr>
    </w:p>
    <w:p w14:paraId="6E0EA66A" w14:textId="77777777" w:rsidR="00670FE4" w:rsidRDefault="00670FE4" w:rsidP="00670FE4">
      <w:pPr>
        <w:rPr>
          <w:rFonts w:ascii="_PDMS_Saleem_QuranFont" w:hAnsi="_PDMS_Saleem_QuranFont" w:cs="B Zar"/>
          <w:sz w:val="28"/>
          <w:szCs w:val="28"/>
          <w:rtl/>
        </w:rPr>
      </w:pPr>
    </w:p>
    <w:p w14:paraId="43132DA3" w14:textId="77777777" w:rsidR="00670FE4" w:rsidRDefault="00670FE4" w:rsidP="00670FE4">
      <w:pPr>
        <w:rPr>
          <w:rFonts w:ascii="_PDMS_Saleem_QuranFont" w:hAnsi="_PDMS_Saleem_QuranFont" w:cs="B Zar"/>
          <w:sz w:val="28"/>
          <w:szCs w:val="28"/>
          <w:rtl/>
        </w:rPr>
      </w:pPr>
    </w:p>
    <w:p w14:paraId="51CAAD3E" w14:textId="77777777" w:rsidR="00670FE4" w:rsidRDefault="00670FE4" w:rsidP="00670FE4">
      <w:pPr>
        <w:rPr>
          <w:rFonts w:ascii="_PDMS_Saleem_QuranFont" w:hAnsi="_PDMS_Saleem_QuranFont" w:cs="B Zar"/>
          <w:sz w:val="28"/>
          <w:szCs w:val="28"/>
          <w:rtl/>
        </w:rPr>
      </w:pPr>
    </w:p>
    <w:p w14:paraId="6764F3FF" w14:textId="77777777" w:rsidR="00670FE4" w:rsidRDefault="00670FE4" w:rsidP="00670FE4">
      <w:pPr>
        <w:rPr>
          <w:rFonts w:ascii="_PDMS_Saleem_QuranFont" w:hAnsi="_PDMS_Saleem_QuranFont" w:cs="B Zar"/>
          <w:sz w:val="28"/>
          <w:szCs w:val="28"/>
          <w:rtl/>
        </w:rPr>
      </w:pPr>
    </w:p>
    <w:p w14:paraId="26F15AA0" w14:textId="77777777" w:rsidR="00670FE4" w:rsidRDefault="00670FE4" w:rsidP="00670FE4">
      <w:pPr>
        <w:rPr>
          <w:rFonts w:ascii="_PDMS_Saleem_QuranFont" w:hAnsi="_PDMS_Saleem_QuranFont" w:cs="B Zar"/>
          <w:sz w:val="28"/>
          <w:szCs w:val="28"/>
          <w:rtl/>
        </w:rPr>
      </w:pPr>
    </w:p>
    <w:p w14:paraId="142E6F90" w14:textId="77777777" w:rsidR="00670FE4" w:rsidRDefault="00670FE4" w:rsidP="00670FE4">
      <w:pPr>
        <w:rPr>
          <w:rFonts w:ascii="_PDMS_Saleem_QuranFont" w:hAnsi="_PDMS_Saleem_QuranFont" w:cs="B Zar"/>
          <w:sz w:val="28"/>
          <w:szCs w:val="28"/>
          <w:rtl/>
        </w:rPr>
      </w:pPr>
    </w:p>
    <w:p w14:paraId="547AAD12" w14:textId="77777777" w:rsidR="00670FE4" w:rsidRDefault="00670FE4" w:rsidP="00670FE4">
      <w:pPr>
        <w:rPr>
          <w:rFonts w:ascii="_PDMS_Saleem_QuranFont" w:hAnsi="_PDMS_Saleem_QuranFont" w:cs="B Zar"/>
          <w:sz w:val="28"/>
          <w:szCs w:val="28"/>
          <w:rtl/>
        </w:rPr>
      </w:pPr>
    </w:p>
    <w:p w14:paraId="014E6981" w14:textId="77777777" w:rsidR="00670FE4" w:rsidRDefault="00670FE4" w:rsidP="00670FE4">
      <w:pPr>
        <w:rPr>
          <w:rFonts w:ascii="_PDMS_Saleem_QuranFont" w:hAnsi="_PDMS_Saleem_QuranFont" w:cs="B Zar"/>
          <w:sz w:val="28"/>
          <w:szCs w:val="28"/>
          <w:rtl/>
        </w:rPr>
      </w:pPr>
    </w:p>
    <w:p w14:paraId="383224CC" w14:textId="77777777" w:rsidR="00670FE4" w:rsidRDefault="00670FE4" w:rsidP="00670FE4">
      <w:pPr>
        <w:rPr>
          <w:rFonts w:ascii="_PDMS_Saleem_QuranFont" w:hAnsi="_PDMS_Saleem_QuranFont" w:cs="B Zar"/>
          <w:sz w:val="28"/>
          <w:szCs w:val="28"/>
          <w:rtl/>
        </w:rPr>
      </w:pPr>
    </w:p>
    <w:p w14:paraId="6052D61B" w14:textId="77777777" w:rsidR="00670FE4" w:rsidRDefault="00670FE4" w:rsidP="00670FE4">
      <w:pPr>
        <w:rPr>
          <w:rFonts w:ascii="_PDMS_Saleem_QuranFont" w:hAnsi="_PDMS_Saleem_QuranFont" w:cs="B Zar"/>
          <w:sz w:val="28"/>
          <w:szCs w:val="28"/>
          <w:rtl/>
        </w:rPr>
      </w:pPr>
    </w:p>
    <w:p w14:paraId="64ECB57B" w14:textId="77777777" w:rsidR="00670FE4" w:rsidRDefault="00670FE4" w:rsidP="00670FE4">
      <w:pPr>
        <w:jc w:val="center"/>
        <w:rPr>
          <w:rFonts w:ascii="_PDMS_Saleem_QuranFont" w:hAnsi="_PDMS_Saleem_QuranFont" w:cs="B Zar"/>
          <w:sz w:val="28"/>
          <w:szCs w:val="28"/>
          <w:rtl/>
        </w:rPr>
      </w:pPr>
      <w:bookmarkStart w:id="4" w:name="_Hlk80356660"/>
      <w:r>
        <w:rPr>
          <w:rFonts w:ascii="_PDMS_Saleem_QuranFont" w:hAnsi="_PDMS_Saleem_QuranFont" w:cs="B Zar" w:hint="cs"/>
          <w:sz w:val="28"/>
          <w:szCs w:val="28"/>
          <w:rtl/>
        </w:rPr>
        <w:t>پیشگفتار</w:t>
      </w:r>
    </w:p>
    <w:p w14:paraId="72929529" w14:textId="77777777" w:rsidR="00C37C00" w:rsidRDefault="00670FE4" w:rsidP="006B4FD8">
      <w:pPr>
        <w:ind w:right="90"/>
        <w:rPr>
          <w:rFonts w:ascii="_PDMS_Saleem_QuranFont" w:hAnsi="_PDMS_Saleem_QuranFont" w:cs="B Zar"/>
          <w:sz w:val="28"/>
          <w:szCs w:val="28"/>
          <w:rtl/>
        </w:rPr>
      </w:pPr>
      <w:r>
        <w:rPr>
          <w:rFonts w:ascii="_PDMS_Saleem_QuranFont" w:hAnsi="_PDMS_Saleem_QuranFont" w:cs="B Zar" w:hint="cs"/>
          <w:sz w:val="28"/>
          <w:szCs w:val="28"/>
          <w:rtl/>
        </w:rPr>
        <w:t>در این مقاله سعی کردیم در طی چهار فص</w:t>
      </w:r>
      <w:r>
        <w:rPr>
          <w:rFonts w:ascii="_PDMS_Saleem_QuranFont" w:hAnsi="_PDMS_Saleem_QuranFont" w:cs="B Zar" w:hint="eastAsia"/>
          <w:sz w:val="28"/>
          <w:szCs w:val="28"/>
          <w:rtl/>
        </w:rPr>
        <w:t>ل</w:t>
      </w:r>
      <w:r>
        <w:rPr>
          <w:rFonts w:ascii="_PDMS_Saleem_QuranFont" w:hAnsi="_PDMS_Saleem_QuranFont" w:cs="B Zar" w:hint="cs"/>
          <w:sz w:val="28"/>
          <w:szCs w:val="28"/>
          <w:rtl/>
        </w:rPr>
        <w:t xml:space="preserve"> با زبان برنامه نویسی پایتون </w:t>
      </w:r>
      <w:r w:rsidR="006B4FD8">
        <w:rPr>
          <w:rFonts w:ascii="_PDMS_Saleem_QuranFont" w:hAnsi="_PDMS_Saleem_QuranFont" w:cs="B Zar" w:hint="cs"/>
          <w:sz w:val="28"/>
          <w:szCs w:val="28"/>
          <w:rtl/>
        </w:rPr>
        <w:t xml:space="preserve">آشنا شویم و برای راحت تر درک </w:t>
      </w:r>
    </w:p>
    <w:p w14:paraId="215016C2" w14:textId="77777777" w:rsidR="00C37C00" w:rsidRDefault="006B4FD8" w:rsidP="006B4FD8">
      <w:pPr>
        <w:ind w:right="90"/>
        <w:rPr>
          <w:rFonts w:ascii="_PDMS_Saleem_QuranFont" w:hAnsi="_PDMS_Saleem_QuranFont" w:cs="B Zar"/>
          <w:sz w:val="28"/>
          <w:szCs w:val="28"/>
          <w:rtl/>
        </w:rPr>
      </w:pPr>
      <w:r>
        <w:rPr>
          <w:rFonts w:ascii="_PDMS_Saleem_QuranFont" w:hAnsi="_PDMS_Saleem_QuranFont" w:cs="B Zar" w:hint="cs"/>
          <w:sz w:val="28"/>
          <w:szCs w:val="28"/>
          <w:rtl/>
        </w:rPr>
        <w:t xml:space="preserve">کردن این زبان برنامه نویسی یک برنامه ساده اما کاربردی نیز به ساخته و پیاده سازی می کنیم. پایتون جزو </w:t>
      </w:r>
    </w:p>
    <w:p w14:paraId="62199283" w14:textId="77777777" w:rsidR="00C37C00" w:rsidRDefault="006B4FD8" w:rsidP="006B4FD8">
      <w:pPr>
        <w:ind w:right="90"/>
        <w:rPr>
          <w:rFonts w:ascii="_PDMS_Saleem_QuranFont" w:hAnsi="_PDMS_Saleem_QuranFont" w:cs="B Zar"/>
          <w:sz w:val="28"/>
          <w:szCs w:val="28"/>
          <w:rtl/>
        </w:rPr>
      </w:pPr>
      <w:r>
        <w:rPr>
          <w:rFonts w:ascii="_PDMS_Saleem_QuranFont" w:hAnsi="_PDMS_Saleem_QuranFont" w:cs="B Zar" w:hint="cs"/>
          <w:sz w:val="28"/>
          <w:szCs w:val="28"/>
          <w:rtl/>
        </w:rPr>
        <w:t xml:space="preserve">زبان های ساده و شیرین و همچنین پرکاربرد و قدرتمند در دنیای برنامه نویسی است. پس اگر اول راه هستید  </w:t>
      </w:r>
    </w:p>
    <w:p w14:paraId="216AAC33" w14:textId="77777777" w:rsidR="00C37C00" w:rsidRDefault="006B4FD8" w:rsidP="006B4FD8">
      <w:pPr>
        <w:ind w:right="90"/>
        <w:rPr>
          <w:rFonts w:ascii="_PDMS_Saleem_QuranFont" w:hAnsi="_PDMS_Saleem_QuranFont" w:cs="B Zar"/>
          <w:sz w:val="28"/>
          <w:szCs w:val="28"/>
          <w:rtl/>
        </w:rPr>
      </w:pPr>
      <w:r>
        <w:rPr>
          <w:rFonts w:ascii="_PDMS_Saleem_QuranFont" w:hAnsi="_PDMS_Saleem_QuranFont" w:cs="B Zar" w:hint="cs"/>
          <w:sz w:val="28"/>
          <w:szCs w:val="28"/>
          <w:rtl/>
        </w:rPr>
        <w:t xml:space="preserve"> و</w:t>
      </w:r>
      <w:r w:rsidR="00670FE4">
        <w:rPr>
          <w:rFonts w:ascii="_PDMS_Saleem_QuranFont" w:hAnsi="_PDMS_Saleem_QuranFont" w:cs="B Zar" w:hint="cs"/>
          <w:sz w:val="28"/>
          <w:szCs w:val="28"/>
          <w:rtl/>
        </w:rPr>
        <w:t xml:space="preserve"> </w:t>
      </w:r>
      <w:bookmarkEnd w:id="4"/>
      <w:r>
        <w:rPr>
          <w:rFonts w:ascii="_PDMS_Saleem_QuranFont" w:hAnsi="_PDMS_Saleem_QuranFont" w:cs="B Zar" w:hint="cs"/>
          <w:sz w:val="28"/>
          <w:szCs w:val="28"/>
          <w:rtl/>
        </w:rPr>
        <w:t xml:space="preserve"> می خواهید یک زبان برنامه نویسی یاد بگیرید پایتون بهترین پیشنهاد است. چون هم سرعت یادگیری بالایی </w:t>
      </w:r>
    </w:p>
    <w:p w14:paraId="48C7F5D4" w14:textId="77777777" w:rsidR="00C37C00" w:rsidRDefault="006B4FD8" w:rsidP="006B4FD8">
      <w:pPr>
        <w:ind w:right="90"/>
        <w:rPr>
          <w:rFonts w:ascii="_PDMS_Saleem_QuranFont" w:hAnsi="_PDMS_Saleem_QuranFont" w:cs="B Zar"/>
          <w:sz w:val="28"/>
          <w:szCs w:val="28"/>
          <w:rtl/>
        </w:rPr>
      </w:pPr>
      <w:r>
        <w:rPr>
          <w:rFonts w:ascii="_PDMS_Saleem_QuranFont" w:hAnsi="_PDMS_Saleem_QuranFont" w:cs="B Zar" w:hint="cs"/>
          <w:sz w:val="28"/>
          <w:szCs w:val="28"/>
          <w:rtl/>
        </w:rPr>
        <w:t xml:space="preserve">دارد هم  طرفداران زیادی را به خود اختصاص  داده است . در این مقاله با من همراه باشید تا با همدیگر نحوه </w:t>
      </w:r>
    </w:p>
    <w:p w14:paraId="25796E6B" w14:textId="145CD79A" w:rsidR="005859EA" w:rsidRDefault="006B4FD8" w:rsidP="006B4FD8">
      <w:pPr>
        <w:ind w:right="90"/>
        <w:rPr>
          <w:rFonts w:ascii="_PDMS_Saleem_QuranFont" w:hAnsi="_PDMS_Saleem_QuranFont" w:cs="B Zar"/>
          <w:sz w:val="28"/>
          <w:szCs w:val="28"/>
          <w:rtl/>
        </w:rPr>
      </w:pPr>
      <w:r>
        <w:rPr>
          <w:rFonts w:ascii="_PDMS_Saleem_QuranFont" w:hAnsi="_PDMS_Saleem_QuranFont" w:cs="B Zar" w:hint="cs"/>
          <w:sz w:val="28"/>
          <w:szCs w:val="28"/>
          <w:rtl/>
        </w:rPr>
        <w:t>ساخت یک برنامه به زبان پایتون را یاد بگیریم .</w:t>
      </w:r>
    </w:p>
    <w:p w14:paraId="0678E34D" w14:textId="7B3E70C7" w:rsidR="006B4FD8" w:rsidRPr="006B4FD8" w:rsidRDefault="006B4FD8" w:rsidP="006B4FD8">
      <w:pPr>
        <w:ind w:right="90"/>
        <w:rPr>
          <w:rFonts w:ascii="_PDMS_Saleem_QuranFont" w:hAnsi="_PDMS_Saleem_QuranFont" w:cs="B Zar"/>
          <w:sz w:val="28"/>
          <w:szCs w:val="28"/>
          <w:rtl/>
        </w:rPr>
        <w:sectPr w:rsidR="006B4FD8" w:rsidRPr="006B4FD8" w:rsidSect="00670FE4">
          <w:pgSz w:w="11906" w:h="16838"/>
          <w:pgMar w:top="1440" w:right="1440" w:bottom="1440" w:left="1440" w:header="720" w:footer="720" w:gutter="0"/>
          <w:pgNumType w:fmt="arabicAlpha"/>
          <w:cols w:space="720"/>
          <w:titlePg/>
          <w:bidi/>
          <w:rtlGutter/>
          <w:docGrid w:linePitch="360"/>
        </w:sectPr>
      </w:pPr>
    </w:p>
    <w:p w14:paraId="6D370286" w14:textId="77777777" w:rsidR="005859EA" w:rsidRDefault="005859EA" w:rsidP="005859EA">
      <w:pPr>
        <w:tabs>
          <w:tab w:val="left" w:pos="26"/>
          <w:tab w:val="left" w:pos="8486"/>
        </w:tabs>
        <w:jc w:val="center"/>
        <w:rPr>
          <w:rFonts w:ascii="_PDMS_Saleem_QuranFont" w:hAnsi="_PDMS_Saleem_QuranFont" w:cs="B Zar"/>
          <w:sz w:val="36"/>
          <w:szCs w:val="36"/>
          <w:rtl/>
        </w:rPr>
      </w:pPr>
      <w:bookmarkStart w:id="5" w:name="_Hlk80356747"/>
    </w:p>
    <w:p w14:paraId="3917CE62" w14:textId="77777777" w:rsidR="005859EA" w:rsidRDefault="005859EA" w:rsidP="005859EA">
      <w:pPr>
        <w:tabs>
          <w:tab w:val="left" w:pos="26"/>
          <w:tab w:val="left" w:pos="8486"/>
        </w:tabs>
        <w:jc w:val="center"/>
        <w:rPr>
          <w:rFonts w:ascii="_PDMS_Saleem_QuranFont" w:hAnsi="_PDMS_Saleem_QuranFont" w:cs="B Zar"/>
          <w:sz w:val="36"/>
          <w:szCs w:val="36"/>
          <w:rtl/>
        </w:rPr>
      </w:pPr>
    </w:p>
    <w:p w14:paraId="24BC7265" w14:textId="77777777" w:rsidR="005859EA" w:rsidRDefault="005859EA" w:rsidP="005859EA">
      <w:pPr>
        <w:tabs>
          <w:tab w:val="left" w:pos="26"/>
          <w:tab w:val="left" w:pos="8486"/>
        </w:tabs>
        <w:jc w:val="center"/>
        <w:rPr>
          <w:rFonts w:ascii="_PDMS_Saleem_QuranFont" w:hAnsi="_PDMS_Saleem_QuranFont" w:cs="B Zar"/>
          <w:sz w:val="36"/>
          <w:szCs w:val="36"/>
          <w:rtl/>
        </w:rPr>
      </w:pPr>
    </w:p>
    <w:p w14:paraId="1F7D5BFB" w14:textId="77777777" w:rsidR="005859EA" w:rsidRDefault="005859EA" w:rsidP="005859EA">
      <w:pPr>
        <w:tabs>
          <w:tab w:val="left" w:pos="26"/>
          <w:tab w:val="left" w:pos="8486"/>
        </w:tabs>
        <w:jc w:val="center"/>
        <w:rPr>
          <w:rFonts w:ascii="_PDMS_Saleem_QuranFont" w:hAnsi="_PDMS_Saleem_QuranFont" w:cs="B Zar"/>
          <w:sz w:val="36"/>
          <w:szCs w:val="36"/>
          <w:rtl/>
        </w:rPr>
      </w:pPr>
    </w:p>
    <w:p w14:paraId="20D711D3" w14:textId="77777777" w:rsidR="005859EA" w:rsidRDefault="005859EA" w:rsidP="005859EA">
      <w:pPr>
        <w:tabs>
          <w:tab w:val="left" w:pos="26"/>
          <w:tab w:val="left" w:pos="8486"/>
        </w:tabs>
        <w:jc w:val="center"/>
        <w:rPr>
          <w:rFonts w:ascii="_PDMS_Saleem_QuranFont" w:hAnsi="_PDMS_Saleem_QuranFont" w:cs="B Zar"/>
          <w:sz w:val="36"/>
          <w:szCs w:val="36"/>
          <w:rtl/>
        </w:rPr>
      </w:pPr>
    </w:p>
    <w:p w14:paraId="50B204C7" w14:textId="77777777" w:rsidR="005859EA" w:rsidRDefault="005859EA" w:rsidP="005859EA">
      <w:pPr>
        <w:tabs>
          <w:tab w:val="left" w:pos="26"/>
          <w:tab w:val="left" w:pos="8486"/>
        </w:tabs>
        <w:jc w:val="center"/>
        <w:rPr>
          <w:rFonts w:ascii="_PDMS_Saleem_QuranFont" w:hAnsi="_PDMS_Saleem_QuranFont" w:cs="B Zar"/>
          <w:sz w:val="36"/>
          <w:szCs w:val="36"/>
          <w:rtl/>
        </w:rPr>
      </w:pPr>
    </w:p>
    <w:p w14:paraId="12ED945F" w14:textId="77777777" w:rsidR="005859EA" w:rsidRDefault="005859EA" w:rsidP="005859EA">
      <w:pPr>
        <w:tabs>
          <w:tab w:val="left" w:pos="26"/>
          <w:tab w:val="left" w:pos="8486"/>
        </w:tabs>
        <w:jc w:val="center"/>
        <w:rPr>
          <w:rFonts w:ascii="_PDMS_Saleem_QuranFont" w:hAnsi="_PDMS_Saleem_QuranFont" w:cs="B Zar"/>
          <w:sz w:val="36"/>
          <w:szCs w:val="36"/>
          <w:rtl/>
        </w:rPr>
      </w:pPr>
    </w:p>
    <w:p w14:paraId="259B5C0B" w14:textId="77777777" w:rsidR="005859EA" w:rsidRDefault="005859EA" w:rsidP="005859EA">
      <w:pPr>
        <w:tabs>
          <w:tab w:val="left" w:pos="26"/>
          <w:tab w:val="left" w:pos="8486"/>
        </w:tabs>
        <w:jc w:val="center"/>
        <w:rPr>
          <w:rFonts w:ascii="_PDMS_Saleem_QuranFont" w:hAnsi="_PDMS_Saleem_QuranFont" w:cs="B Zar"/>
          <w:sz w:val="36"/>
          <w:szCs w:val="36"/>
          <w:rtl/>
        </w:rPr>
      </w:pPr>
    </w:p>
    <w:p w14:paraId="740FC3F7" w14:textId="77777777" w:rsidR="005859EA" w:rsidRDefault="005859EA" w:rsidP="005859EA">
      <w:pPr>
        <w:tabs>
          <w:tab w:val="left" w:pos="26"/>
          <w:tab w:val="left" w:pos="8486"/>
        </w:tabs>
        <w:jc w:val="center"/>
        <w:rPr>
          <w:rFonts w:ascii="_PDMS_Saleem_QuranFont" w:hAnsi="_PDMS_Saleem_QuranFont" w:cs="B Zar"/>
          <w:sz w:val="36"/>
          <w:szCs w:val="36"/>
          <w:rtl/>
        </w:rPr>
      </w:pPr>
    </w:p>
    <w:p w14:paraId="24FD446C" w14:textId="77777777" w:rsidR="005859EA" w:rsidRDefault="005859EA" w:rsidP="005859EA">
      <w:pPr>
        <w:tabs>
          <w:tab w:val="left" w:pos="26"/>
          <w:tab w:val="left" w:pos="8486"/>
        </w:tabs>
        <w:jc w:val="center"/>
        <w:rPr>
          <w:rFonts w:ascii="_PDMS_Saleem_QuranFont" w:hAnsi="_PDMS_Saleem_QuranFont" w:cs="B Zar"/>
          <w:sz w:val="36"/>
          <w:szCs w:val="36"/>
          <w:rtl/>
        </w:rPr>
      </w:pPr>
    </w:p>
    <w:p w14:paraId="0584B924" w14:textId="77777777" w:rsidR="005859EA" w:rsidRDefault="005859EA" w:rsidP="005859EA">
      <w:pPr>
        <w:tabs>
          <w:tab w:val="left" w:pos="26"/>
          <w:tab w:val="left" w:pos="8486"/>
        </w:tabs>
        <w:jc w:val="center"/>
        <w:rPr>
          <w:rFonts w:ascii="_PDMS_Saleem_QuranFont" w:hAnsi="_PDMS_Saleem_QuranFont" w:cs="B Zar"/>
          <w:sz w:val="36"/>
          <w:szCs w:val="36"/>
          <w:rtl/>
        </w:rPr>
      </w:pPr>
    </w:p>
    <w:p w14:paraId="76CD4C40" w14:textId="3B0FFE9E" w:rsidR="005859EA" w:rsidRDefault="005859EA" w:rsidP="005859EA">
      <w:pPr>
        <w:tabs>
          <w:tab w:val="left" w:pos="26"/>
          <w:tab w:val="left" w:pos="8486"/>
        </w:tabs>
        <w:jc w:val="center"/>
        <w:rPr>
          <w:rFonts w:ascii="_PDMS_Saleem_QuranFont" w:hAnsi="_PDMS_Saleem_QuranFont" w:cs="B Zar"/>
          <w:sz w:val="36"/>
          <w:szCs w:val="36"/>
          <w:rtl/>
        </w:rPr>
      </w:pPr>
    </w:p>
    <w:p w14:paraId="2C426A02" w14:textId="77777777" w:rsidR="005D31AE" w:rsidRDefault="005D31AE" w:rsidP="005859EA">
      <w:pPr>
        <w:tabs>
          <w:tab w:val="left" w:pos="26"/>
          <w:tab w:val="left" w:pos="8486"/>
        </w:tabs>
        <w:jc w:val="center"/>
        <w:rPr>
          <w:rFonts w:ascii="_PDMS_Saleem_QuranFont" w:hAnsi="_PDMS_Saleem_QuranFont" w:cs="B Zar"/>
          <w:sz w:val="36"/>
          <w:szCs w:val="36"/>
          <w:rtl/>
        </w:rPr>
      </w:pPr>
    </w:p>
    <w:p w14:paraId="6C067E4E" w14:textId="4FBF3E7E" w:rsidR="005859EA" w:rsidRDefault="005859EA" w:rsidP="005859EA">
      <w:pPr>
        <w:tabs>
          <w:tab w:val="left" w:pos="26"/>
          <w:tab w:val="left" w:pos="8486"/>
        </w:tabs>
        <w:jc w:val="center"/>
        <w:rPr>
          <w:rFonts w:ascii="_PDMS_Saleem_QuranFont" w:hAnsi="_PDMS_Saleem_QuranFont" w:cs="B Zar"/>
          <w:sz w:val="36"/>
          <w:szCs w:val="36"/>
          <w:rtl/>
        </w:rPr>
      </w:pPr>
      <w:r>
        <w:rPr>
          <w:rFonts w:ascii="_PDMS_Saleem_QuranFont" w:hAnsi="_PDMS_Saleem_QuranFont" w:cs="B Zar" w:hint="cs"/>
          <w:sz w:val="36"/>
          <w:szCs w:val="36"/>
          <w:rtl/>
        </w:rPr>
        <w:t>فصل اول</w:t>
      </w:r>
    </w:p>
    <w:p w14:paraId="502867B4" w14:textId="77777777" w:rsidR="005859EA" w:rsidRDefault="005859EA" w:rsidP="005859EA">
      <w:pPr>
        <w:tabs>
          <w:tab w:val="left" w:pos="26"/>
          <w:tab w:val="left" w:pos="8486"/>
        </w:tabs>
        <w:ind w:left="26"/>
        <w:rPr>
          <w:rFonts w:ascii="_PDMS_Saleem_QuranFont" w:hAnsi="_PDMS_Saleem_QuranFont" w:cs="B Zar"/>
          <w:sz w:val="36"/>
          <w:szCs w:val="36"/>
          <w:rtl/>
        </w:rPr>
      </w:pPr>
      <w:r>
        <w:rPr>
          <w:rFonts w:ascii="_PDMS_Saleem_QuranFont" w:hAnsi="_PDMS_Saleem_QuranFont" w:cs="B Zar" w:hint="cs"/>
          <w:sz w:val="36"/>
          <w:szCs w:val="36"/>
          <w:rtl/>
        </w:rPr>
        <w:t xml:space="preserve">مقدمه </w:t>
      </w:r>
    </w:p>
    <w:p w14:paraId="28C0315B" w14:textId="77777777" w:rsidR="00C37C00" w:rsidRDefault="005859EA" w:rsidP="005859EA">
      <w:pPr>
        <w:rPr>
          <w:rFonts w:ascii="_PDMS_Saleem_QuranFont" w:hAnsi="_PDMS_Saleem_QuranFont" w:cs="B Zar"/>
          <w:sz w:val="26"/>
          <w:szCs w:val="26"/>
          <w:rtl/>
        </w:rPr>
      </w:pPr>
      <w:r>
        <w:rPr>
          <w:rFonts w:ascii="_PDMS_Saleem_QuranFont" w:hAnsi="_PDMS_Saleem_QuranFont" w:cs="B Zar" w:hint="cs"/>
          <w:sz w:val="26"/>
          <w:szCs w:val="26"/>
          <w:rtl/>
        </w:rPr>
        <w:t xml:space="preserve">در این فصل یاد می گیریم پایتون چیست و چگونه به وجود آمده است. همچنین تابع ها ، رابط ها و حکم های دستوری </w:t>
      </w:r>
    </w:p>
    <w:p w14:paraId="4FD78170" w14:textId="77777777" w:rsidR="00C37C00" w:rsidRDefault="005859EA" w:rsidP="005859EA">
      <w:pPr>
        <w:rPr>
          <w:rFonts w:ascii="_PDMS_Saleem_QuranFont" w:hAnsi="_PDMS_Saleem_QuranFont" w:cs="B Zar"/>
          <w:sz w:val="26"/>
          <w:szCs w:val="26"/>
          <w:rtl/>
        </w:rPr>
      </w:pPr>
      <w:r>
        <w:rPr>
          <w:rFonts w:ascii="_PDMS_Saleem_QuranFont" w:hAnsi="_PDMS_Saleem_QuranFont" w:cs="B Zar" w:hint="cs"/>
          <w:sz w:val="26"/>
          <w:szCs w:val="26"/>
          <w:rtl/>
        </w:rPr>
        <w:t xml:space="preserve">پایتون را توضیح می دهیم. در مورد عملگر های مختلف پایتون صحبت می کنیم و یاد می گیریم کار کردن عملگر ها </w:t>
      </w:r>
    </w:p>
    <w:p w14:paraId="731DC102" w14:textId="25D4E9FC" w:rsidR="00100F87" w:rsidRDefault="005859EA" w:rsidP="005859EA">
      <w:pPr>
        <w:rPr>
          <w:rFonts w:ascii="_PDMS_Saleem_QuranFont" w:hAnsi="_PDMS_Saleem_QuranFont" w:cs="B Zar"/>
          <w:sz w:val="26"/>
          <w:szCs w:val="26"/>
          <w:rtl/>
        </w:rPr>
        <w:sectPr w:rsidR="00100F87" w:rsidSect="005D31AE">
          <w:pgSz w:w="11906" w:h="16838" w:code="9"/>
          <w:pgMar w:top="1440" w:right="1440" w:bottom="1440" w:left="1440" w:header="720" w:footer="720" w:gutter="0"/>
          <w:pgNumType w:fmt="arabicAlpha" w:start="1"/>
          <w:cols w:space="720"/>
          <w:titlePg/>
          <w:bidi/>
          <w:rtlGutter/>
          <w:docGrid w:linePitch="360"/>
        </w:sectPr>
      </w:pPr>
      <w:r>
        <w:rPr>
          <w:rFonts w:ascii="_PDMS_Saleem_QuranFont" w:hAnsi="_PDMS_Saleem_QuranFont" w:cs="B Zar" w:hint="cs"/>
          <w:sz w:val="26"/>
          <w:szCs w:val="26"/>
          <w:rtl/>
        </w:rPr>
        <w:t>چگونه است. بعد از آن  نحوه نصب برنامه رسمی پایتون را یاد میگیریم تا بتوانیم پروژه روی آن پیاده سازی کنی</w:t>
      </w:r>
      <w:r w:rsidR="003E060B">
        <w:rPr>
          <w:rFonts w:ascii="_PDMS_Saleem_QuranFont" w:hAnsi="_PDMS_Saleem_QuranFont" w:cs="B Zar" w:hint="cs"/>
          <w:sz w:val="26"/>
          <w:szCs w:val="26"/>
          <w:rtl/>
        </w:rPr>
        <w:t>م</w:t>
      </w:r>
    </w:p>
    <w:p w14:paraId="7F39B04E" w14:textId="77777777" w:rsidR="00100F87" w:rsidRDefault="00100F87" w:rsidP="00100F87">
      <w:pPr>
        <w:rPr>
          <w:rtl/>
        </w:rPr>
      </w:pPr>
    </w:p>
    <w:p w14:paraId="632DA81B" w14:textId="77777777" w:rsidR="00100F87" w:rsidRPr="009640C6" w:rsidRDefault="00100F87" w:rsidP="00100F87">
      <w:pPr>
        <w:rPr>
          <w:rFonts w:cs="B Zar"/>
          <w:sz w:val="36"/>
          <w:szCs w:val="36"/>
          <w:rtl/>
        </w:rPr>
      </w:pPr>
      <w:r>
        <w:rPr>
          <w:rFonts w:cs="B Zar" w:hint="cs"/>
          <w:sz w:val="36"/>
          <w:szCs w:val="36"/>
          <w:rtl/>
        </w:rPr>
        <w:t xml:space="preserve"> </w:t>
      </w:r>
      <w:r>
        <w:rPr>
          <w:rFonts w:cs="B Zar" w:hint="cs"/>
          <w:sz w:val="32"/>
          <w:szCs w:val="32"/>
          <w:rtl/>
        </w:rPr>
        <w:t>1-</w:t>
      </w:r>
      <w:r>
        <w:rPr>
          <w:rFonts w:cs="B Zar" w:hint="cs"/>
          <w:sz w:val="36"/>
          <w:szCs w:val="36"/>
          <w:rtl/>
        </w:rPr>
        <w:t xml:space="preserve">1 </w:t>
      </w:r>
      <w:r w:rsidRPr="009640C6">
        <w:rPr>
          <w:rFonts w:cs="B Zar" w:hint="cs"/>
          <w:sz w:val="36"/>
          <w:szCs w:val="36"/>
          <w:rtl/>
        </w:rPr>
        <w:t xml:space="preserve">پایتون چیست </w:t>
      </w:r>
    </w:p>
    <w:p w14:paraId="67700C89" w14:textId="77777777" w:rsidR="00C37C00" w:rsidRDefault="00100F87" w:rsidP="00100F87">
      <w:pPr>
        <w:ind w:right="720"/>
        <w:rPr>
          <w:rFonts w:cs="B Zar"/>
          <w:sz w:val="26"/>
          <w:szCs w:val="26"/>
          <w:rtl/>
        </w:rPr>
      </w:pPr>
      <w:r w:rsidRPr="00E90D0E">
        <w:rPr>
          <w:rFonts w:cs="B Zar" w:hint="cs"/>
          <w:sz w:val="26"/>
          <w:szCs w:val="26"/>
          <w:rtl/>
        </w:rPr>
        <w:t>پایتون</w:t>
      </w:r>
      <w:r>
        <w:rPr>
          <w:rStyle w:val="FootnoteReference"/>
          <w:rFonts w:cs="B Zar"/>
          <w:sz w:val="26"/>
          <w:szCs w:val="26"/>
          <w:rtl/>
        </w:rPr>
        <w:footnoteReference w:id="1"/>
      </w:r>
      <w:r>
        <w:rPr>
          <w:rFonts w:cs="B Zar" w:hint="cs"/>
          <w:sz w:val="26"/>
          <w:szCs w:val="26"/>
          <w:rtl/>
        </w:rPr>
        <w:t xml:space="preserve"> یک زبان برنامه نویسی شی گرا ، تفسیری ، سطح بالا و همه منظوره است که توسط خیدو فان  روسوم</w:t>
      </w:r>
      <w:r>
        <w:rPr>
          <w:rStyle w:val="FootnoteReference"/>
          <w:rFonts w:cs="B Zar"/>
          <w:sz w:val="26"/>
          <w:szCs w:val="26"/>
          <w:rtl/>
        </w:rPr>
        <w:footnoteReference w:id="2"/>
      </w:r>
      <w:r>
        <w:rPr>
          <w:rFonts w:cs="B Zar" w:hint="cs"/>
          <w:sz w:val="26"/>
          <w:szCs w:val="26"/>
          <w:rtl/>
        </w:rPr>
        <w:t xml:space="preserve"> </w:t>
      </w:r>
    </w:p>
    <w:p w14:paraId="52EC6863" w14:textId="77777777" w:rsidR="00C37C00" w:rsidRDefault="00100F87" w:rsidP="00100F87">
      <w:pPr>
        <w:ind w:right="720"/>
        <w:rPr>
          <w:rFonts w:cs="B Zar"/>
          <w:sz w:val="26"/>
          <w:szCs w:val="26"/>
          <w:rtl/>
        </w:rPr>
      </w:pPr>
      <w:r>
        <w:rPr>
          <w:rFonts w:cs="B Zar" w:hint="cs"/>
          <w:sz w:val="26"/>
          <w:szCs w:val="26"/>
          <w:rtl/>
        </w:rPr>
        <w:t xml:space="preserve">مهندس هلندی در کشور هلند طراحی شد و اولین بار در سال 1991 منتشر شد. هدف از ساخت این زبان بهره </w:t>
      </w:r>
    </w:p>
    <w:p w14:paraId="506B3F89" w14:textId="77777777" w:rsidR="00C37C00" w:rsidRDefault="00100F87" w:rsidP="00100F87">
      <w:pPr>
        <w:ind w:right="720"/>
        <w:rPr>
          <w:rFonts w:cs="B Zar"/>
          <w:sz w:val="26"/>
          <w:szCs w:val="26"/>
          <w:rtl/>
        </w:rPr>
      </w:pPr>
      <w:r>
        <w:rPr>
          <w:rFonts w:cs="B Zar" w:hint="cs"/>
          <w:sz w:val="26"/>
          <w:szCs w:val="26"/>
          <w:rtl/>
        </w:rPr>
        <w:t xml:space="preserve">وری بالا و خوانایی بیشتر بوده. ساختار زبانی و دیدگاه شی گرا در پایتون به گونه ای طراحی شده است که به </w:t>
      </w:r>
    </w:p>
    <w:p w14:paraId="6996F2BE" w14:textId="526D9147" w:rsidR="00100F87" w:rsidRDefault="00100F87" w:rsidP="00100F87">
      <w:pPr>
        <w:ind w:right="720"/>
        <w:rPr>
          <w:rFonts w:cs="B Zar"/>
          <w:sz w:val="26"/>
          <w:szCs w:val="26"/>
          <w:rtl/>
        </w:rPr>
      </w:pPr>
      <w:r>
        <w:rPr>
          <w:rFonts w:cs="B Zar" w:hint="cs"/>
          <w:sz w:val="26"/>
          <w:szCs w:val="26"/>
          <w:rtl/>
        </w:rPr>
        <w:t>برنامه نویس امکان نوشتن کد منطقی و واضح را برای پروژه های کوچک بزرگ می دهد.</w:t>
      </w:r>
    </w:p>
    <w:p w14:paraId="5EEB422E" w14:textId="77777777" w:rsidR="00100F87" w:rsidRDefault="00100F87" w:rsidP="00100F87">
      <w:pPr>
        <w:ind w:right="720"/>
        <w:rPr>
          <w:rFonts w:cs="B Zar"/>
          <w:sz w:val="26"/>
          <w:szCs w:val="26"/>
          <w:rtl/>
        </w:rPr>
      </w:pPr>
      <w:r>
        <w:rPr>
          <w:rFonts w:cs="B Zar" w:hint="cs"/>
          <w:sz w:val="26"/>
          <w:szCs w:val="26"/>
          <w:rtl/>
        </w:rPr>
        <w:t>در پایتون مدل های مختلف برنامه نویسی را پشتیبانی می کند و برای مشخص کردن نوع متغیر ه</w:t>
      </w:r>
      <w:r>
        <w:rPr>
          <w:rFonts w:cs="B Zar" w:hint="eastAsia"/>
          <w:sz w:val="26"/>
          <w:szCs w:val="26"/>
          <w:rtl/>
        </w:rPr>
        <w:t>ا</w:t>
      </w:r>
      <w:r>
        <w:rPr>
          <w:rFonts w:cs="B Zar" w:hint="cs"/>
          <w:sz w:val="26"/>
          <w:szCs w:val="26"/>
          <w:rtl/>
        </w:rPr>
        <w:t xml:space="preserve"> از یک سامانه پویا استفاده می شود.</w:t>
      </w:r>
    </w:p>
    <w:p w14:paraId="0331B720" w14:textId="77777777" w:rsidR="003E060B" w:rsidRDefault="00100F87" w:rsidP="00100F87">
      <w:pPr>
        <w:ind w:right="720"/>
        <w:rPr>
          <w:rFonts w:cs="B Zar"/>
          <w:sz w:val="26"/>
          <w:szCs w:val="26"/>
          <w:rtl/>
        </w:rPr>
      </w:pPr>
      <w:r>
        <w:rPr>
          <w:rFonts w:cs="B Zar" w:hint="cs"/>
          <w:sz w:val="26"/>
          <w:szCs w:val="26"/>
          <w:rtl/>
        </w:rPr>
        <w:t xml:space="preserve">این زبان از زبان های برنامه نویسی مفسر بوده و به صورت کامل یک زبان شی گرا است و شباهت بسیاری به </w:t>
      </w:r>
    </w:p>
    <w:p w14:paraId="0256D2C7" w14:textId="7CB692FC" w:rsidR="00100F87" w:rsidRDefault="00100F87" w:rsidP="00100F87">
      <w:pPr>
        <w:ind w:right="720"/>
        <w:rPr>
          <w:rFonts w:cs="B Zar"/>
          <w:sz w:val="26"/>
          <w:szCs w:val="26"/>
          <w:rtl/>
        </w:rPr>
      </w:pPr>
      <w:r>
        <w:rPr>
          <w:rFonts w:cs="B Zar" w:hint="cs"/>
          <w:sz w:val="26"/>
          <w:szCs w:val="26"/>
          <w:rtl/>
        </w:rPr>
        <w:t>زبان های پرل</w:t>
      </w:r>
      <w:r>
        <w:rPr>
          <w:rStyle w:val="FootnoteReference"/>
          <w:rFonts w:cs="B Zar"/>
          <w:sz w:val="26"/>
          <w:szCs w:val="26"/>
          <w:rtl/>
        </w:rPr>
        <w:footnoteReference w:id="3"/>
      </w:r>
      <w:r>
        <w:rPr>
          <w:rFonts w:cs="B Zar" w:hint="cs"/>
          <w:sz w:val="26"/>
          <w:szCs w:val="26"/>
          <w:rtl/>
        </w:rPr>
        <w:t xml:space="preserve"> ، روبی</w:t>
      </w:r>
      <w:r>
        <w:rPr>
          <w:rStyle w:val="FootnoteReference"/>
          <w:rFonts w:cs="B Zar"/>
          <w:sz w:val="26"/>
          <w:szCs w:val="26"/>
          <w:rtl/>
        </w:rPr>
        <w:footnoteReference w:id="4"/>
      </w:r>
      <w:r>
        <w:rPr>
          <w:rFonts w:cs="B Zar" w:hint="cs"/>
          <w:sz w:val="26"/>
          <w:szCs w:val="26"/>
          <w:rtl/>
        </w:rPr>
        <w:t xml:space="preserve"> ، تی سی </w:t>
      </w:r>
      <w:proofErr w:type="spellStart"/>
      <w:r>
        <w:rPr>
          <w:rFonts w:cs="B Zar" w:hint="cs"/>
          <w:sz w:val="26"/>
          <w:szCs w:val="26"/>
          <w:rtl/>
        </w:rPr>
        <w:t>ال</w:t>
      </w:r>
      <w:proofErr w:type="spellEnd"/>
      <w:r>
        <w:rPr>
          <w:rFonts w:cs="B Zar" w:hint="cs"/>
          <w:sz w:val="26"/>
          <w:szCs w:val="26"/>
          <w:rtl/>
        </w:rPr>
        <w:t xml:space="preserve"> </w:t>
      </w:r>
      <w:r>
        <w:rPr>
          <w:rStyle w:val="FootnoteReference"/>
          <w:rFonts w:cs="B Zar"/>
          <w:sz w:val="26"/>
          <w:szCs w:val="26"/>
          <w:rtl/>
        </w:rPr>
        <w:footnoteReference w:id="5"/>
      </w:r>
      <w:r>
        <w:rPr>
          <w:rFonts w:cs="B Zar" w:hint="cs"/>
          <w:sz w:val="26"/>
          <w:szCs w:val="26"/>
          <w:rtl/>
        </w:rPr>
        <w:t>دارد.</w:t>
      </w:r>
    </w:p>
    <w:p w14:paraId="57E0DDA1" w14:textId="77777777" w:rsidR="00100F87" w:rsidRDefault="00100F87" w:rsidP="00100F87">
      <w:pPr>
        <w:ind w:right="720"/>
        <w:rPr>
          <w:rFonts w:cs="B Zar"/>
          <w:sz w:val="26"/>
          <w:szCs w:val="26"/>
          <w:rtl/>
        </w:rPr>
      </w:pPr>
      <w:r>
        <w:rPr>
          <w:rFonts w:cs="B Zar" w:hint="cs"/>
          <w:sz w:val="26"/>
          <w:szCs w:val="26"/>
          <w:rtl/>
        </w:rPr>
        <w:t>ویژگی های پایتون :</w:t>
      </w:r>
    </w:p>
    <w:p w14:paraId="68A35250" w14:textId="77777777" w:rsidR="00100F87" w:rsidRPr="00312290" w:rsidRDefault="00100F87" w:rsidP="00100F87">
      <w:pPr>
        <w:numPr>
          <w:ilvl w:val="0"/>
          <w:numId w:val="1"/>
        </w:numPr>
        <w:shd w:val="clear" w:color="auto" w:fill="FFFFFF"/>
        <w:spacing w:before="100" w:beforeAutospacing="1" w:after="100" w:afterAutospacing="1" w:line="240" w:lineRule="auto"/>
        <w:rPr>
          <w:rFonts w:ascii="IranSans" w:eastAsia="Times New Roman" w:hAnsi="IranSans" w:cs="B Zar"/>
          <w:sz w:val="26"/>
          <w:szCs w:val="26"/>
        </w:rPr>
      </w:pPr>
      <w:r w:rsidRPr="00312290">
        <w:rPr>
          <w:rFonts w:ascii="IranSans" w:eastAsia="Times New Roman" w:hAnsi="IranSans" w:cs="B Zar"/>
          <w:sz w:val="26"/>
          <w:szCs w:val="26"/>
          <w:rtl/>
        </w:rPr>
        <w:t>چندمنظوره</w:t>
      </w:r>
    </w:p>
    <w:p w14:paraId="5C99BC53" w14:textId="77777777" w:rsidR="00100F87" w:rsidRPr="00312290" w:rsidRDefault="00100F87" w:rsidP="00100F87">
      <w:pPr>
        <w:numPr>
          <w:ilvl w:val="0"/>
          <w:numId w:val="1"/>
        </w:numPr>
        <w:shd w:val="clear" w:color="auto" w:fill="FFFFFF"/>
        <w:spacing w:before="100" w:beforeAutospacing="1" w:after="100" w:afterAutospacing="1" w:line="240" w:lineRule="auto"/>
        <w:rPr>
          <w:rFonts w:ascii="IranSans" w:eastAsia="Times New Roman" w:hAnsi="IranSans" w:cs="B Zar"/>
          <w:sz w:val="26"/>
          <w:szCs w:val="26"/>
        </w:rPr>
      </w:pPr>
      <w:r w:rsidRPr="00312290">
        <w:rPr>
          <w:rFonts w:ascii="IranSans" w:eastAsia="Times New Roman" w:hAnsi="IranSans" w:cs="B Zar"/>
          <w:sz w:val="26"/>
          <w:szCs w:val="26"/>
          <w:rtl/>
        </w:rPr>
        <w:t>شی گرا</w:t>
      </w:r>
    </w:p>
    <w:p w14:paraId="10DAA042" w14:textId="77777777" w:rsidR="00100F87" w:rsidRPr="00312290" w:rsidRDefault="00100F87" w:rsidP="00100F87">
      <w:pPr>
        <w:numPr>
          <w:ilvl w:val="0"/>
          <w:numId w:val="1"/>
        </w:numPr>
        <w:shd w:val="clear" w:color="auto" w:fill="FFFFFF"/>
        <w:spacing w:before="100" w:beforeAutospacing="1" w:after="100" w:afterAutospacing="1" w:line="240" w:lineRule="auto"/>
        <w:rPr>
          <w:rFonts w:ascii="IranSans" w:eastAsia="Times New Roman" w:hAnsi="IranSans" w:cs="B Zar"/>
          <w:sz w:val="26"/>
          <w:szCs w:val="26"/>
        </w:rPr>
      </w:pPr>
      <w:r w:rsidRPr="00312290">
        <w:rPr>
          <w:rFonts w:ascii="IranSans" w:eastAsia="Times New Roman" w:hAnsi="IranSans" w:cs="B Zar"/>
          <w:sz w:val="26"/>
          <w:szCs w:val="26"/>
          <w:rtl/>
        </w:rPr>
        <w:t>سطح بالا</w:t>
      </w:r>
    </w:p>
    <w:p w14:paraId="2E42D13B" w14:textId="77777777" w:rsidR="00100F87" w:rsidRPr="00312290" w:rsidRDefault="00100F87" w:rsidP="00100F87">
      <w:pPr>
        <w:numPr>
          <w:ilvl w:val="0"/>
          <w:numId w:val="1"/>
        </w:numPr>
        <w:shd w:val="clear" w:color="auto" w:fill="FFFFFF"/>
        <w:spacing w:before="100" w:beforeAutospacing="1" w:after="100" w:afterAutospacing="1" w:line="240" w:lineRule="auto"/>
        <w:rPr>
          <w:rFonts w:ascii="IranSans" w:eastAsia="Times New Roman" w:hAnsi="IranSans" w:cs="B Zar"/>
          <w:sz w:val="26"/>
          <w:szCs w:val="26"/>
        </w:rPr>
      </w:pPr>
      <w:r w:rsidRPr="00312290">
        <w:rPr>
          <w:rFonts w:ascii="IranSans" w:eastAsia="Times New Roman" w:hAnsi="IranSans" w:cs="B Zar"/>
          <w:sz w:val="26"/>
          <w:szCs w:val="26"/>
          <w:rtl/>
        </w:rPr>
        <w:t>قابلیت خوانایی و بهره وری بالا</w:t>
      </w:r>
    </w:p>
    <w:p w14:paraId="54618253" w14:textId="77777777" w:rsidR="00100F87" w:rsidRPr="00312290" w:rsidRDefault="00100F87" w:rsidP="00100F87">
      <w:pPr>
        <w:numPr>
          <w:ilvl w:val="0"/>
          <w:numId w:val="1"/>
        </w:numPr>
        <w:shd w:val="clear" w:color="auto" w:fill="FFFFFF"/>
        <w:spacing w:before="100" w:beforeAutospacing="1" w:after="100" w:afterAutospacing="1" w:line="240" w:lineRule="auto"/>
        <w:rPr>
          <w:rFonts w:ascii="IranSans" w:eastAsia="Times New Roman" w:hAnsi="IranSans" w:cs="B Zar"/>
          <w:sz w:val="26"/>
          <w:szCs w:val="26"/>
        </w:rPr>
      </w:pPr>
      <w:r w:rsidRPr="00312290">
        <w:rPr>
          <w:rFonts w:ascii="IranSans" w:eastAsia="Times New Roman" w:hAnsi="IranSans" w:cs="B Zar"/>
          <w:sz w:val="26"/>
          <w:szCs w:val="26"/>
          <w:rtl/>
        </w:rPr>
        <w:t>سادگی در یادگیری</w:t>
      </w:r>
    </w:p>
    <w:p w14:paraId="3BD18557" w14:textId="77777777" w:rsidR="00100F87" w:rsidRPr="00312290" w:rsidRDefault="00100F87" w:rsidP="00100F87">
      <w:pPr>
        <w:numPr>
          <w:ilvl w:val="0"/>
          <w:numId w:val="1"/>
        </w:numPr>
        <w:shd w:val="clear" w:color="auto" w:fill="FFFFFF"/>
        <w:spacing w:before="100" w:beforeAutospacing="1" w:after="100" w:afterAutospacing="1" w:line="240" w:lineRule="auto"/>
        <w:rPr>
          <w:rFonts w:ascii="IranSans" w:eastAsia="Times New Roman" w:hAnsi="IranSans" w:cs="B Zar"/>
          <w:sz w:val="26"/>
          <w:szCs w:val="26"/>
        </w:rPr>
      </w:pPr>
      <w:r w:rsidRPr="00312290">
        <w:rPr>
          <w:rFonts w:ascii="IranSans" w:eastAsia="Times New Roman" w:hAnsi="IranSans" w:cs="B Zar"/>
          <w:sz w:val="26"/>
          <w:szCs w:val="26"/>
          <w:rtl/>
        </w:rPr>
        <w:t>متن باز بودن</w:t>
      </w:r>
    </w:p>
    <w:p w14:paraId="2D3D2756" w14:textId="3EF11ACC" w:rsidR="00100F87" w:rsidRPr="00100F87" w:rsidRDefault="00100F87" w:rsidP="00100F87">
      <w:pPr>
        <w:numPr>
          <w:ilvl w:val="0"/>
          <w:numId w:val="1"/>
        </w:numPr>
        <w:shd w:val="clear" w:color="auto" w:fill="FFFFFF"/>
        <w:spacing w:before="100" w:beforeAutospacing="1" w:after="100" w:afterAutospacing="1" w:line="240" w:lineRule="auto"/>
        <w:rPr>
          <w:rFonts w:ascii="IranSans" w:eastAsia="Times New Roman" w:hAnsi="IranSans" w:cs="B Zar"/>
          <w:sz w:val="26"/>
          <w:szCs w:val="26"/>
          <w:rtl/>
        </w:rPr>
      </w:pPr>
      <w:r w:rsidRPr="00312290">
        <w:rPr>
          <w:rFonts w:ascii="IranSans" w:eastAsia="Times New Roman" w:hAnsi="IranSans" w:cs="B Zar"/>
          <w:sz w:val="26"/>
          <w:szCs w:val="26"/>
          <w:rtl/>
        </w:rPr>
        <w:t>ایمن بودن</w:t>
      </w:r>
    </w:p>
    <w:p w14:paraId="39B21083" w14:textId="77777777" w:rsidR="003E060B" w:rsidRDefault="00100F87" w:rsidP="003E060B">
      <w:pPr>
        <w:ind w:right="720"/>
        <w:rPr>
          <w:rFonts w:cs="B Zar"/>
          <w:sz w:val="36"/>
          <w:szCs w:val="36"/>
          <w:rtl/>
        </w:rPr>
      </w:pPr>
      <w:r w:rsidRPr="009640C6">
        <w:rPr>
          <w:rFonts w:cs="B Koodak" w:hint="cs"/>
          <w:sz w:val="36"/>
          <w:szCs w:val="36"/>
          <w:rtl/>
        </w:rPr>
        <w:t>1 -</w:t>
      </w:r>
      <w:r w:rsidRPr="009640C6">
        <w:rPr>
          <w:rFonts w:cs="B Koodak" w:hint="cs"/>
          <w:sz w:val="32"/>
          <w:szCs w:val="32"/>
          <w:rtl/>
        </w:rPr>
        <w:t xml:space="preserve">2 </w:t>
      </w:r>
      <w:r w:rsidRPr="009640C6">
        <w:rPr>
          <w:rFonts w:cs="B Zar" w:hint="cs"/>
          <w:sz w:val="36"/>
          <w:szCs w:val="36"/>
          <w:rtl/>
        </w:rPr>
        <w:t>تاریخچه</w:t>
      </w:r>
    </w:p>
    <w:p w14:paraId="7704B815" w14:textId="77777777" w:rsidR="003E060B" w:rsidRDefault="00100F87" w:rsidP="003E060B">
      <w:pPr>
        <w:ind w:right="720"/>
        <w:rPr>
          <w:rFonts w:cs="B Zar"/>
          <w:sz w:val="26"/>
          <w:szCs w:val="26"/>
          <w:rtl/>
        </w:rPr>
      </w:pPr>
      <w:r w:rsidRPr="00312290">
        <w:rPr>
          <w:rFonts w:cs="B Zar" w:hint="cs"/>
          <w:sz w:val="26"/>
          <w:szCs w:val="26"/>
          <w:rtl/>
        </w:rPr>
        <w:t xml:space="preserve">پایتون اواخر دهه 80 میلادی در موسسه ملی تحقیقات ریاضی و رایانه در کشور هلند توسعه یافت. هدف </w:t>
      </w:r>
    </w:p>
    <w:p w14:paraId="088E4795" w14:textId="7F303240" w:rsidR="00100F87" w:rsidRPr="003E060B" w:rsidRDefault="00100F87" w:rsidP="003E060B">
      <w:pPr>
        <w:ind w:right="720"/>
        <w:rPr>
          <w:rFonts w:cs="B Zar"/>
          <w:sz w:val="26"/>
          <w:szCs w:val="26"/>
          <w:rtl/>
        </w:rPr>
      </w:pPr>
      <w:r w:rsidRPr="00312290">
        <w:rPr>
          <w:rFonts w:cs="B Zar" w:hint="cs"/>
          <w:sz w:val="26"/>
          <w:szCs w:val="26"/>
          <w:rtl/>
        </w:rPr>
        <w:lastRenderedPageBreak/>
        <w:t xml:space="preserve">خیدو از توسعه پایتون پیدا کردن جانشینی برای زبان برنامه نویسی ای بی سی </w:t>
      </w:r>
      <w:r w:rsidRPr="00312290">
        <w:rPr>
          <w:rStyle w:val="FootnoteReference"/>
          <w:rFonts w:cs="B Zar"/>
          <w:sz w:val="26"/>
          <w:szCs w:val="26"/>
          <w:rtl/>
        </w:rPr>
        <w:footnoteReference w:id="6"/>
      </w:r>
      <w:r w:rsidRPr="00312290">
        <w:rPr>
          <w:rFonts w:cs="B Zar" w:hint="cs"/>
          <w:sz w:val="26"/>
          <w:szCs w:val="26"/>
          <w:rtl/>
        </w:rPr>
        <w:t>بود که بتواند استثنا ها را نیز پردازش کند</w:t>
      </w:r>
      <w:r>
        <w:rPr>
          <w:rFonts w:cs="B Zar" w:hint="cs"/>
          <w:sz w:val="26"/>
          <w:szCs w:val="26"/>
          <w:rtl/>
        </w:rPr>
        <w:t>.</w:t>
      </w:r>
    </w:p>
    <w:p w14:paraId="324B9109" w14:textId="77777777" w:rsidR="003E060B" w:rsidRDefault="00100F87" w:rsidP="003E060B">
      <w:pPr>
        <w:ind w:right="720"/>
        <w:rPr>
          <w:rFonts w:cs="B Zar"/>
          <w:sz w:val="26"/>
          <w:szCs w:val="26"/>
          <w:rtl/>
        </w:rPr>
      </w:pPr>
      <w:r>
        <w:rPr>
          <w:rFonts w:cs="B Zar" w:hint="cs"/>
          <w:sz w:val="26"/>
          <w:szCs w:val="26"/>
          <w:rtl/>
        </w:rPr>
        <w:t xml:space="preserve">پایتون در دو نسخه 2.0 و 3.0 منتشر شد که نسخه 2.0 شامل بازیافت حافظه با قابلیت شناسایی دور و پشتیبانی </w:t>
      </w:r>
    </w:p>
    <w:p w14:paraId="555CCD5C" w14:textId="35E1CB93" w:rsidR="00100F87" w:rsidRDefault="00100F87" w:rsidP="003E060B">
      <w:pPr>
        <w:ind w:right="720"/>
        <w:rPr>
          <w:rFonts w:cs="B Zar"/>
          <w:sz w:val="26"/>
          <w:szCs w:val="26"/>
          <w:rtl/>
        </w:rPr>
      </w:pPr>
      <w:r>
        <w:rPr>
          <w:rFonts w:cs="B Zar" w:hint="cs"/>
          <w:sz w:val="26"/>
          <w:szCs w:val="26"/>
          <w:rtl/>
        </w:rPr>
        <w:t>از یونیکد</w:t>
      </w:r>
      <w:r>
        <w:rPr>
          <w:rStyle w:val="FootnoteReference"/>
          <w:rFonts w:cs="B Zar"/>
          <w:sz w:val="26"/>
          <w:szCs w:val="26"/>
          <w:rtl/>
        </w:rPr>
        <w:footnoteReference w:id="7"/>
      </w:r>
      <w:r>
        <w:rPr>
          <w:rFonts w:cs="B Zar" w:hint="cs"/>
          <w:sz w:val="26"/>
          <w:szCs w:val="26"/>
          <w:rtl/>
        </w:rPr>
        <w:t xml:space="preserve"> بود و پایتون 3.0 بازنویسی نسخه قبل بود و شامل تغییرات عمده ای مثل تغییر پرینت بود.</w:t>
      </w:r>
    </w:p>
    <w:p w14:paraId="643F1F08" w14:textId="77777777" w:rsidR="00100F87" w:rsidRDefault="00100F87" w:rsidP="00100F87">
      <w:pPr>
        <w:ind w:right="720"/>
        <w:rPr>
          <w:rFonts w:cs="B Zar"/>
          <w:sz w:val="26"/>
          <w:szCs w:val="26"/>
          <w:rtl/>
        </w:rPr>
      </w:pPr>
      <w:r>
        <w:rPr>
          <w:rFonts w:cs="B Zar" w:hint="cs"/>
          <w:sz w:val="26"/>
          <w:szCs w:val="26"/>
          <w:rtl/>
        </w:rPr>
        <w:t xml:space="preserve">زبان پایتون نسبت به زبان های دیگر سرعت کمتری دارد و این زبان سطح بالایی دارد و مانند زبان </w:t>
      </w:r>
      <w:r>
        <w:rPr>
          <w:rFonts w:cs="B Zar"/>
          <w:sz w:val="26"/>
          <w:szCs w:val="26"/>
        </w:rPr>
        <w:t>C</w:t>
      </w:r>
      <w:r>
        <w:rPr>
          <w:rFonts w:cs="B Zar" w:hint="cs"/>
          <w:sz w:val="26"/>
          <w:szCs w:val="26"/>
          <w:rtl/>
        </w:rPr>
        <w:t xml:space="preserve"> رابطه خوبی با سخت افزار ندارد ، و برای کار هایی که نیاز به حافظه کوتاه مدت دارند پیشنهاد نمی شود.</w:t>
      </w:r>
    </w:p>
    <w:p w14:paraId="6496633A" w14:textId="02DF3016" w:rsidR="00100F87" w:rsidRPr="009640C6" w:rsidRDefault="00100F87" w:rsidP="003E060B">
      <w:pPr>
        <w:ind w:right="720"/>
        <w:rPr>
          <w:rFonts w:cs="B Zar"/>
          <w:sz w:val="26"/>
          <w:szCs w:val="26"/>
          <w:rtl/>
        </w:rPr>
      </w:pPr>
      <w:r>
        <w:rPr>
          <w:rFonts w:cs="B Zar" w:hint="cs"/>
          <w:sz w:val="26"/>
          <w:szCs w:val="26"/>
          <w:rtl/>
        </w:rPr>
        <w:t xml:space="preserve">چه کسانی از پایتون استفاده می کنند؟ کلیه افرادی که در حوزه شبکه و اسکریپت نویسی فعالیت می کنند از این زبان استفاده می کنند. همچنین به خاطر امنیت بالا و سازگاری خوبی که دارد هکر ها در حوزه امنیت اطلاعات نیز از پایتون استفاده می کنند. </w:t>
      </w:r>
      <w:r w:rsidRPr="00E40850">
        <w:rPr>
          <w:rFonts w:cs="B Zar"/>
          <w:sz w:val="26"/>
          <w:szCs w:val="26"/>
          <w:rtl/>
        </w:rPr>
        <w:t>ا</w:t>
      </w:r>
      <w:r w:rsidRPr="00E40850">
        <w:rPr>
          <w:rFonts w:cs="B Zar" w:hint="cs"/>
          <w:sz w:val="26"/>
          <w:szCs w:val="26"/>
          <w:rtl/>
        </w:rPr>
        <w:t>ی</w:t>
      </w:r>
      <w:r w:rsidRPr="00E40850">
        <w:rPr>
          <w:rFonts w:cs="B Zar" w:hint="eastAsia"/>
          <w:sz w:val="26"/>
          <w:szCs w:val="26"/>
          <w:rtl/>
        </w:rPr>
        <w:t>ن</w:t>
      </w:r>
      <w:r w:rsidRPr="00E40850">
        <w:rPr>
          <w:rFonts w:cs="B Zar"/>
          <w:sz w:val="26"/>
          <w:szCs w:val="26"/>
          <w:rtl/>
        </w:rPr>
        <w:t xml:space="preserve"> زبان برنامه نو</w:t>
      </w:r>
      <w:r w:rsidRPr="00E40850">
        <w:rPr>
          <w:rFonts w:cs="B Zar" w:hint="cs"/>
          <w:sz w:val="26"/>
          <w:szCs w:val="26"/>
          <w:rtl/>
        </w:rPr>
        <w:t>ی</w:t>
      </w:r>
      <w:r w:rsidRPr="00E40850">
        <w:rPr>
          <w:rFonts w:cs="B Zar" w:hint="eastAsia"/>
          <w:sz w:val="26"/>
          <w:szCs w:val="26"/>
          <w:rtl/>
        </w:rPr>
        <w:t>س</w:t>
      </w:r>
      <w:r w:rsidRPr="00E40850">
        <w:rPr>
          <w:rFonts w:cs="B Zar" w:hint="cs"/>
          <w:sz w:val="26"/>
          <w:szCs w:val="26"/>
          <w:rtl/>
        </w:rPr>
        <w:t>ی</w:t>
      </w:r>
      <w:r w:rsidRPr="00E40850">
        <w:rPr>
          <w:rFonts w:cs="B Zar"/>
          <w:sz w:val="26"/>
          <w:szCs w:val="26"/>
          <w:rtl/>
        </w:rPr>
        <w:t xml:space="preserve"> در موتورها</w:t>
      </w:r>
      <w:r w:rsidRPr="00E40850">
        <w:rPr>
          <w:rFonts w:cs="B Zar" w:hint="cs"/>
          <w:sz w:val="26"/>
          <w:szCs w:val="26"/>
          <w:rtl/>
        </w:rPr>
        <w:t>ی</w:t>
      </w:r>
      <w:r w:rsidRPr="00E40850">
        <w:rPr>
          <w:rFonts w:cs="B Zar"/>
          <w:sz w:val="26"/>
          <w:szCs w:val="26"/>
          <w:rtl/>
        </w:rPr>
        <w:t xml:space="preserve"> جستجو</w:t>
      </w:r>
      <w:r w:rsidRPr="00E40850">
        <w:rPr>
          <w:rFonts w:cs="B Zar" w:hint="cs"/>
          <w:sz w:val="26"/>
          <w:szCs w:val="26"/>
          <w:rtl/>
        </w:rPr>
        <w:t>ی</w:t>
      </w:r>
      <w:r w:rsidRPr="00E40850">
        <w:rPr>
          <w:rFonts w:cs="B Zar"/>
          <w:sz w:val="26"/>
          <w:szCs w:val="26"/>
          <w:rtl/>
        </w:rPr>
        <w:t xml:space="preserve"> گوگل و اسپا</w:t>
      </w:r>
      <w:r w:rsidRPr="00E40850">
        <w:rPr>
          <w:rFonts w:cs="B Zar" w:hint="cs"/>
          <w:sz w:val="26"/>
          <w:szCs w:val="26"/>
          <w:rtl/>
        </w:rPr>
        <w:t>ی</w:t>
      </w:r>
      <w:r w:rsidRPr="00E40850">
        <w:rPr>
          <w:rFonts w:cs="B Zar" w:hint="eastAsia"/>
          <w:sz w:val="26"/>
          <w:szCs w:val="26"/>
          <w:rtl/>
        </w:rPr>
        <w:t>دار</w:t>
      </w:r>
      <w:r w:rsidRPr="00E40850">
        <w:rPr>
          <w:rFonts w:cs="B Zar"/>
          <w:sz w:val="26"/>
          <w:szCs w:val="26"/>
          <w:rtl/>
        </w:rPr>
        <w:t xml:space="preserve"> ها</w:t>
      </w:r>
      <w:r w:rsidRPr="00E40850">
        <w:rPr>
          <w:rFonts w:cs="B Zar" w:hint="cs"/>
          <w:sz w:val="26"/>
          <w:szCs w:val="26"/>
          <w:rtl/>
        </w:rPr>
        <w:t>ی</w:t>
      </w:r>
      <w:r w:rsidRPr="00E40850">
        <w:rPr>
          <w:rFonts w:cs="B Zar"/>
          <w:sz w:val="26"/>
          <w:szCs w:val="26"/>
          <w:rtl/>
        </w:rPr>
        <w:t xml:space="preserve"> وب و موتور گراف</w:t>
      </w:r>
      <w:r w:rsidRPr="00E40850">
        <w:rPr>
          <w:rFonts w:cs="B Zar" w:hint="cs"/>
          <w:sz w:val="26"/>
          <w:szCs w:val="26"/>
          <w:rtl/>
        </w:rPr>
        <w:t>ی</w:t>
      </w:r>
      <w:r w:rsidRPr="00E40850">
        <w:rPr>
          <w:rFonts w:cs="B Zar" w:hint="eastAsia"/>
          <w:sz w:val="26"/>
          <w:szCs w:val="26"/>
          <w:rtl/>
        </w:rPr>
        <w:t>ک</w:t>
      </w:r>
      <w:r w:rsidRPr="00E40850">
        <w:rPr>
          <w:rFonts w:cs="B Zar" w:hint="cs"/>
          <w:sz w:val="26"/>
          <w:szCs w:val="26"/>
          <w:rtl/>
        </w:rPr>
        <w:t>ی</w:t>
      </w:r>
      <w:r w:rsidRPr="00E40850">
        <w:rPr>
          <w:rFonts w:cs="B Zar"/>
          <w:sz w:val="26"/>
          <w:szCs w:val="26"/>
          <w:rtl/>
        </w:rPr>
        <w:t xml:space="preserve"> </w:t>
      </w:r>
      <w:r w:rsidRPr="00E40850">
        <w:rPr>
          <w:rFonts w:cs="B Zar" w:hint="cs"/>
          <w:sz w:val="26"/>
          <w:szCs w:val="26"/>
          <w:rtl/>
        </w:rPr>
        <w:t>ی</w:t>
      </w:r>
      <w:r w:rsidRPr="00E40850">
        <w:rPr>
          <w:rFonts w:cs="B Zar" w:hint="eastAsia"/>
          <w:sz w:val="26"/>
          <w:szCs w:val="26"/>
          <w:rtl/>
        </w:rPr>
        <w:t>وت</w:t>
      </w:r>
      <w:r w:rsidRPr="00E40850">
        <w:rPr>
          <w:rFonts w:cs="B Zar" w:hint="cs"/>
          <w:sz w:val="26"/>
          <w:szCs w:val="26"/>
          <w:rtl/>
        </w:rPr>
        <w:t>ی</w:t>
      </w:r>
      <w:r w:rsidRPr="00E40850">
        <w:rPr>
          <w:rFonts w:cs="B Zar" w:hint="eastAsia"/>
          <w:sz w:val="26"/>
          <w:szCs w:val="26"/>
          <w:rtl/>
        </w:rPr>
        <w:t>وب</w:t>
      </w:r>
      <w:r w:rsidRPr="00E40850">
        <w:rPr>
          <w:rFonts w:cs="B Zar"/>
          <w:sz w:val="26"/>
          <w:szCs w:val="26"/>
          <w:rtl/>
        </w:rPr>
        <w:t xml:space="preserve"> </w:t>
      </w:r>
      <w:r>
        <w:rPr>
          <w:rFonts w:cs="B Zar" w:hint="cs"/>
          <w:sz w:val="26"/>
          <w:szCs w:val="26"/>
          <w:rtl/>
        </w:rPr>
        <w:t>استفاده شده است</w:t>
      </w:r>
      <w:r w:rsidRPr="00E40850">
        <w:rPr>
          <w:rFonts w:cs="B Zar"/>
          <w:sz w:val="26"/>
          <w:szCs w:val="26"/>
          <w:rtl/>
        </w:rPr>
        <w:t>.</w:t>
      </w:r>
      <w:r>
        <w:rPr>
          <w:rFonts w:cs="B Zar" w:hint="cs"/>
          <w:sz w:val="26"/>
          <w:szCs w:val="26"/>
          <w:rtl/>
        </w:rPr>
        <w:t xml:space="preserve"> </w:t>
      </w:r>
      <w:r w:rsidRPr="00E40850">
        <w:rPr>
          <w:rFonts w:cs="B Zar"/>
          <w:sz w:val="26"/>
          <w:szCs w:val="26"/>
          <w:rtl/>
        </w:rPr>
        <w:t>از آنجا</w:t>
      </w:r>
      <w:r w:rsidRPr="00E40850">
        <w:rPr>
          <w:rFonts w:cs="B Zar" w:hint="cs"/>
          <w:sz w:val="26"/>
          <w:szCs w:val="26"/>
          <w:rtl/>
        </w:rPr>
        <w:t>یی</w:t>
      </w:r>
      <w:r w:rsidRPr="00E40850">
        <w:rPr>
          <w:rFonts w:cs="B Zar"/>
          <w:sz w:val="26"/>
          <w:szCs w:val="26"/>
          <w:rtl/>
        </w:rPr>
        <w:t xml:space="preserve"> که ا</w:t>
      </w:r>
      <w:r w:rsidRPr="00E40850">
        <w:rPr>
          <w:rFonts w:cs="B Zar" w:hint="cs"/>
          <w:sz w:val="26"/>
          <w:szCs w:val="26"/>
          <w:rtl/>
        </w:rPr>
        <w:t>ی</w:t>
      </w:r>
      <w:r w:rsidRPr="00E40850">
        <w:rPr>
          <w:rFonts w:cs="B Zar" w:hint="eastAsia"/>
          <w:sz w:val="26"/>
          <w:szCs w:val="26"/>
          <w:rtl/>
        </w:rPr>
        <w:t>ن</w:t>
      </w:r>
      <w:r w:rsidRPr="00E40850">
        <w:rPr>
          <w:rFonts w:cs="B Zar"/>
          <w:sz w:val="26"/>
          <w:szCs w:val="26"/>
          <w:rtl/>
        </w:rPr>
        <w:t xml:space="preserve"> زبان بس</w:t>
      </w:r>
      <w:r w:rsidRPr="00E40850">
        <w:rPr>
          <w:rFonts w:cs="B Zar" w:hint="cs"/>
          <w:sz w:val="26"/>
          <w:szCs w:val="26"/>
          <w:rtl/>
        </w:rPr>
        <w:t>ی</w:t>
      </w:r>
      <w:r w:rsidRPr="00E40850">
        <w:rPr>
          <w:rFonts w:cs="B Zar" w:hint="eastAsia"/>
          <w:sz w:val="26"/>
          <w:szCs w:val="26"/>
          <w:rtl/>
        </w:rPr>
        <w:t>ار</w:t>
      </w:r>
      <w:r w:rsidRPr="00E40850">
        <w:rPr>
          <w:rFonts w:cs="B Zar"/>
          <w:sz w:val="26"/>
          <w:szCs w:val="26"/>
          <w:rtl/>
        </w:rPr>
        <w:t xml:space="preserve"> انعطاف پذ</w:t>
      </w:r>
      <w:r w:rsidRPr="00E40850">
        <w:rPr>
          <w:rFonts w:cs="B Zar" w:hint="cs"/>
          <w:sz w:val="26"/>
          <w:szCs w:val="26"/>
          <w:rtl/>
        </w:rPr>
        <w:t>ی</w:t>
      </w:r>
      <w:r w:rsidRPr="00E40850">
        <w:rPr>
          <w:rFonts w:cs="B Zar" w:hint="eastAsia"/>
          <w:sz w:val="26"/>
          <w:szCs w:val="26"/>
          <w:rtl/>
        </w:rPr>
        <w:t>ر</w:t>
      </w:r>
      <w:r w:rsidRPr="00E40850">
        <w:rPr>
          <w:rFonts w:cs="B Zar"/>
          <w:sz w:val="26"/>
          <w:szCs w:val="26"/>
          <w:rtl/>
        </w:rPr>
        <w:t xml:space="preserve"> و کاربرد</w:t>
      </w:r>
      <w:r w:rsidRPr="00E40850">
        <w:rPr>
          <w:rFonts w:cs="B Zar" w:hint="cs"/>
          <w:sz w:val="26"/>
          <w:szCs w:val="26"/>
          <w:rtl/>
        </w:rPr>
        <w:t>ی</w:t>
      </w:r>
      <w:r w:rsidRPr="00E40850">
        <w:rPr>
          <w:rFonts w:cs="B Zar"/>
          <w:sz w:val="26"/>
          <w:szCs w:val="26"/>
          <w:rtl/>
        </w:rPr>
        <w:t xml:space="preserve"> در طراح</w:t>
      </w:r>
      <w:r w:rsidRPr="00E40850">
        <w:rPr>
          <w:rFonts w:cs="B Zar" w:hint="cs"/>
          <w:sz w:val="26"/>
          <w:szCs w:val="26"/>
          <w:rtl/>
        </w:rPr>
        <w:t>ی</w:t>
      </w:r>
      <w:r w:rsidRPr="00E40850">
        <w:rPr>
          <w:rFonts w:cs="B Zar"/>
          <w:sz w:val="26"/>
          <w:szCs w:val="26"/>
          <w:rtl/>
        </w:rPr>
        <w:t xml:space="preserve"> نرم افزارها</w:t>
      </w:r>
      <w:r w:rsidRPr="00E40850">
        <w:rPr>
          <w:rFonts w:cs="B Zar" w:hint="cs"/>
          <w:sz w:val="26"/>
          <w:szCs w:val="26"/>
          <w:rtl/>
        </w:rPr>
        <w:t>ی</w:t>
      </w:r>
      <w:r w:rsidRPr="00E40850">
        <w:rPr>
          <w:rFonts w:cs="B Zar"/>
          <w:sz w:val="26"/>
          <w:szCs w:val="26"/>
          <w:rtl/>
        </w:rPr>
        <w:t xml:space="preserve"> محاسبات</w:t>
      </w:r>
      <w:r w:rsidRPr="00E40850">
        <w:rPr>
          <w:rFonts w:cs="B Zar" w:hint="cs"/>
          <w:sz w:val="26"/>
          <w:szCs w:val="26"/>
          <w:rtl/>
        </w:rPr>
        <w:t>ی</w:t>
      </w:r>
      <w:r w:rsidRPr="00E40850">
        <w:rPr>
          <w:rFonts w:cs="B Zar"/>
          <w:sz w:val="26"/>
          <w:szCs w:val="26"/>
          <w:rtl/>
        </w:rPr>
        <w:t xml:space="preserve"> است ، سازمان فضا</w:t>
      </w:r>
      <w:r w:rsidRPr="00E40850">
        <w:rPr>
          <w:rFonts w:cs="B Zar" w:hint="cs"/>
          <w:sz w:val="26"/>
          <w:szCs w:val="26"/>
          <w:rtl/>
        </w:rPr>
        <w:t>یی</w:t>
      </w:r>
      <w:r w:rsidRPr="00E40850">
        <w:rPr>
          <w:rFonts w:cs="B Zar"/>
          <w:sz w:val="26"/>
          <w:szCs w:val="26"/>
          <w:rtl/>
        </w:rPr>
        <w:t xml:space="preserve"> ناسا ن</w:t>
      </w:r>
      <w:r w:rsidRPr="00E40850">
        <w:rPr>
          <w:rFonts w:cs="B Zar" w:hint="cs"/>
          <w:sz w:val="26"/>
          <w:szCs w:val="26"/>
          <w:rtl/>
        </w:rPr>
        <w:t>ی</w:t>
      </w:r>
      <w:r w:rsidRPr="00E40850">
        <w:rPr>
          <w:rFonts w:cs="B Zar" w:hint="eastAsia"/>
          <w:sz w:val="26"/>
          <w:szCs w:val="26"/>
          <w:rtl/>
        </w:rPr>
        <w:t>ز</w:t>
      </w:r>
      <w:r w:rsidRPr="00E40850">
        <w:rPr>
          <w:rFonts w:cs="B Zar"/>
          <w:sz w:val="26"/>
          <w:szCs w:val="26"/>
          <w:rtl/>
        </w:rPr>
        <w:t xml:space="preserve"> در ساخت برنامه ها</w:t>
      </w:r>
      <w:r w:rsidRPr="00E40850">
        <w:rPr>
          <w:rFonts w:cs="B Zar" w:hint="cs"/>
          <w:sz w:val="26"/>
          <w:szCs w:val="26"/>
          <w:rtl/>
        </w:rPr>
        <w:t>ی</w:t>
      </w:r>
      <w:r w:rsidRPr="00E40850">
        <w:rPr>
          <w:rFonts w:cs="B Zar"/>
          <w:sz w:val="26"/>
          <w:szCs w:val="26"/>
          <w:rtl/>
        </w:rPr>
        <w:t xml:space="preserve"> خود از آن بهره م</w:t>
      </w:r>
      <w:r w:rsidRPr="00E40850">
        <w:rPr>
          <w:rFonts w:cs="B Zar" w:hint="cs"/>
          <w:sz w:val="26"/>
          <w:szCs w:val="26"/>
          <w:rtl/>
        </w:rPr>
        <w:t>ی</w:t>
      </w:r>
      <w:r w:rsidRPr="00E40850">
        <w:rPr>
          <w:rFonts w:cs="B Zar"/>
          <w:sz w:val="26"/>
          <w:szCs w:val="26"/>
          <w:rtl/>
        </w:rPr>
        <w:t xml:space="preserve"> برد.</w:t>
      </w:r>
      <w:r>
        <w:rPr>
          <w:rFonts w:cs="B Zar" w:hint="cs"/>
          <w:sz w:val="26"/>
          <w:szCs w:val="26"/>
          <w:rtl/>
        </w:rPr>
        <w:t xml:space="preserve"> </w:t>
      </w:r>
      <w:r w:rsidRPr="00E40850">
        <w:rPr>
          <w:rFonts w:cs="B Zar"/>
          <w:sz w:val="26"/>
          <w:szCs w:val="26"/>
          <w:rtl/>
        </w:rPr>
        <w:t>ا</w:t>
      </w:r>
      <w:r w:rsidRPr="00E40850">
        <w:rPr>
          <w:rFonts w:cs="B Zar" w:hint="cs"/>
          <w:sz w:val="26"/>
          <w:szCs w:val="26"/>
          <w:rtl/>
        </w:rPr>
        <w:t>ی</w:t>
      </w:r>
      <w:r w:rsidRPr="00E40850">
        <w:rPr>
          <w:rFonts w:cs="B Zar" w:hint="eastAsia"/>
          <w:sz w:val="26"/>
          <w:szCs w:val="26"/>
          <w:rtl/>
        </w:rPr>
        <w:t>ن</w:t>
      </w:r>
      <w:r w:rsidRPr="00E40850">
        <w:rPr>
          <w:rFonts w:cs="B Zar"/>
          <w:sz w:val="26"/>
          <w:szCs w:val="26"/>
          <w:rtl/>
        </w:rPr>
        <w:t xml:space="preserve"> زبان برنامه نو</w:t>
      </w:r>
      <w:r w:rsidRPr="00E40850">
        <w:rPr>
          <w:rFonts w:cs="B Zar" w:hint="cs"/>
          <w:sz w:val="26"/>
          <w:szCs w:val="26"/>
          <w:rtl/>
        </w:rPr>
        <w:t>ی</w:t>
      </w:r>
      <w:r w:rsidRPr="00E40850">
        <w:rPr>
          <w:rFonts w:cs="B Zar" w:hint="eastAsia"/>
          <w:sz w:val="26"/>
          <w:szCs w:val="26"/>
          <w:rtl/>
        </w:rPr>
        <w:t>س</w:t>
      </w:r>
      <w:r w:rsidRPr="00E40850">
        <w:rPr>
          <w:rFonts w:cs="B Zar" w:hint="cs"/>
          <w:sz w:val="26"/>
          <w:szCs w:val="26"/>
          <w:rtl/>
        </w:rPr>
        <w:t>ی</w:t>
      </w:r>
      <w:r w:rsidRPr="00E40850">
        <w:rPr>
          <w:rFonts w:cs="B Zar"/>
          <w:sz w:val="26"/>
          <w:szCs w:val="26"/>
          <w:rtl/>
        </w:rPr>
        <w:t xml:space="preserve"> در توز</w:t>
      </w:r>
      <w:r w:rsidRPr="00E40850">
        <w:rPr>
          <w:rFonts w:cs="B Zar" w:hint="cs"/>
          <w:sz w:val="26"/>
          <w:szCs w:val="26"/>
          <w:rtl/>
        </w:rPr>
        <w:t>ی</w:t>
      </w:r>
      <w:r w:rsidRPr="00E40850">
        <w:rPr>
          <w:rFonts w:cs="B Zar" w:hint="eastAsia"/>
          <w:sz w:val="26"/>
          <w:szCs w:val="26"/>
          <w:rtl/>
        </w:rPr>
        <w:t>ع</w:t>
      </w:r>
      <w:r w:rsidRPr="00E40850">
        <w:rPr>
          <w:rFonts w:cs="B Zar"/>
          <w:sz w:val="26"/>
          <w:szCs w:val="26"/>
          <w:rtl/>
        </w:rPr>
        <w:t xml:space="preserve"> ها</w:t>
      </w:r>
      <w:r w:rsidRPr="00E40850">
        <w:rPr>
          <w:rFonts w:cs="B Zar" w:hint="cs"/>
          <w:sz w:val="26"/>
          <w:szCs w:val="26"/>
          <w:rtl/>
        </w:rPr>
        <w:t>ی</w:t>
      </w:r>
      <w:r w:rsidRPr="00E40850">
        <w:rPr>
          <w:rFonts w:cs="B Zar"/>
          <w:sz w:val="26"/>
          <w:szCs w:val="26"/>
          <w:rtl/>
        </w:rPr>
        <w:t xml:space="preserve"> مختلف س</w:t>
      </w:r>
      <w:r w:rsidRPr="00E40850">
        <w:rPr>
          <w:rFonts w:cs="B Zar" w:hint="cs"/>
          <w:sz w:val="26"/>
          <w:szCs w:val="26"/>
          <w:rtl/>
        </w:rPr>
        <w:t>ی</w:t>
      </w:r>
      <w:r w:rsidRPr="00E40850">
        <w:rPr>
          <w:rFonts w:cs="B Zar" w:hint="eastAsia"/>
          <w:sz w:val="26"/>
          <w:szCs w:val="26"/>
          <w:rtl/>
        </w:rPr>
        <w:t>ستم</w:t>
      </w:r>
      <w:r w:rsidRPr="00E40850">
        <w:rPr>
          <w:rFonts w:cs="B Zar"/>
          <w:sz w:val="26"/>
          <w:szCs w:val="26"/>
          <w:rtl/>
        </w:rPr>
        <w:t xml:space="preserve"> عامل ل</w:t>
      </w:r>
      <w:r w:rsidRPr="00E40850">
        <w:rPr>
          <w:rFonts w:cs="B Zar" w:hint="cs"/>
          <w:sz w:val="26"/>
          <w:szCs w:val="26"/>
          <w:rtl/>
        </w:rPr>
        <w:t>ی</w:t>
      </w:r>
      <w:r w:rsidRPr="00E40850">
        <w:rPr>
          <w:rFonts w:cs="B Zar" w:hint="eastAsia"/>
          <w:sz w:val="26"/>
          <w:szCs w:val="26"/>
          <w:rtl/>
        </w:rPr>
        <w:t>نوکس</w:t>
      </w:r>
      <w:r w:rsidRPr="00E40850">
        <w:rPr>
          <w:rFonts w:cs="B Zar"/>
          <w:sz w:val="26"/>
          <w:szCs w:val="26"/>
          <w:rtl/>
        </w:rPr>
        <w:t xml:space="preserve"> ن</w:t>
      </w:r>
      <w:r w:rsidRPr="00E40850">
        <w:rPr>
          <w:rFonts w:cs="B Zar" w:hint="cs"/>
          <w:sz w:val="26"/>
          <w:szCs w:val="26"/>
          <w:rtl/>
        </w:rPr>
        <w:t>ی</w:t>
      </w:r>
      <w:r w:rsidRPr="00E40850">
        <w:rPr>
          <w:rFonts w:cs="B Zar" w:hint="eastAsia"/>
          <w:sz w:val="26"/>
          <w:szCs w:val="26"/>
          <w:rtl/>
        </w:rPr>
        <w:t>ز</w:t>
      </w:r>
      <w:r w:rsidRPr="00E40850">
        <w:rPr>
          <w:rFonts w:cs="B Zar"/>
          <w:sz w:val="26"/>
          <w:szCs w:val="26"/>
          <w:rtl/>
        </w:rPr>
        <w:t xml:space="preserve"> وجود دارد.</w:t>
      </w:r>
    </w:p>
    <w:p w14:paraId="7869826E" w14:textId="77777777" w:rsidR="00100F87" w:rsidRDefault="00100F87" w:rsidP="00100F87">
      <w:pPr>
        <w:rPr>
          <w:rFonts w:cs="B Koodak"/>
          <w:sz w:val="32"/>
          <w:szCs w:val="32"/>
          <w:rtl/>
        </w:rPr>
      </w:pPr>
    </w:p>
    <w:p w14:paraId="02BDB86A" w14:textId="77777777" w:rsidR="00100F87" w:rsidRDefault="00100F87" w:rsidP="00100F87">
      <w:pPr>
        <w:rPr>
          <w:rFonts w:cs="B Zar"/>
          <w:sz w:val="36"/>
          <w:szCs w:val="36"/>
          <w:rtl/>
        </w:rPr>
      </w:pPr>
      <w:r>
        <w:rPr>
          <w:rFonts w:cs="B Zar" w:hint="cs"/>
          <w:sz w:val="28"/>
          <w:szCs w:val="28"/>
          <w:rtl/>
        </w:rPr>
        <w:t>1-</w:t>
      </w:r>
      <w:r>
        <w:rPr>
          <w:rFonts w:cs="B Zar" w:hint="cs"/>
          <w:sz w:val="32"/>
          <w:szCs w:val="32"/>
          <w:rtl/>
        </w:rPr>
        <w:t>2</w:t>
      </w:r>
      <w:r>
        <w:rPr>
          <w:rFonts w:cs="B Zar" w:hint="cs"/>
          <w:sz w:val="36"/>
          <w:szCs w:val="36"/>
          <w:rtl/>
        </w:rPr>
        <w:t>-1 واژه های ابداعی</w:t>
      </w:r>
    </w:p>
    <w:p w14:paraId="28FC0EAE" w14:textId="77777777" w:rsidR="003E060B" w:rsidRDefault="00100F87" w:rsidP="00100F87">
      <w:pPr>
        <w:rPr>
          <w:rFonts w:cs="B Zar"/>
          <w:sz w:val="26"/>
          <w:szCs w:val="26"/>
          <w:rtl/>
        </w:rPr>
      </w:pPr>
      <w:r>
        <w:rPr>
          <w:rFonts w:cs="B Zar" w:hint="cs"/>
          <w:sz w:val="26"/>
          <w:szCs w:val="26"/>
          <w:rtl/>
        </w:rPr>
        <w:t>پایتونیک ، یک واژه ابداعی در انجمن پایتون است که محدوده معنایی وسیعی را در رابطه با سبک برنامه نویسی</w:t>
      </w:r>
      <w:r>
        <w:rPr>
          <w:rStyle w:val="FootnoteReference"/>
          <w:rFonts w:cs="B Zar"/>
          <w:sz w:val="26"/>
          <w:szCs w:val="26"/>
          <w:rtl/>
        </w:rPr>
        <w:footnoteReference w:id="8"/>
      </w:r>
      <w:r>
        <w:rPr>
          <w:rFonts w:cs="B Zar" w:hint="cs"/>
          <w:sz w:val="26"/>
          <w:szCs w:val="26"/>
          <w:rtl/>
        </w:rPr>
        <w:t xml:space="preserve"> در بر </w:t>
      </w:r>
    </w:p>
    <w:p w14:paraId="757E3CD0" w14:textId="77777777" w:rsidR="003E060B" w:rsidRDefault="00100F87" w:rsidP="00100F87">
      <w:pPr>
        <w:rPr>
          <w:rFonts w:cs="B Zar"/>
          <w:sz w:val="26"/>
          <w:szCs w:val="26"/>
          <w:rtl/>
        </w:rPr>
      </w:pPr>
      <w:r>
        <w:rPr>
          <w:rFonts w:cs="B Zar" w:hint="cs"/>
          <w:sz w:val="26"/>
          <w:szCs w:val="26"/>
          <w:rtl/>
        </w:rPr>
        <w:t xml:space="preserve">می گیرد . </w:t>
      </w:r>
      <w:bookmarkStart w:id="6" w:name="_Hlk81754769"/>
      <w:r>
        <w:rPr>
          <w:rFonts w:cs="B Zar" w:hint="cs"/>
          <w:sz w:val="26"/>
          <w:szCs w:val="26"/>
          <w:rtl/>
        </w:rPr>
        <w:t xml:space="preserve">به کدی پایتونیک می گویند که از اصطلاحات پایتون به خوبی استفاده کرده باشد و مطابق خوانایی  بالا در </w:t>
      </w:r>
    </w:p>
    <w:p w14:paraId="43587720" w14:textId="68CC0239" w:rsidR="00100F87" w:rsidRDefault="00100F87" w:rsidP="00100F87">
      <w:pPr>
        <w:rPr>
          <w:rFonts w:cs="B Zar"/>
          <w:sz w:val="26"/>
          <w:szCs w:val="26"/>
          <w:rtl/>
        </w:rPr>
      </w:pPr>
      <w:r>
        <w:rPr>
          <w:rFonts w:cs="B Zar" w:hint="cs"/>
          <w:sz w:val="26"/>
          <w:szCs w:val="26"/>
          <w:rtl/>
        </w:rPr>
        <w:t xml:space="preserve">پایتون باشد. در مقابل آن کد آنپایتونیک است که در واقع کدی است که فهم آن مشکل است یا مانند رونویسی از زبان دیگری است. </w:t>
      </w:r>
    </w:p>
    <w:bookmarkEnd w:id="6"/>
    <w:p w14:paraId="33DEDE72" w14:textId="77777777" w:rsidR="00100F87" w:rsidRDefault="00100F87" w:rsidP="00100F87">
      <w:pPr>
        <w:rPr>
          <w:rFonts w:cs="B Zar"/>
          <w:sz w:val="36"/>
          <w:szCs w:val="36"/>
          <w:rtl/>
        </w:rPr>
      </w:pPr>
      <w:r>
        <w:rPr>
          <w:rFonts w:cs="B Zar" w:hint="cs"/>
          <w:sz w:val="32"/>
          <w:szCs w:val="32"/>
          <w:rtl/>
        </w:rPr>
        <w:t>3-</w:t>
      </w:r>
      <w:r>
        <w:rPr>
          <w:rFonts w:cs="B Zar" w:hint="cs"/>
          <w:sz w:val="36"/>
          <w:szCs w:val="36"/>
          <w:rtl/>
        </w:rPr>
        <w:t>1 دستور زبان</w:t>
      </w:r>
    </w:p>
    <w:p w14:paraId="3FFB00C6" w14:textId="77777777" w:rsidR="003E060B" w:rsidRDefault="00100F87" w:rsidP="00100F87">
      <w:pPr>
        <w:rPr>
          <w:rFonts w:cs="B Zar"/>
          <w:sz w:val="26"/>
          <w:szCs w:val="26"/>
          <w:rtl/>
        </w:rPr>
      </w:pPr>
      <w:r>
        <w:rPr>
          <w:rFonts w:cs="B Zar" w:hint="cs"/>
          <w:sz w:val="26"/>
          <w:szCs w:val="26"/>
          <w:rtl/>
        </w:rPr>
        <w:t xml:space="preserve">پایتون برخلاف زبان های دیگر که از نقطه گذاری استفاده می کنند ، پایتون به دلیل خوانایی بالا اغلب از کلمات </w:t>
      </w:r>
    </w:p>
    <w:p w14:paraId="08088167" w14:textId="06EFFE4A" w:rsidR="00100F87" w:rsidRDefault="00100F87" w:rsidP="00100F87">
      <w:pPr>
        <w:rPr>
          <w:rFonts w:cs="B Zar"/>
          <w:sz w:val="26"/>
          <w:szCs w:val="26"/>
          <w:rtl/>
        </w:rPr>
      </w:pPr>
      <w:r>
        <w:rPr>
          <w:rFonts w:cs="B Zar" w:hint="cs"/>
          <w:sz w:val="26"/>
          <w:szCs w:val="26"/>
          <w:rtl/>
        </w:rPr>
        <w:t>کلیدی انگلیسی استفاده می کند.</w:t>
      </w:r>
    </w:p>
    <w:p w14:paraId="4958F28E" w14:textId="77777777" w:rsidR="00100F87" w:rsidRDefault="00100F87" w:rsidP="00100F87">
      <w:pPr>
        <w:rPr>
          <w:rFonts w:cs="B Zar"/>
          <w:sz w:val="26"/>
          <w:szCs w:val="26"/>
          <w:rtl/>
        </w:rPr>
      </w:pPr>
      <w:r>
        <w:rPr>
          <w:rFonts w:cs="B Zar" w:hint="cs"/>
          <w:sz w:val="26"/>
          <w:szCs w:val="26"/>
          <w:rtl/>
        </w:rPr>
        <w:lastRenderedPageBreak/>
        <w:t xml:space="preserve">پایتون برای جدا کردن بلوک </w:t>
      </w:r>
      <w:r w:rsidRPr="00C761C0">
        <w:rPr>
          <w:rFonts w:cs="B Zar"/>
          <w:sz w:val="26"/>
          <w:szCs w:val="26"/>
          <w:rtl/>
        </w:rPr>
        <w:t>کد به جا</w:t>
      </w:r>
      <w:r w:rsidRPr="00C761C0">
        <w:rPr>
          <w:rFonts w:cs="B Zar" w:hint="cs"/>
          <w:sz w:val="26"/>
          <w:szCs w:val="26"/>
          <w:rtl/>
        </w:rPr>
        <w:t>ی</w:t>
      </w:r>
      <w:r w:rsidRPr="00C761C0">
        <w:rPr>
          <w:rFonts w:cs="B Zar"/>
          <w:sz w:val="26"/>
          <w:szCs w:val="26"/>
          <w:rtl/>
        </w:rPr>
        <w:t xml:space="preserve"> استفاده کردن از آکولاد از تورفتگ</w:t>
      </w:r>
      <w:r w:rsidRPr="00C761C0">
        <w:rPr>
          <w:rFonts w:cs="B Zar" w:hint="cs"/>
          <w:sz w:val="26"/>
          <w:szCs w:val="26"/>
          <w:rtl/>
        </w:rPr>
        <w:t>ی</w:t>
      </w:r>
      <w:r w:rsidRPr="00C761C0">
        <w:rPr>
          <w:rFonts w:cs="B Zar"/>
          <w:sz w:val="26"/>
          <w:szCs w:val="26"/>
          <w:rtl/>
        </w:rPr>
        <w:t xml:space="preserve"> فاصله خال</w:t>
      </w:r>
      <w:r w:rsidRPr="00C761C0">
        <w:rPr>
          <w:rFonts w:cs="B Zar" w:hint="cs"/>
          <w:sz w:val="26"/>
          <w:szCs w:val="26"/>
          <w:rtl/>
        </w:rPr>
        <w:t>ی</w:t>
      </w:r>
      <w:r w:rsidRPr="00C761C0">
        <w:rPr>
          <w:rFonts w:cs="B Zar"/>
          <w:sz w:val="26"/>
          <w:szCs w:val="26"/>
          <w:rtl/>
        </w:rPr>
        <w:t xml:space="preserve"> استفاده م</w:t>
      </w:r>
      <w:r w:rsidRPr="00C761C0">
        <w:rPr>
          <w:rFonts w:cs="B Zar" w:hint="cs"/>
          <w:sz w:val="26"/>
          <w:szCs w:val="26"/>
          <w:rtl/>
        </w:rPr>
        <w:t>ی‌</w:t>
      </w:r>
      <w:r w:rsidRPr="00C761C0">
        <w:rPr>
          <w:rFonts w:cs="B Zar" w:hint="eastAsia"/>
          <w:sz w:val="26"/>
          <w:szCs w:val="26"/>
          <w:rtl/>
        </w:rPr>
        <w:t>کند</w:t>
      </w:r>
      <w:r w:rsidRPr="00C761C0">
        <w:rPr>
          <w:rFonts w:cs="B Zar"/>
          <w:sz w:val="26"/>
          <w:szCs w:val="26"/>
          <w:rtl/>
        </w:rPr>
        <w:t>. برا</w:t>
      </w:r>
      <w:r w:rsidRPr="00C761C0">
        <w:rPr>
          <w:rFonts w:cs="B Zar" w:hint="cs"/>
          <w:sz w:val="26"/>
          <w:szCs w:val="26"/>
          <w:rtl/>
        </w:rPr>
        <w:t>ی</w:t>
      </w:r>
      <w:r w:rsidRPr="00C761C0">
        <w:rPr>
          <w:rFonts w:cs="B Zar"/>
          <w:sz w:val="26"/>
          <w:szCs w:val="26"/>
          <w:rtl/>
        </w:rPr>
        <w:t xml:space="preserve"> شروع بلوک کد </w:t>
      </w:r>
      <w:r w:rsidRPr="00C761C0">
        <w:rPr>
          <w:rFonts w:cs="B Zar" w:hint="cs"/>
          <w:sz w:val="26"/>
          <w:szCs w:val="26"/>
          <w:rtl/>
        </w:rPr>
        <w:t>ی</w:t>
      </w:r>
      <w:r w:rsidRPr="00C761C0">
        <w:rPr>
          <w:rFonts w:cs="B Zar" w:hint="eastAsia"/>
          <w:sz w:val="26"/>
          <w:szCs w:val="26"/>
          <w:rtl/>
        </w:rPr>
        <w:t>ک</w:t>
      </w:r>
      <w:r w:rsidRPr="00C761C0">
        <w:rPr>
          <w:rFonts w:cs="B Zar"/>
          <w:sz w:val="26"/>
          <w:szCs w:val="26"/>
          <w:rtl/>
        </w:rPr>
        <w:t xml:space="preserve"> پله تورفتگ</w:t>
      </w:r>
      <w:r w:rsidRPr="00C761C0">
        <w:rPr>
          <w:rFonts w:cs="B Zar" w:hint="cs"/>
          <w:sz w:val="26"/>
          <w:szCs w:val="26"/>
          <w:rtl/>
        </w:rPr>
        <w:t>ی</w:t>
      </w:r>
      <w:r w:rsidRPr="00C761C0">
        <w:rPr>
          <w:rFonts w:cs="B Zar"/>
          <w:sz w:val="26"/>
          <w:szCs w:val="26"/>
          <w:rtl/>
        </w:rPr>
        <w:t xml:space="preserve"> را ب</w:t>
      </w:r>
      <w:r w:rsidRPr="00C761C0">
        <w:rPr>
          <w:rFonts w:cs="B Zar" w:hint="cs"/>
          <w:sz w:val="26"/>
          <w:szCs w:val="26"/>
          <w:rtl/>
        </w:rPr>
        <w:t>ی</w:t>
      </w:r>
      <w:r w:rsidRPr="00C761C0">
        <w:rPr>
          <w:rFonts w:cs="B Zar" w:hint="eastAsia"/>
          <w:sz w:val="26"/>
          <w:szCs w:val="26"/>
          <w:rtl/>
        </w:rPr>
        <w:t>شتر</w:t>
      </w:r>
      <w:r w:rsidRPr="00C761C0">
        <w:rPr>
          <w:rFonts w:cs="B Zar"/>
          <w:sz w:val="26"/>
          <w:szCs w:val="26"/>
          <w:rtl/>
        </w:rPr>
        <w:t xml:space="preserve"> م</w:t>
      </w:r>
      <w:r w:rsidRPr="00C761C0">
        <w:rPr>
          <w:rFonts w:cs="B Zar" w:hint="cs"/>
          <w:sz w:val="26"/>
          <w:szCs w:val="26"/>
          <w:rtl/>
        </w:rPr>
        <w:t>ی‌</w:t>
      </w:r>
      <w:r w:rsidRPr="00C761C0">
        <w:rPr>
          <w:rFonts w:cs="B Zar" w:hint="eastAsia"/>
          <w:sz w:val="26"/>
          <w:szCs w:val="26"/>
          <w:rtl/>
        </w:rPr>
        <w:t>کن</w:t>
      </w:r>
      <w:r w:rsidRPr="00C761C0">
        <w:rPr>
          <w:rFonts w:cs="B Zar" w:hint="cs"/>
          <w:sz w:val="26"/>
          <w:szCs w:val="26"/>
          <w:rtl/>
        </w:rPr>
        <w:t>ی</w:t>
      </w:r>
      <w:r w:rsidRPr="00C761C0">
        <w:rPr>
          <w:rFonts w:cs="B Zar" w:hint="eastAsia"/>
          <w:sz w:val="26"/>
          <w:szCs w:val="26"/>
          <w:rtl/>
        </w:rPr>
        <w:t>م</w:t>
      </w:r>
      <w:r w:rsidRPr="00C761C0">
        <w:rPr>
          <w:rFonts w:cs="B Zar"/>
          <w:sz w:val="26"/>
          <w:szCs w:val="26"/>
          <w:rtl/>
        </w:rPr>
        <w:t xml:space="preserve"> و برا</w:t>
      </w:r>
      <w:r w:rsidRPr="00C761C0">
        <w:rPr>
          <w:rFonts w:cs="B Zar" w:hint="cs"/>
          <w:sz w:val="26"/>
          <w:szCs w:val="26"/>
          <w:rtl/>
        </w:rPr>
        <w:t>ی</w:t>
      </w:r>
      <w:r w:rsidRPr="00C761C0">
        <w:rPr>
          <w:rFonts w:cs="B Zar"/>
          <w:sz w:val="26"/>
          <w:szCs w:val="26"/>
          <w:rtl/>
        </w:rPr>
        <w:t xml:space="preserve"> اتمام آن </w:t>
      </w:r>
      <w:r w:rsidRPr="00C761C0">
        <w:rPr>
          <w:rFonts w:cs="B Zar" w:hint="cs"/>
          <w:sz w:val="26"/>
          <w:szCs w:val="26"/>
          <w:rtl/>
        </w:rPr>
        <w:t>ی</w:t>
      </w:r>
      <w:r w:rsidRPr="00C761C0">
        <w:rPr>
          <w:rFonts w:cs="B Zar" w:hint="eastAsia"/>
          <w:sz w:val="26"/>
          <w:szCs w:val="26"/>
          <w:rtl/>
        </w:rPr>
        <w:t>ک</w:t>
      </w:r>
      <w:r w:rsidRPr="00C761C0">
        <w:rPr>
          <w:rFonts w:cs="B Zar"/>
          <w:sz w:val="26"/>
          <w:szCs w:val="26"/>
          <w:rtl/>
        </w:rPr>
        <w:t xml:space="preserve"> پله بلوک کد را کمتر م</w:t>
      </w:r>
      <w:r w:rsidRPr="00C761C0">
        <w:rPr>
          <w:rFonts w:cs="B Zar" w:hint="cs"/>
          <w:sz w:val="26"/>
          <w:szCs w:val="26"/>
          <w:rtl/>
        </w:rPr>
        <w:t>ی‌</w:t>
      </w:r>
      <w:r w:rsidRPr="00C761C0">
        <w:rPr>
          <w:rFonts w:cs="B Zar" w:hint="eastAsia"/>
          <w:sz w:val="26"/>
          <w:szCs w:val="26"/>
          <w:rtl/>
        </w:rPr>
        <w:t>کن</w:t>
      </w:r>
      <w:r w:rsidRPr="00C761C0">
        <w:rPr>
          <w:rFonts w:cs="B Zar" w:hint="cs"/>
          <w:sz w:val="26"/>
          <w:szCs w:val="26"/>
          <w:rtl/>
        </w:rPr>
        <w:t>ی</w:t>
      </w:r>
      <w:r w:rsidRPr="00C761C0">
        <w:rPr>
          <w:rFonts w:cs="B Zar" w:hint="eastAsia"/>
          <w:sz w:val="26"/>
          <w:szCs w:val="26"/>
          <w:rtl/>
        </w:rPr>
        <w:t>م</w:t>
      </w:r>
      <w:r w:rsidRPr="00C761C0">
        <w:rPr>
          <w:rFonts w:cs="B Zar"/>
          <w:sz w:val="26"/>
          <w:szCs w:val="26"/>
          <w:rtl/>
        </w:rPr>
        <w:t>.</w:t>
      </w:r>
      <w:r>
        <w:rPr>
          <w:rFonts w:cs="B Zar" w:hint="cs"/>
          <w:sz w:val="26"/>
          <w:szCs w:val="26"/>
          <w:rtl/>
        </w:rPr>
        <w:t xml:space="preserve"> </w:t>
      </w:r>
      <w:r w:rsidRPr="00C761C0">
        <w:rPr>
          <w:rFonts w:cs="B Zar"/>
          <w:sz w:val="26"/>
          <w:szCs w:val="26"/>
          <w:rtl/>
        </w:rPr>
        <w:t>پس ساختار ظاهر</w:t>
      </w:r>
      <w:r w:rsidRPr="00C761C0">
        <w:rPr>
          <w:rFonts w:cs="B Zar" w:hint="cs"/>
          <w:sz w:val="26"/>
          <w:szCs w:val="26"/>
          <w:rtl/>
        </w:rPr>
        <w:t>ی</w:t>
      </w:r>
      <w:r w:rsidRPr="00C761C0">
        <w:rPr>
          <w:rFonts w:cs="B Zar"/>
          <w:sz w:val="26"/>
          <w:szCs w:val="26"/>
          <w:rtl/>
        </w:rPr>
        <w:t xml:space="preserve"> برنامه نما</w:t>
      </w:r>
      <w:r w:rsidRPr="00C761C0">
        <w:rPr>
          <w:rFonts w:cs="B Zar" w:hint="cs"/>
          <w:sz w:val="26"/>
          <w:szCs w:val="26"/>
          <w:rtl/>
        </w:rPr>
        <w:t>ی</w:t>
      </w:r>
      <w:r w:rsidRPr="00C761C0">
        <w:rPr>
          <w:rFonts w:cs="B Zar" w:hint="eastAsia"/>
          <w:sz w:val="26"/>
          <w:szCs w:val="26"/>
          <w:rtl/>
        </w:rPr>
        <w:t>ش</w:t>
      </w:r>
      <w:r w:rsidRPr="00C761C0">
        <w:rPr>
          <w:rFonts w:cs="B Zar"/>
          <w:sz w:val="26"/>
          <w:szCs w:val="26"/>
          <w:rtl/>
        </w:rPr>
        <w:t xml:space="preserve"> دهنده </w:t>
      </w:r>
      <w:r w:rsidRPr="00C761C0">
        <w:rPr>
          <w:rFonts w:cs="B Zar" w:hint="cs"/>
          <w:sz w:val="26"/>
          <w:szCs w:val="26"/>
          <w:rtl/>
        </w:rPr>
        <w:t>ساختار</w:t>
      </w:r>
      <w:r w:rsidRPr="00C761C0">
        <w:rPr>
          <w:rFonts w:cs="B Zar"/>
          <w:sz w:val="26"/>
          <w:szCs w:val="26"/>
          <w:rtl/>
        </w:rPr>
        <w:t xml:space="preserve"> </w:t>
      </w:r>
      <w:r w:rsidRPr="00C761C0">
        <w:rPr>
          <w:rFonts w:cs="B Zar" w:hint="cs"/>
          <w:sz w:val="26"/>
          <w:szCs w:val="26"/>
          <w:rtl/>
        </w:rPr>
        <w:t>معنایی</w:t>
      </w:r>
      <w:r w:rsidRPr="00C761C0">
        <w:rPr>
          <w:rFonts w:cs="B Zar"/>
          <w:sz w:val="26"/>
          <w:szCs w:val="26"/>
          <w:rtl/>
        </w:rPr>
        <w:t xml:space="preserve"> آن است.</w:t>
      </w:r>
    </w:p>
    <w:p w14:paraId="745E1CE1" w14:textId="77777777" w:rsidR="00100F87" w:rsidRDefault="00100F87" w:rsidP="00100F87">
      <w:pPr>
        <w:rPr>
          <w:rFonts w:cs="B Zar"/>
          <w:sz w:val="26"/>
          <w:szCs w:val="26"/>
          <w:rtl/>
        </w:rPr>
      </w:pPr>
      <w:r>
        <w:rPr>
          <w:rFonts w:cs="B Zar" w:hint="cs"/>
          <w:sz w:val="26"/>
          <w:szCs w:val="26"/>
          <w:rtl/>
        </w:rPr>
        <w:t>روش رایج تورفتگی  در پایتون استفاده از کلید</w:t>
      </w:r>
      <w:r>
        <w:rPr>
          <w:rFonts w:cs="B Zar"/>
          <w:sz w:val="26"/>
          <w:szCs w:val="26"/>
        </w:rPr>
        <w:t xml:space="preserve"> space</w:t>
      </w:r>
      <w:r>
        <w:rPr>
          <w:rFonts w:cs="B Zar" w:hint="cs"/>
          <w:sz w:val="26"/>
          <w:szCs w:val="26"/>
          <w:rtl/>
        </w:rPr>
        <w:t xml:space="preserve"> و </w:t>
      </w:r>
      <w:r>
        <w:rPr>
          <w:rFonts w:cs="B Zar"/>
          <w:sz w:val="26"/>
          <w:szCs w:val="26"/>
        </w:rPr>
        <w:t>tab</w:t>
      </w:r>
      <w:r>
        <w:rPr>
          <w:rFonts w:cs="B Zar" w:hint="cs"/>
          <w:sz w:val="26"/>
          <w:szCs w:val="26"/>
          <w:rtl/>
        </w:rPr>
        <w:t xml:space="preserve"> است . استفاده از تورفتگی اجباری نیست ولی برای خوانایی بیشتر مفید است.</w:t>
      </w:r>
      <w:r>
        <w:rPr>
          <w:rFonts w:cs="B Zar"/>
          <w:sz w:val="26"/>
          <w:szCs w:val="26"/>
        </w:rPr>
        <w:t xml:space="preserve"> </w:t>
      </w:r>
    </w:p>
    <w:p w14:paraId="5986E823" w14:textId="60FC2EE8" w:rsidR="00100F87" w:rsidRDefault="00100F87" w:rsidP="00100F87">
      <w:pPr>
        <w:rPr>
          <w:rFonts w:cs="B Zar"/>
          <w:sz w:val="26"/>
          <w:szCs w:val="26"/>
          <w:rtl/>
        </w:rPr>
      </w:pPr>
      <w:r>
        <w:rPr>
          <w:rFonts w:cs="B Zar" w:hint="cs"/>
          <w:sz w:val="26"/>
          <w:szCs w:val="26"/>
          <w:rtl/>
        </w:rPr>
        <w:t>تصویر  زیر نشان دهنده تو رفتگی پایتون است:</w:t>
      </w:r>
    </w:p>
    <w:p w14:paraId="11BD5C57" w14:textId="77777777" w:rsidR="002F5B3D" w:rsidRDefault="002F5B3D" w:rsidP="002F5B3D">
      <w:pPr>
        <w:ind w:left="26" w:hanging="26"/>
        <w:rPr>
          <w:rFonts w:cs="B Zar"/>
          <w:sz w:val="26"/>
          <w:szCs w:val="26"/>
          <w:rtl/>
        </w:rPr>
      </w:pPr>
      <w:r>
        <w:rPr>
          <w:rFonts w:cs="B Zar" w:hint="cs"/>
          <w:noProof/>
          <w:sz w:val="26"/>
          <w:szCs w:val="26"/>
          <w:rtl/>
          <w:lang w:val="fa-IR"/>
        </w:rPr>
        <w:drawing>
          <wp:inline distT="0" distB="0" distL="0" distR="0" wp14:anchorId="2F737E75" wp14:editId="7CC70F04">
            <wp:extent cx="5468039"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472817" cy="2421464"/>
                    </a:xfrm>
                    <a:prstGeom prst="rect">
                      <a:avLst/>
                    </a:prstGeom>
                  </pic:spPr>
                </pic:pic>
              </a:graphicData>
            </a:graphic>
          </wp:inline>
        </w:drawing>
      </w:r>
    </w:p>
    <w:p w14:paraId="288C20FE" w14:textId="77777777" w:rsidR="002F5B3D" w:rsidRDefault="002F5B3D" w:rsidP="002F5B3D">
      <w:pPr>
        <w:jc w:val="center"/>
        <w:rPr>
          <w:rFonts w:cs="B Zar"/>
          <w:sz w:val="26"/>
          <w:szCs w:val="26"/>
          <w:rtl/>
        </w:rPr>
      </w:pPr>
      <w:r>
        <w:rPr>
          <w:rFonts w:cs="B Zar" w:hint="cs"/>
          <w:sz w:val="26"/>
          <w:szCs w:val="26"/>
          <w:rtl/>
        </w:rPr>
        <w:t>شکل1-1</w:t>
      </w:r>
    </w:p>
    <w:p w14:paraId="22DA6A45" w14:textId="77777777" w:rsidR="002F5B3D" w:rsidRDefault="002F5B3D" w:rsidP="002F5B3D">
      <w:pPr>
        <w:rPr>
          <w:rFonts w:cs="B Zar"/>
          <w:sz w:val="36"/>
          <w:szCs w:val="36"/>
          <w:rtl/>
        </w:rPr>
      </w:pPr>
      <w:r>
        <w:rPr>
          <w:rFonts w:cs="B Zar" w:hint="cs"/>
          <w:sz w:val="28"/>
          <w:szCs w:val="28"/>
          <w:rtl/>
        </w:rPr>
        <w:t>1-</w:t>
      </w:r>
      <w:r>
        <w:rPr>
          <w:rFonts w:cs="B Zar" w:hint="cs"/>
          <w:sz w:val="32"/>
          <w:szCs w:val="32"/>
          <w:rtl/>
        </w:rPr>
        <w:t>3-</w:t>
      </w:r>
      <w:r>
        <w:rPr>
          <w:rFonts w:cs="B Zar" w:hint="cs"/>
          <w:sz w:val="36"/>
          <w:szCs w:val="36"/>
          <w:rtl/>
        </w:rPr>
        <w:t>1 حکم های پایتون</w:t>
      </w:r>
    </w:p>
    <w:p w14:paraId="302BA32C" w14:textId="77777777" w:rsidR="002F5B3D" w:rsidRDefault="002F5B3D" w:rsidP="002F5B3D">
      <w:pPr>
        <w:rPr>
          <w:rFonts w:cs="B Zar"/>
          <w:sz w:val="26"/>
          <w:szCs w:val="26"/>
          <w:rtl/>
        </w:rPr>
      </w:pPr>
      <w:r>
        <w:rPr>
          <w:rFonts w:cs="B Zar" w:hint="cs"/>
          <w:sz w:val="26"/>
          <w:szCs w:val="26"/>
          <w:rtl/>
        </w:rPr>
        <w:t xml:space="preserve">حکم </w:t>
      </w:r>
      <w:r>
        <w:rPr>
          <w:rFonts w:cs="B Zar"/>
          <w:sz w:val="26"/>
          <w:szCs w:val="26"/>
        </w:rPr>
        <w:t>if</w:t>
      </w:r>
      <w:r>
        <w:rPr>
          <w:rFonts w:cs="B Zar" w:hint="cs"/>
          <w:sz w:val="26"/>
          <w:szCs w:val="26"/>
          <w:rtl/>
        </w:rPr>
        <w:t xml:space="preserve"> که یک بلوک کد است تا رسیدن به </w:t>
      </w:r>
      <w:r>
        <w:rPr>
          <w:rFonts w:cs="B Zar"/>
          <w:sz w:val="26"/>
          <w:szCs w:val="26"/>
        </w:rPr>
        <w:t>else</w:t>
      </w:r>
      <w:r>
        <w:rPr>
          <w:rFonts w:cs="B Zar" w:hint="cs"/>
          <w:sz w:val="26"/>
          <w:szCs w:val="26"/>
          <w:rtl/>
        </w:rPr>
        <w:t xml:space="preserve"> و </w:t>
      </w:r>
      <w:r>
        <w:rPr>
          <w:rFonts w:cs="B Zar"/>
          <w:sz w:val="26"/>
          <w:szCs w:val="26"/>
        </w:rPr>
        <w:t>elif</w:t>
      </w:r>
      <w:r>
        <w:rPr>
          <w:rFonts w:cs="B Zar" w:hint="cs"/>
          <w:sz w:val="26"/>
          <w:szCs w:val="26"/>
          <w:rtl/>
        </w:rPr>
        <w:t xml:space="preserve">  را اجرا می کند.</w:t>
      </w:r>
    </w:p>
    <w:p w14:paraId="151F9B1D" w14:textId="77777777" w:rsidR="002F5B3D" w:rsidRDefault="002F5B3D" w:rsidP="002F5B3D">
      <w:pPr>
        <w:tabs>
          <w:tab w:val="left" w:pos="9026"/>
        </w:tabs>
        <w:rPr>
          <w:rFonts w:cs="B Zar"/>
          <w:sz w:val="26"/>
          <w:szCs w:val="26"/>
          <w:rtl/>
        </w:rPr>
      </w:pPr>
      <w:r>
        <w:rPr>
          <w:rFonts w:cs="B Zar" w:hint="cs"/>
          <w:sz w:val="26"/>
          <w:szCs w:val="26"/>
          <w:rtl/>
        </w:rPr>
        <w:t xml:space="preserve">حکم </w:t>
      </w:r>
      <w:r>
        <w:rPr>
          <w:rFonts w:cs="B Zar"/>
          <w:sz w:val="26"/>
          <w:szCs w:val="26"/>
        </w:rPr>
        <w:t>for</w:t>
      </w:r>
      <w:r>
        <w:rPr>
          <w:rFonts w:cs="B Zar" w:hint="cs"/>
          <w:sz w:val="26"/>
          <w:szCs w:val="26"/>
          <w:rtl/>
        </w:rPr>
        <w:t xml:space="preserve">  روی یک شی تکرار شدنی تکرار می شود و هر عضو آن را برای استفاده توسط بلوک مربوط به متغیر </w:t>
      </w:r>
    </w:p>
    <w:p w14:paraId="788E6FFD" w14:textId="77777777" w:rsidR="002F5B3D" w:rsidRDefault="002F5B3D" w:rsidP="002F5B3D">
      <w:pPr>
        <w:tabs>
          <w:tab w:val="left" w:pos="9026"/>
        </w:tabs>
        <w:rPr>
          <w:rFonts w:cs="B Zar"/>
          <w:sz w:val="26"/>
          <w:szCs w:val="26"/>
          <w:rtl/>
        </w:rPr>
      </w:pPr>
      <w:r>
        <w:rPr>
          <w:rFonts w:cs="B Zar" w:hint="cs"/>
          <w:sz w:val="26"/>
          <w:szCs w:val="26"/>
          <w:rtl/>
        </w:rPr>
        <w:t>محلی می دهد.</w:t>
      </w:r>
    </w:p>
    <w:p w14:paraId="0B6B2F8E" w14:textId="77777777" w:rsidR="002F5B3D" w:rsidRDefault="002F5B3D" w:rsidP="002F5B3D">
      <w:pPr>
        <w:tabs>
          <w:tab w:val="left" w:pos="9026"/>
        </w:tabs>
        <w:rPr>
          <w:rFonts w:cs="B Zar"/>
          <w:sz w:val="26"/>
          <w:szCs w:val="26"/>
          <w:rtl/>
        </w:rPr>
      </w:pPr>
      <w:r>
        <w:rPr>
          <w:rFonts w:cs="B Zar" w:hint="cs"/>
          <w:sz w:val="26"/>
          <w:szCs w:val="26"/>
          <w:rtl/>
        </w:rPr>
        <w:t xml:space="preserve">حکم </w:t>
      </w:r>
      <w:r>
        <w:rPr>
          <w:rFonts w:cs="B Zar"/>
          <w:sz w:val="26"/>
          <w:szCs w:val="26"/>
        </w:rPr>
        <w:t>while</w:t>
      </w:r>
      <w:r>
        <w:rPr>
          <w:rFonts w:cs="B Zar" w:hint="cs"/>
          <w:sz w:val="26"/>
          <w:szCs w:val="26"/>
          <w:rtl/>
        </w:rPr>
        <w:t xml:space="preserve">  تا زمانی که شرط برقرار باشد بلوک کد را اجرا می کند.</w:t>
      </w:r>
    </w:p>
    <w:p w14:paraId="2A0C0AC4" w14:textId="77777777" w:rsidR="002F5B3D" w:rsidRDefault="002F5B3D" w:rsidP="002F5B3D">
      <w:pPr>
        <w:tabs>
          <w:tab w:val="left" w:pos="9026"/>
        </w:tabs>
        <w:rPr>
          <w:rFonts w:cs="B Zar"/>
          <w:sz w:val="26"/>
          <w:szCs w:val="26"/>
          <w:rtl/>
        </w:rPr>
      </w:pPr>
      <w:r>
        <w:rPr>
          <w:rFonts w:cs="B Zar" w:hint="cs"/>
          <w:sz w:val="26"/>
          <w:szCs w:val="26"/>
          <w:rtl/>
        </w:rPr>
        <w:t xml:space="preserve">حکم </w:t>
      </w:r>
      <w:r>
        <w:rPr>
          <w:rFonts w:cs="B Zar"/>
          <w:sz w:val="26"/>
          <w:szCs w:val="26"/>
        </w:rPr>
        <w:t>try</w:t>
      </w:r>
      <w:r>
        <w:rPr>
          <w:rFonts w:cs="B Zar" w:hint="cs"/>
          <w:sz w:val="26"/>
          <w:szCs w:val="26"/>
          <w:rtl/>
        </w:rPr>
        <w:t xml:space="preserve"> حکمی است که برای استثنا ها بکار می رود و بلوک کد آن همراه با </w:t>
      </w:r>
      <w:r>
        <w:rPr>
          <w:rFonts w:cs="B Zar"/>
          <w:sz w:val="26"/>
          <w:szCs w:val="26"/>
        </w:rPr>
        <w:t xml:space="preserve">except </w:t>
      </w:r>
      <w:r>
        <w:rPr>
          <w:rFonts w:cs="B Zar" w:hint="cs"/>
          <w:sz w:val="26"/>
          <w:szCs w:val="26"/>
          <w:rtl/>
        </w:rPr>
        <w:t xml:space="preserve">  و </w:t>
      </w:r>
      <w:r>
        <w:rPr>
          <w:rFonts w:cs="B Zar"/>
          <w:sz w:val="26"/>
          <w:szCs w:val="26"/>
        </w:rPr>
        <w:t>finally</w:t>
      </w:r>
      <w:r>
        <w:rPr>
          <w:rFonts w:cs="B Zar" w:hint="cs"/>
          <w:sz w:val="26"/>
          <w:szCs w:val="26"/>
          <w:rtl/>
        </w:rPr>
        <w:t xml:space="preserve"> به کار می رود.</w:t>
      </w:r>
    </w:p>
    <w:p w14:paraId="2B05D32D" w14:textId="77777777" w:rsidR="002F5B3D" w:rsidRDefault="002F5B3D" w:rsidP="002F5B3D">
      <w:pPr>
        <w:tabs>
          <w:tab w:val="left" w:pos="9026"/>
        </w:tabs>
        <w:rPr>
          <w:rFonts w:cs="B Zar"/>
          <w:sz w:val="26"/>
          <w:szCs w:val="26"/>
          <w:rtl/>
        </w:rPr>
      </w:pPr>
      <w:r w:rsidRPr="00271F3C">
        <w:rPr>
          <w:rFonts w:cs="B Zar"/>
          <w:sz w:val="26"/>
          <w:szCs w:val="26"/>
          <w:rtl/>
        </w:rPr>
        <w:t xml:space="preserve">حکم </w:t>
      </w:r>
      <w:r w:rsidRPr="00271F3C">
        <w:rPr>
          <w:rFonts w:cs="B Zar"/>
          <w:sz w:val="26"/>
          <w:szCs w:val="26"/>
        </w:rPr>
        <w:t>raise</w:t>
      </w:r>
      <w:r w:rsidRPr="00271F3C">
        <w:rPr>
          <w:rFonts w:cs="B Zar"/>
          <w:sz w:val="26"/>
          <w:szCs w:val="26"/>
          <w:rtl/>
        </w:rPr>
        <w:t xml:space="preserve"> برا</w:t>
      </w:r>
      <w:r w:rsidRPr="00271F3C">
        <w:rPr>
          <w:rFonts w:cs="B Zar" w:hint="cs"/>
          <w:sz w:val="26"/>
          <w:szCs w:val="26"/>
          <w:rtl/>
        </w:rPr>
        <w:t>ی</w:t>
      </w:r>
      <w:r w:rsidRPr="00271F3C">
        <w:rPr>
          <w:rFonts w:cs="B Zar"/>
          <w:sz w:val="26"/>
          <w:szCs w:val="26"/>
          <w:rtl/>
        </w:rPr>
        <w:t xml:space="preserve"> ا</w:t>
      </w:r>
      <w:r w:rsidRPr="00271F3C">
        <w:rPr>
          <w:rFonts w:cs="B Zar" w:hint="cs"/>
          <w:sz w:val="26"/>
          <w:szCs w:val="26"/>
          <w:rtl/>
        </w:rPr>
        <w:t>ی</w:t>
      </w:r>
      <w:r w:rsidRPr="00271F3C">
        <w:rPr>
          <w:rFonts w:cs="B Zar" w:hint="eastAsia"/>
          <w:sz w:val="26"/>
          <w:szCs w:val="26"/>
          <w:rtl/>
        </w:rPr>
        <w:t>جاد</w:t>
      </w:r>
      <w:r w:rsidRPr="00271F3C">
        <w:rPr>
          <w:rFonts w:cs="B Zar"/>
          <w:sz w:val="26"/>
          <w:szCs w:val="26"/>
          <w:rtl/>
        </w:rPr>
        <w:t xml:space="preserve"> </w:t>
      </w:r>
      <w:r w:rsidRPr="00271F3C">
        <w:rPr>
          <w:rFonts w:cs="B Zar" w:hint="cs"/>
          <w:sz w:val="26"/>
          <w:szCs w:val="26"/>
          <w:rtl/>
        </w:rPr>
        <w:t>استثنا ه</w:t>
      </w:r>
      <w:r w:rsidRPr="00271F3C">
        <w:rPr>
          <w:rFonts w:cs="B Zar" w:hint="eastAsia"/>
          <w:sz w:val="26"/>
          <w:szCs w:val="26"/>
          <w:rtl/>
        </w:rPr>
        <w:t>ا</w:t>
      </w:r>
      <w:r w:rsidRPr="00271F3C">
        <w:rPr>
          <w:rFonts w:cs="B Zar"/>
          <w:sz w:val="26"/>
          <w:szCs w:val="26"/>
          <w:rtl/>
        </w:rPr>
        <w:t xml:space="preserve"> از آن استفاده م</w:t>
      </w:r>
      <w:r w:rsidRPr="00271F3C">
        <w:rPr>
          <w:rFonts w:cs="B Zar" w:hint="cs"/>
          <w:sz w:val="26"/>
          <w:szCs w:val="26"/>
          <w:rtl/>
        </w:rPr>
        <w:t>ی‌</w:t>
      </w:r>
      <w:r w:rsidRPr="00271F3C">
        <w:rPr>
          <w:rFonts w:cs="B Zar" w:hint="eastAsia"/>
          <w:sz w:val="26"/>
          <w:szCs w:val="26"/>
          <w:rtl/>
        </w:rPr>
        <w:t>شود</w:t>
      </w:r>
      <w:r w:rsidRPr="00271F3C">
        <w:rPr>
          <w:rFonts w:cs="B Zar"/>
          <w:sz w:val="26"/>
          <w:szCs w:val="26"/>
          <w:rtl/>
        </w:rPr>
        <w:t>.</w:t>
      </w:r>
    </w:p>
    <w:p w14:paraId="19833440" w14:textId="77777777" w:rsidR="002F5B3D" w:rsidRDefault="002F5B3D" w:rsidP="002F5B3D">
      <w:pPr>
        <w:tabs>
          <w:tab w:val="left" w:pos="9026"/>
        </w:tabs>
        <w:rPr>
          <w:rFonts w:cs="B Zar"/>
          <w:sz w:val="26"/>
          <w:szCs w:val="26"/>
          <w:rtl/>
        </w:rPr>
      </w:pPr>
      <w:r w:rsidRPr="00271F3C">
        <w:rPr>
          <w:rFonts w:cs="B Zar"/>
          <w:sz w:val="26"/>
          <w:szCs w:val="26"/>
          <w:rtl/>
        </w:rPr>
        <w:t xml:space="preserve">حکم </w:t>
      </w:r>
      <w:r w:rsidRPr="00271F3C">
        <w:rPr>
          <w:rFonts w:cs="B Zar"/>
          <w:sz w:val="26"/>
          <w:szCs w:val="26"/>
        </w:rPr>
        <w:t>class</w:t>
      </w:r>
      <w:r w:rsidRPr="00271F3C">
        <w:rPr>
          <w:rFonts w:cs="B Zar"/>
          <w:sz w:val="26"/>
          <w:szCs w:val="26"/>
          <w:rtl/>
        </w:rPr>
        <w:t xml:space="preserve"> که </w:t>
      </w:r>
      <w:r w:rsidRPr="00271F3C">
        <w:rPr>
          <w:rFonts w:cs="B Zar" w:hint="cs"/>
          <w:sz w:val="26"/>
          <w:szCs w:val="26"/>
          <w:rtl/>
        </w:rPr>
        <w:t>ی</w:t>
      </w:r>
      <w:r w:rsidRPr="00271F3C">
        <w:rPr>
          <w:rFonts w:cs="B Zar" w:hint="eastAsia"/>
          <w:sz w:val="26"/>
          <w:szCs w:val="26"/>
          <w:rtl/>
        </w:rPr>
        <w:t>ک</w:t>
      </w:r>
      <w:r w:rsidRPr="00271F3C">
        <w:rPr>
          <w:rFonts w:cs="B Zar"/>
          <w:sz w:val="26"/>
          <w:szCs w:val="26"/>
          <w:rtl/>
        </w:rPr>
        <w:t xml:space="preserve"> بلوک کد را اجرا م</w:t>
      </w:r>
      <w:r w:rsidRPr="00271F3C">
        <w:rPr>
          <w:rFonts w:cs="B Zar" w:hint="cs"/>
          <w:sz w:val="26"/>
          <w:szCs w:val="26"/>
          <w:rtl/>
        </w:rPr>
        <w:t>ی‌</w:t>
      </w:r>
      <w:r w:rsidRPr="00271F3C">
        <w:rPr>
          <w:rFonts w:cs="B Zar" w:hint="eastAsia"/>
          <w:sz w:val="26"/>
          <w:szCs w:val="26"/>
          <w:rtl/>
        </w:rPr>
        <w:t>کند</w:t>
      </w:r>
      <w:r w:rsidRPr="00271F3C">
        <w:rPr>
          <w:rFonts w:cs="B Zar"/>
          <w:sz w:val="26"/>
          <w:szCs w:val="26"/>
          <w:rtl/>
        </w:rPr>
        <w:t xml:space="preserve"> و فضاها</w:t>
      </w:r>
      <w:r w:rsidRPr="00271F3C">
        <w:rPr>
          <w:rFonts w:cs="B Zar" w:hint="cs"/>
          <w:sz w:val="26"/>
          <w:szCs w:val="26"/>
          <w:rtl/>
        </w:rPr>
        <w:t>ی</w:t>
      </w:r>
      <w:r w:rsidRPr="00271F3C">
        <w:rPr>
          <w:rFonts w:cs="B Zar"/>
          <w:sz w:val="26"/>
          <w:szCs w:val="26"/>
          <w:rtl/>
        </w:rPr>
        <w:t xml:space="preserve"> محل</w:t>
      </w:r>
      <w:r w:rsidRPr="00271F3C">
        <w:rPr>
          <w:rFonts w:cs="B Zar" w:hint="cs"/>
          <w:sz w:val="26"/>
          <w:szCs w:val="26"/>
          <w:rtl/>
        </w:rPr>
        <w:t>ی</w:t>
      </w:r>
      <w:r w:rsidRPr="00271F3C">
        <w:rPr>
          <w:rFonts w:cs="B Zar"/>
          <w:sz w:val="26"/>
          <w:szCs w:val="26"/>
          <w:rtl/>
        </w:rPr>
        <w:t xml:space="preserve"> آن را به </w:t>
      </w:r>
      <w:r w:rsidRPr="00271F3C">
        <w:rPr>
          <w:rFonts w:cs="B Zar" w:hint="cs"/>
          <w:sz w:val="26"/>
          <w:szCs w:val="26"/>
          <w:rtl/>
        </w:rPr>
        <w:t>ی</w:t>
      </w:r>
      <w:r w:rsidRPr="00271F3C">
        <w:rPr>
          <w:rFonts w:cs="B Zar" w:hint="eastAsia"/>
          <w:sz w:val="26"/>
          <w:szCs w:val="26"/>
          <w:rtl/>
        </w:rPr>
        <w:t>ک</w:t>
      </w:r>
      <w:r w:rsidRPr="00271F3C">
        <w:rPr>
          <w:rFonts w:cs="B Zar"/>
          <w:sz w:val="26"/>
          <w:szCs w:val="26"/>
          <w:rtl/>
        </w:rPr>
        <w:t xml:space="preserve"> کلاس ملحق م</w:t>
      </w:r>
      <w:r w:rsidRPr="00271F3C">
        <w:rPr>
          <w:rFonts w:cs="B Zar" w:hint="cs"/>
          <w:sz w:val="26"/>
          <w:szCs w:val="26"/>
          <w:rtl/>
        </w:rPr>
        <w:t>ی‌</w:t>
      </w:r>
      <w:r w:rsidRPr="00271F3C">
        <w:rPr>
          <w:rFonts w:cs="B Zar" w:hint="eastAsia"/>
          <w:sz w:val="26"/>
          <w:szCs w:val="26"/>
          <w:rtl/>
        </w:rPr>
        <w:t>کند،</w:t>
      </w:r>
      <w:r w:rsidRPr="00271F3C">
        <w:rPr>
          <w:rFonts w:cs="B Zar"/>
          <w:sz w:val="26"/>
          <w:szCs w:val="26"/>
          <w:rtl/>
        </w:rPr>
        <w:t xml:space="preserve"> برا</w:t>
      </w:r>
      <w:r w:rsidRPr="00271F3C">
        <w:rPr>
          <w:rFonts w:cs="B Zar" w:hint="cs"/>
          <w:sz w:val="26"/>
          <w:szCs w:val="26"/>
          <w:rtl/>
        </w:rPr>
        <w:t>ی</w:t>
      </w:r>
      <w:r w:rsidRPr="00271F3C">
        <w:rPr>
          <w:rFonts w:cs="B Zar"/>
          <w:sz w:val="26"/>
          <w:szCs w:val="26"/>
          <w:rtl/>
        </w:rPr>
        <w:t xml:space="preserve"> استفاده در برنامه‌نو</w:t>
      </w:r>
      <w:r w:rsidRPr="00271F3C">
        <w:rPr>
          <w:rFonts w:cs="B Zar" w:hint="cs"/>
          <w:sz w:val="26"/>
          <w:szCs w:val="26"/>
          <w:rtl/>
        </w:rPr>
        <w:t>ی</w:t>
      </w:r>
      <w:r w:rsidRPr="00271F3C">
        <w:rPr>
          <w:rFonts w:cs="B Zar" w:hint="eastAsia"/>
          <w:sz w:val="26"/>
          <w:szCs w:val="26"/>
          <w:rtl/>
        </w:rPr>
        <w:t>س</w:t>
      </w:r>
      <w:r w:rsidRPr="00271F3C">
        <w:rPr>
          <w:rFonts w:cs="B Zar" w:hint="cs"/>
          <w:sz w:val="26"/>
          <w:szCs w:val="26"/>
          <w:rtl/>
        </w:rPr>
        <w:t>ی</w:t>
      </w:r>
      <w:r w:rsidRPr="00271F3C">
        <w:rPr>
          <w:rFonts w:cs="B Zar"/>
          <w:sz w:val="26"/>
          <w:szCs w:val="26"/>
          <w:rtl/>
        </w:rPr>
        <w:t xml:space="preserve"> ش</w:t>
      </w:r>
      <w:r w:rsidRPr="00271F3C">
        <w:rPr>
          <w:rFonts w:cs="B Zar" w:hint="cs"/>
          <w:sz w:val="26"/>
          <w:szCs w:val="26"/>
          <w:rtl/>
        </w:rPr>
        <w:t>ی</w:t>
      </w:r>
      <w:r w:rsidRPr="00271F3C">
        <w:rPr>
          <w:rFonts w:cs="B Zar"/>
          <w:sz w:val="26"/>
          <w:szCs w:val="26"/>
          <w:rtl/>
        </w:rPr>
        <w:t xml:space="preserve"> گرا</w:t>
      </w:r>
      <w:r>
        <w:rPr>
          <w:rFonts w:cs="B Zar" w:hint="cs"/>
          <w:sz w:val="26"/>
          <w:szCs w:val="26"/>
          <w:rtl/>
        </w:rPr>
        <w:t xml:space="preserve"> بکار می رود </w:t>
      </w:r>
      <w:r w:rsidRPr="00271F3C">
        <w:rPr>
          <w:rFonts w:cs="B Zar"/>
          <w:sz w:val="26"/>
          <w:szCs w:val="26"/>
          <w:rtl/>
        </w:rPr>
        <w:t>.</w:t>
      </w:r>
    </w:p>
    <w:p w14:paraId="597838FD" w14:textId="77777777" w:rsidR="002F5B3D" w:rsidRDefault="002F5B3D" w:rsidP="002F5B3D">
      <w:pPr>
        <w:tabs>
          <w:tab w:val="left" w:pos="9026"/>
        </w:tabs>
        <w:rPr>
          <w:rFonts w:cs="B Zar"/>
          <w:sz w:val="26"/>
          <w:szCs w:val="26"/>
          <w:rtl/>
        </w:rPr>
      </w:pPr>
      <w:r w:rsidRPr="00271F3C">
        <w:rPr>
          <w:rFonts w:cs="B Zar"/>
          <w:sz w:val="26"/>
          <w:szCs w:val="26"/>
          <w:rtl/>
        </w:rPr>
        <w:lastRenderedPageBreak/>
        <w:t xml:space="preserve">حکم </w:t>
      </w:r>
      <w:r w:rsidRPr="00271F3C">
        <w:rPr>
          <w:rFonts w:cs="B Zar"/>
          <w:sz w:val="26"/>
          <w:szCs w:val="26"/>
        </w:rPr>
        <w:t>def</w:t>
      </w:r>
      <w:r w:rsidRPr="00271F3C">
        <w:rPr>
          <w:rFonts w:cs="B Zar"/>
          <w:sz w:val="26"/>
          <w:szCs w:val="26"/>
          <w:rtl/>
        </w:rPr>
        <w:t xml:space="preserve"> که تابع را تعر</w:t>
      </w:r>
      <w:r w:rsidRPr="00271F3C">
        <w:rPr>
          <w:rFonts w:cs="B Zar" w:hint="cs"/>
          <w:sz w:val="26"/>
          <w:szCs w:val="26"/>
          <w:rtl/>
        </w:rPr>
        <w:t>ی</w:t>
      </w:r>
      <w:r w:rsidRPr="00271F3C">
        <w:rPr>
          <w:rFonts w:cs="B Zar" w:hint="eastAsia"/>
          <w:sz w:val="26"/>
          <w:szCs w:val="26"/>
          <w:rtl/>
        </w:rPr>
        <w:t>ف</w:t>
      </w:r>
      <w:r w:rsidRPr="00271F3C">
        <w:rPr>
          <w:rFonts w:cs="B Zar"/>
          <w:sz w:val="26"/>
          <w:szCs w:val="26"/>
          <w:rtl/>
        </w:rPr>
        <w:t xml:space="preserve"> م</w:t>
      </w:r>
      <w:r w:rsidRPr="00271F3C">
        <w:rPr>
          <w:rFonts w:cs="B Zar" w:hint="cs"/>
          <w:sz w:val="26"/>
          <w:szCs w:val="26"/>
          <w:rtl/>
        </w:rPr>
        <w:t>ی‌</w:t>
      </w:r>
      <w:r w:rsidRPr="00271F3C">
        <w:rPr>
          <w:rFonts w:cs="B Zar" w:hint="eastAsia"/>
          <w:sz w:val="26"/>
          <w:szCs w:val="26"/>
          <w:rtl/>
        </w:rPr>
        <w:t>کند</w:t>
      </w:r>
      <w:r w:rsidRPr="00271F3C">
        <w:rPr>
          <w:rFonts w:cs="B Zar"/>
          <w:sz w:val="26"/>
          <w:szCs w:val="26"/>
          <w:rtl/>
        </w:rPr>
        <w:t>.</w:t>
      </w:r>
      <w:r>
        <w:rPr>
          <w:rFonts w:cs="B Zar" w:hint="cs"/>
          <w:sz w:val="26"/>
          <w:szCs w:val="26"/>
          <w:rtl/>
        </w:rPr>
        <w:t xml:space="preserve"> و </w:t>
      </w:r>
      <w:r w:rsidRPr="00271F3C">
        <w:rPr>
          <w:rFonts w:cs="B Zar"/>
          <w:sz w:val="26"/>
          <w:szCs w:val="26"/>
          <w:rtl/>
        </w:rPr>
        <w:t xml:space="preserve">حکم </w:t>
      </w:r>
      <w:r w:rsidRPr="00271F3C">
        <w:rPr>
          <w:rFonts w:cs="B Zar"/>
          <w:sz w:val="26"/>
          <w:szCs w:val="26"/>
        </w:rPr>
        <w:t>with</w:t>
      </w:r>
      <w:r w:rsidRPr="00271F3C">
        <w:rPr>
          <w:rFonts w:cs="B Zar"/>
          <w:sz w:val="26"/>
          <w:szCs w:val="26"/>
          <w:rtl/>
        </w:rPr>
        <w:t xml:space="preserve"> که </w:t>
      </w:r>
      <w:r w:rsidRPr="00271F3C">
        <w:rPr>
          <w:rFonts w:cs="B Zar" w:hint="cs"/>
          <w:sz w:val="26"/>
          <w:szCs w:val="26"/>
          <w:rtl/>
        </w:rPr>
        <w:t>ی</w:t>
      </w:r>
      <w:r w:rsidRPr="00271F3C">
        <w:rPr>
          <w:rFonts w:cs="B Zar" w:hint="eastAsia"/>
          <w:sz w:val="26"/>
          <w:szCs w:val="26"/>
          <w:rtl/>
        </w:rPr>
        <w:t>ک</w:t>
      </w:r>
      <w:r w:rsidRPr="00271F3C">
        <w:rPr>
          <w:rFonts w:cs="B Zar"/>
          <w:sz w:val="26"/>
          <w:szCs w:val="26"/>
          <w:rtl/>
        </w:rPr>
        <w:t xml:space="preserve"> بلوک کد را به </w:t>
      </w:r>
      <w:r w:rsidRPr="00271F3C">
        <w:rPr>
          <w:rFonts w:cs="B Zar" w:hint="cs"/>
          <w:sz w:val="26"/>
          <w:szCs w:val="26"/>
          <w:rtl/>
        </w:rPr>
        <w:t>ی</w:t>
      </w:r>
      <w:r w:rsidRPr="00271F3C">
        <w:rPr>
          <w:rFonts w:cs="B Zar" w:hint="eastAsia"/>
          <w:sz w:val="26"/>
          <w:szCs w:val="26"/>
          <w:rtl/>
        </w:rPr>
        <w:t>ک</w:t>
      </w:r>
      <w:r w:rsidRPr="00271F3C">
        <w:rPr>
          <w:rFonts w:cs="B Zar"/>
          <w:sz w:val="26"/>
          <w:szCs w:val="26"/>
          <w:rtl/>
        </w:rPr>
        <w:t xml:space="preserve"> مد</w:t>
      </w:r>
      <w:r w:rsidRPr="00271F3C">
        <w:rPr>
          <w:rFonts w:cs="B Zar" w:hint="cs"/>
          <w:sz w:val="26"/>
          <w:szCs w:val="26"/>
          <w:rtl/>
        </w:rPr>
        <w:t>ی</w:t>
      </w:r>
      <w:r w:rsidRPr="00271F3C">
        <w:rPr>
          <w:rFonts w:cs="B Zar" w:hint="eastAsia"/>
          <w:sz w:val="26"/>
          <w:szCs w:val="26"/>
          <w:rtl/>
        </w:rPr>
        <w:t>ر</w:t>
      </w:r>
      <w:r w:rsidRPr="00271F3C">
        <w:rPr>
          <w:rFonts w:cs="B Zar"/>
          <w:sz w:val="26"/>
          <w:szCs w:val="26"/>
          <w:rtl/>
        </w:rPr>
        <w:t xml:space="preserve"> محتوا ضم</w:t>
      </w:r>
      <w:r w:rsidRPr="00271F3C">
        <w:rPr>
          <w:rFonts w:cs="B Zar" w:hint="cs"/>
          <w:sz w:val="26"/>
          <w:szCs w:val="26"/>
          <w:rtl/>
        </w:rPr>
        <w:t>ی</w:t>
      </w:r>
      <w:r w:rsidRPr="00271F3C">
        <w:rPr>
          <w:rFonts w:cs="B Zar" w:hint="eastAsia"/>
          <w:sz w:val="26"/>
          <w:szCs w:val="26"/>
          <w:rtl/>
        </w:rPr>
        <w:t>مه</w:t>
      </w:r>
      <w:r w:rsidRPr="00271F3C">
        <w:rPr>
          <w:rFonts w:cs="B Zar"/>
          <w:sz w:val="26"/>
          <w:szCs w:val="26"/>
          <w:rtl/>
        </w:rPr>
        <w:t xml:space="preserve"> م</w:t>
      </w:r>
      <w:r w:rsidRPr="00271F3C">
        <w:rPr>
          <w:rFonts w:cs="B Zar" w:hint="cs"/>
          <w:sz w:val="26"/>
          <w:szCs w:val="26"/>
          <w:rtl/>
        </w:rPr>
        <w:t>ی‌</w:t>
      </w:r>
      <w:r w:rsidRPr="00271F3C">
        <w:rPr>
          <w:rFonts w:cs="B Zar" w:hint="eastAsia"/>
          <w:sz w:val="26"/>
          <w:szCs w:val="26"/>
          <w:rtl/>
        </w:rPr>
        <w:t>کند</w:t>
      </w:r>
      <w:r w:rsidRPr="00271F3C">
        <w:rPr>
          <w:rFonts w:cs="B Zar"/>
          <w:sz w:val="26"/>
          <w:szCs w:val="26"/>
          <w:rtl/>
        </w:rPr>
        <w:t>.</w:t>
      </w:r>
    </w:p>
    <w:p w14:paraId="742F3586" w14:textId="77777777" w:rsidR="002F5B3D" w:rsidRDefault="002F5B3D" w:rsidP="002F5B3D">
      <w:pPr>
        <w:tabs>
          <w:tab w:val="left" w:pos="9026"/>
        </w:tabs>
        <w:rPr>
          <w:rFonts w:cs="B Zar"/>
          <w:sz w:val="26"/>
          <w:szCs w:val="26"/>
          <w:rtl/>
        </w:rPr>
      </w:pPr>
      <w:r w:rsidRPr="00271F3C">
        <w:rPr>
          <w:rFonts w:cs="B Zar"/>
          <w:sz w:val="26"/>
          <w:szCs w:val="26"/>
          <w:rtl/>
        </w:rPr>
        <w:t xml:space="preserve">حکم </w:t>
      </w:r>
      <w:r w:rsidRPr="00271F3C">
        <w:rPr>
          <w:rFonts w:cs="B Zar"/>
          <w:sz w:val="26"/>
          <w:szCs w:val="26"/>
        </w:rPr>
        <w:t>break</w:t>
      </w:r>
      <w:r w:rsidRPr="00271F3C">
        <w:rPr>
          <w:rFonts w:cs="B Zar"/>
          <w:sz w:val="26"/>
          <w:szCs w:val="26"/>
          <w:rtl/>
        </w:rPr>
        <w:t xml:space="preserve"> برا</w:t>
      </w:r>
      <w:r w:rsidRPr="00271F3C">
        <w:rPr>
          <w:rFonts w:cs="B Zar" w:hint="cs"/>
          <w:sz w:val="26"/>
          <w:szCs w:val="26"/>
          <w:rtl/>
        </w:rPr>
        <w:t>ی</w:t>
      </w:r>
      <w:r w:rsidRPr="00271F3C">
        <w:rPr>
          <w:rFonts w:cs="B Zar"/>
          <w:sz w:val="26"/>
          <w:szCs w:val="26"/>
          <w:rtl/>
        </w:rPr>
        <w:t xml:space="preserve"> خروج از نزد</w:t>
      </w:r>
      <w:r w:rsidRPr="00271F3C">
        <w:rPr>
          <w:rFonts w:cs="B Zar" w:hint="cs"/>
          <w:sz w:val="26"/>
          <w:szCs w:val="26"/>
          <w:rtl/>
        </w:rPr>
        <w:t>ی</w:t>
      </w:r>
      <w:r w:rsidRPr="00271F3C">
        <w:rPr>
          <w:rFonts w:cs="B Zar" w:hint="eastAsia"/>
          <w:sz w:val="26"/>
          <w:szCs w:val="26"/>
          <w:rtl/>
        </w:rPr>
        <w:t>ک‌تر</w:t>
      </w:r>
      <w:r w:rsidRPr="00271F3C">
        <w:rPr>
          <w:rFonts w:cs="B Zar" w:hint="cs"/>
          <w:sz w:val="26"/>
          <w:szCs w:val="26"/>
          <w:rtl/>
        </w:rPr>
        <w:t>ی</w:t>
      </w:r>
      <w:r w:rsidRPr="00271F3C">
        <w:rPr>
          <w:rFonts w:cs="B Zar" w:hint="eastAsia"/>
          <w:sz w:val="26"/>
          <w:szCs w:val="26"/>
          <w:rtl/>
        </w:rPr>
        <w:t>ن</w:t>
      </w:r>
      <w:r w:rsidRPr="00271F3C">
        <w:rPr>
          <w:rFonts w:cs="B Zar"/>
          <w:sz w:val="26"/>
          <w:szCs w:val="26"/>
          <w:rtl/>
        </w:rPr>
        <w:t xml:space="preserve"> حلقه استفاده م</w:t>
      </w:r>
      <w:r w:rsidRPr="00271F3C">
        <w:rPr>
          <w:rFonts w:cs="B Zar" w:hint="cs"/>
          <w:sz w:val="26"/>
          <w:szCs w:val="26"/>
          <w:rtl/>
        </w:rPr>
        <w:t>ی‌</w:t>
      </w:r>
      <w:r w:rsidRPr="00271F3C">
        <w:rPr>
          <w:rFonts w:cs="B Zar" w:hint="eastAsia"/>
          <w:sz w:val="26"/>
          <w:szCs w:val="26"/>
          <w:rtl/>
        </w:rPr>
        <w:t>شود</w:t>
      </w:r>
      <w:r w:rsidRPr="00271F3C">
        <w:rPr>
          <w:rFonts w:cs="B Zar"/>
          <w:sz w:val="26"/>
          <w:szCs w:val="26"/>
          <w:rtl/>
        </w:rPr>
        <w:t>.</w:t>
      </w:r>
    </w:p>
    <w:p w14:paraId="522539EF" w14:textId="77777777" w:rsidR="002F5B3D" w:rsidRDefault="002F5B3D" w:rsidP="002F5B3D">
      <w:pPr>
        <w:tabs>
          <w:tab w:val="left" w:pos="9026"/>
        </w:tabs>
        <w:rPr>
          <w:rFonts w:cs="B Zar"/>
          <w:sz w:val="26"/>
          <w:szCs w:val="26"/>
          <w:rtl/>
        </w:rPr>
      </w:pPr>
      <w:r w:rsidRPr="00271F3C">
        <w:rPr>
          <w:rFonts w:cs="B Zar"/>
          <w:sz w:val="26"/>
          <w:szCs w:val="26"/>
          <w:rtl/>
        </w:rPr>
        <w:t xml:space="preserve">حکم </w:t>
      </w:r>
      <w:r w:rsidRPr="00271F3C">
        <w:rPr>
          <w:rFonts w:cs="B Zar"/>
          <w:sz w:val="26"/>
          <w:szCs w:val="26"/>
        </w:rPr>
        <w:t>continue</w:t>
      </w:r>
      <w:r w:rsidRPr="00271F3C">
        <w:rPr>
          <w:rFonts w:cs="B Zar"/>
          <w:sz w:val="26"/>
          <w:szCs w:val="26"/>
          <w:rtl/>
        </w:rPr>
        <w:t xml:space="preserve"> که برا</w:t>
      </w:r>
      <w:r w:rsidRPr="00271F3C">
        <w:rPr>
          <w:rFonts w:cs="B Zar" w:hint="cs"/>
          <w:sz w:val="26"/>
          <w:szCs w:val="26"/>
          <w:rtl/>
        </w:rPr>
        <w:t>ی</w:t>
      </w:r>
      <w:r w:rsidRPr="00271F3C">
        <w:rPr>
          <w:rFonts w:cs="B Zar"/>
          <w:sz w:val="26"/>
          <w:szCs w:val="26"/>
          <w:rtl/>
        </w:rPr>
        <w:t xml:space="preserve"> پر</w:t>
      </w:r>
      <w:r w:rsidRPr="00271F3C">
        <w:rPr>
          <w:rFonts w:cs="B Zar" w:hint="cs"/>
          <w:sz w:val="26"/>
          <w:szCs w:val="26"/>
          <w:rtl/>
        </w:rPr>
        <w:t>ی</w:t>
      </w:r>
      <w:r w:rsidRPr="00271F3C">
        <w:rPr>
          <w:rFonts w:cs="B Zar" w:hint="eastAsia"/>
          <w:sz w:val="26"/>
          <w:szCs w:val="26"/>
          <w:rtl/>
        </w:rPr>
        <w:t>دن</w:t>
      </w:r>
      <w:r w:rsidRPr="00271F3C">
        <w:rPr>
          <w:rFonts w:cs="B Zar"/>
          <w:sz w:val="26"/>
          <w:szCs w:val="26"/>
          <w:rtl/>
        </w:rPr>
        <w:t xml:space="preserve"> از دور جار</w:t>
      </w:r>
      <w:r w:rsidRPr="00271F3C">
        <w:rPr>
          <w:rFonts w:cs="B Zar" w:hint="cs"/>
          <w:sz w:val="26"/>
          <w:szCs w:val="26"/>
          <w:rtl/>
        </w:rPr>
        <w:t>ی</w:t>
      </w:r>
      <w:r w:rsidRPr="00271F3C">
        <w:rPr>
          <w:rFonts w:cs="B Zar"/>
          <w:sz w:val="26"/>
          <w:szCs w:val="26"/>
          <w:rtl/>
        </w:rPr>
        <w:t xml:space="preserve"> و ادامه دادن از دور بعد</w:t>
      </w:r>
      <w:r w:rsidRPr="00271F3C">
        <w:rPr>
          <w:rFonts w:cs="B Zar" w:hint="cs"/>
          <w:sz w:val="26"/>
          <w:szCs w:val="26"/>
          <w:rtl/>
        </w:rPr>
        <w:t>ی</w:t>
      </w:r>
      <w:r w:rsidRPr="00271F3C">
        <w:rPr>
          <w:rFonts w:cs="B Zar"/>
          <w:sz w:val="26"/>
          <w:szCs w:val="26"/>
          <w:rtl/>
        </w:rPr>
        <w:t xml:space="preserve"> در نزد</w:t>
      </w:r>
      <w:r w:rsidRPr="00271F3C">
        <w:rPr>
          <w:rFonts w:cs="B Zar" w:hint="cs"/>
          <w:sz w:val="26"/>
          <w:szCs w:val="26"/>
          <w:rtl/>
        </w:rPr>
        <w:t>ی</w:t>
      </w:r>
      <w:r w:rsidRPr="00271F3C">
        <w:rPr>
          <w:rFonts w:cs="B Zar" w:hint="eastAsia"/>
          <w:sz w:val="26"/>
          <w:szCs w:val="26"/>
          <w:rtl/>
        </w:rPr>
        <w:t>ک‌تر</w:t>
      </w:r>
      <w:r w:rsidRPr="00271F3C">
        <w:rPr>
          <w:rFonts w:cs="B Zar" w:hint="cs"/>
          <w:sz w:val="26"/>
          <w:szCs w:val="26"/>
          <w:rtl/>
        </w:rPr>
        <w:t>ی</w:t>
      </w:r>
      <w:r w:rsidRPr="00271F3C">
        <w:rPr>
          <w:rFonts w:cs="B Zar" w:hint="eastAsia"/>
          <w:sz w:val="26"/>
          <w:szCs w:val="26"/>
          <w:rtl/>
        </w:rPr>
        <w:t>ن</w:t>
      </w:r>
      <w:r w:rsidRPr="00271F3C">
        <w:rPr>
          <w:rFonts w:cs="B Zar"/>
          <w:sz w:val="26"/>
          <w:szCs w:val="26"/>
          <w:rtl/>
        </w:rPr>
        <w:t xml:space="preserve"> حلقه استفاده م</w:t>
      </w:r>
      <w:r w:rsidRPr="00271F3C">
        <w:rPr>
          <w:rFonts w:cs="B Zar" w:hint="cs"/>
          <w:sz w:val="26"/>
          <w:szCs w:val="26"/>
          <w:rtl/>
        </w:rPr>
        <w:t>ی‌</w:t>
      </w:r>
      <w:r w:rsidRPr="00271F3C">
        <w:rPr>
          <w:rFonts w:cs="B Zar" w:hint="eastAsia"/>
          <w:sz w:val="26"/>
          <w:szCs w:val="26"/>
          <w:rtl/>
        </w:rPr>
        <w:t>شود</w:t>
      </w:r>
      <w:r w:rsidRPr="00271F3C">
        <w:rPr>
          <w:rFonts w:cs="B Zar"/>
          <w:sz w:val="26"/>
          <w:szCs w:val="26"/>
          <w:rtl/>
        </w:rPr>
        <w:t>.</w:t>
      </w:r>
    </w:p>
    <w:p w14:paraId="792C6129" w14:textId="77777777" w:rsidR="002F5B3D" w:rsidRDefault="002F5B3D" w:rsidP="002F5B3D">
      <w:pPr>
        <w:tabs>
          <w:tab w:val="left" w:pos="9026"/>
        </w:tabs>
        <w:rPr>
          <w:rFonts w:cs="B Zar"/>
          <w:sz w:val="26"/>
          <w:szCs w:val="26"/>
          <w:rtl/>
        </w:rPr>
      </w:pPr>
      <w:r w:rsidRPr="00271F3C">
        <w:rPr>
          <w:rFonts w:cs="B Zar"/>
          <w:sz w:val="26"/>
          <w:szCs w:val="26"/>
          <w:rtl/>
        </w:rPr>
        <w:t xml:space="preserve">حکم </w:t>
      </w:r>
      <w:r w:rsidRPr="00271F3C">
        <w:rPr>
          <w:rFonts w:cs="B Zar"/>
          <w:sz w:val="26"/>
          <w:szCs w:val="26"/>
        </w:rPr>
        <w:t>del</w:t>
      </w:r>
      <w:r w:rsidRPr="00271F3C">
        <w:rPr>
          <w:rFonts w:cs="B Zar"/>
          <w:sz w:val="26"/>
          <w:szCs w:val="26"/>
          <w:rtl/>
        </w:rPr>
        <w:t xml:space="preserve"> که برا</w:t>
      </w:r>
      <w:r w:rsidRPr="00271F3C">
        <w:rPr>
          <w:rFonts w:cs="B Zar" w:hint="cs"/>
          <w:sz w:val="26"/>
          <w:szCs w:val="26"/>
          <w:rtl/>
        </w:rPr>
        <w:t>ی</w:t>
      </w:r>
      <w:r w:rsidRPr="00271F3C">
        <w:rPr>
          <w:rFonts w:cs="B Zar"/>
          <w:sz w:val="26"/>
          <w:szCs w:val="26"/>
          <w:rtl/>
        </w:rPr>
        <w:t xml:space="preserve"> پاک کردن </w:t>
      </w:r>
      <w:r w:rsidRPr="00271F3C">
        <w:rPr>
          <w:rFonts w:cs="B Zar" w:hint="cs"/>
          <w:sz w:val="26"/>
          <w:szCs w:val="26"/>
          <w:rtl/>
        </w:rPr>
        <w:t>متغیر ه</w:t>
      </w:r>
      <w:r w:rsidRPr="00271F3C">
        <w:rPr>
          <w:rFonts w:cs="B Zar" w:hint="eastAsia"/>
          <w:sz w:val="26"/>
          <w:szCs w:val="26"/>
          <w:rtl/>
        </w:rPr>
        <w:t>ا</w:t>
      </w:r>
      <w:r w:rsidRPr="00271F3C">
        <w:rPr>
          <w:rFonts w:cs="B Zar"/>
          <w:sz w:val="26"/>
          <w:szCs w:val="26"/>
          <w:rtl/>
        </w:rPr>
        <w:t xml:space="preserve"> از آن استفاده م</w:t>
      </w:r>
      <w:r w:rsidRPr="00271F3C">
        <w:rPr>
          <w:rFonts w:cs="B Zar" w:hint="cs"/>
          <w:sz w:val="26"/>
          <w:szCs w:val="26"/>
          <w:rtl/>
        </w:rPr>
        <w:t>ی‌</w:t>
      </w:r>
      <w:r w:rsidRPr="00271F3C">
        <w:rPr>
          <w:rFonts w:cs="B Zar" w:hint="eastAsia"/>
          <w:sz w:val="26"/>
          <w:szCs w:val="26"/>
          <w:rtl/>
        </w:rPr>
        <w:t>شود</w:t>
      </w:r>
      <w:r w:rsidRPr="00271F3C">
        <w:rPr>
          <w:rFonts w:cs="B Zar"/>
          <w:sz w:val="26"/>
          <w:szCs w:val="26"/>
          <w:rtl/>
        </w:rPr>
        <w:t>.</w:t>
      </w:r>
      <w:r>
        <w:rPr>
          <w:rFonts w:cs="B Zar" w:hint="cs"/>
          <w:sz w:val="26"/>
          <w:szCs w:val="26"/>
          <w:rtl/>
        </w:rPr>
        <w:t xml:space="preserve"> و </w:t>
      </w:r>
      <w:r w:rsidRPr="00A10393">
        <w:rPr>
          <w:rFonts w:cs="B Zar"/>
          <w:sz w:val="26"/>
          <w:szCs w:val="26"/>
          <w:rtl/>
        </w:rPr>
        <w:t xml:space="preserve">حکم </w:t>
      </w:r>
      <w:r w:rsidRPr="00A10393">
        <w:rPr>
          <w:rFonts w:cs="B Zar"/>
          <w:sz w:val="26"/>
          <w:szCs w:val="26"/>
        </w:rPr>
        <w:t>pass</w:t>
      </w:r>
      <w:r w:rsidRPr="00A10393">
        <w:rPr>
          <w:rFonts w:cs="B Zar"/>
          <w:sz w:val="26"/>
          <w:szCs w:val="26"/>
          <w:rtl/>
        </w:rPr>
        <w:t xml:space="preserve"> که به عنوان </w:t>
      </w:r>
      <w:r w:rsidRPr="00A10393">
        <w:rPr>
          <w:rFonts w:cs="B Zar"/>
          <w:sz w:val="26"/>
          <w:szCs w:val="26"/>
        </w:rPr>
        <w:t>NOP</w:t>
      </w:r>
      <w:r>
        <w:rPr>
          <w:rStyle w:val="FootnoteReference"/>
          <w:rFonts w:cs="B Zar"/>
          <w:sz w:val="26"/>
          <w:szCs w:val="26"/>
          <w:rtl/>
        </w:rPr>
        <w:footnoteReference w:id="9"/>
      </w:r>
      <w:r w:rsidRPr="00A10393">
        <w:rPr>
          <w:rFonts w:cs="B Zar"/>
          <w:sz w:val="26"/>
          <w:szCs w:val="26"/>
          <w:rtl/>
        </w:rPr>
        <w:t xml:space="preserve"> از آن استفاده م</w:t>
      </w:r>
      <w:r w:rsidRPr="00A10393">
        <w:rPr>
          <w:rFonts w:cs="B Zar" w:hint="cs"/>
          <w:sz w:val="26"/>
          <w:szCs w:val="26"/>
          <w:rtl/>
        </w:rPr>
        <w:t>ی‌</w:t>
      </w:r>
      <w:r w:rsidRPr="00A10393">
        <w:rPr>
          <w:rFonts w:cs="B Zar" w:hint="eastAsia"/>
          <w:sz w:val="26"/>
          <w:szCs w:val="26"/>
          <w:rtl/>
        </w:rPr>
        <w:t>شود</w:t>
      </w:r>
      <w:r w:rsidRPr="00A10393">
        <w:rPr>
          <w:rFonts w:cs="B Zar"/>
          <w:sz w:val="26"/>
          <w:szCs w:val="26"/>
          <w:rtl/>
        </w:rPr>
        <w:t xml:space="preserve"> و از آن برا</w:t>
      </w:r>
      <w:r w:rsidRPr="00A10393">
        <w:rPr>
          <w:rFonts w:cs="B Zar" w:hint="cs"/>
          <w:sz w:val="26"/>
          <w:szCs w:val="26"/>
          <w:rtl/>
        </w:rPr>
        <w:t>ی</w:t>
      </w:r>
      <w:r w:rsidRPr="00A10393">
        <w:rPr>
          <w:rFonts w:cs="B Zar"/>
          <w:sz w:val="26"/>
          <w:szCs w:val="26"/>
          <w:rtl/>
        </w:rPr>
        <w:t xml:space="preserve"> درست کردن بلوک کد خال</w:t>
      </w:r>
      <w:r w:rsidRPr="00A10393">
        <w:rPr>
          <w:rFonts w:cs="B Zar" w:hint="cs"/>
          <w:sz w:val="26"/>
          <w:szCs w:val="26"/>
          <w:rtl/>
        </w:rPr>
        <w:t>ی</w:t>
      </w:r>
      <w:r w:rsidRPr="00A10393">
        <w:rPr>
          <w:rFonts w:cs="B Zar"/>
          <w:sz w:val="26"/>
          <w:szCs w:val="26"/>
          <w:rtl/>
        </w:rPr>
        <w:t xml:space="preserve"> استفاده م</w:t>
      </w:r>
      <w:r w:rsidRPr="00A10393">
        <w:rPr>
          <w:rFonts w:cs="B Zar" w:hint="cs"/>
          <w:sz w:val="26"/>
          <w:szCs w:val="26"/>
          <w:rtl/>
        </w:rPr>
        <w:t>ی‌</w:t>
      </w:r>
      <w:r w:rsidRPr="00A10393">
        <w:rPr>
          <w:rFonts w:cs="B Zar" w:hint="eastAsia"/>
          <w:sz w:val="26"/>
          <w:szCs w:val="26"/>
          <w:rtl/>
        </w:rPr>
        <w:t>شود</w:t>
      </w:r>
      <w:r w:rsidRPr="00A10393">
        <w:rPr>
          <w:rFonts w:cs="B Zar"/>
          <w:sz w:val="26"/>
          <w:szCs w:val="26"/>
          <w:rtl/>
        </w:rPr>
        <w:t>.</w:t>
      </w:r>
    </w:p>
    <w:p w14:paraId="36984BD8" w14:textId="77777777" w:rsidR="002F5B3D" w:rsidRDefault="002F5B3D" w:rsidP="002F5B3D">
      <w:pPr>
        <w:tabs>
          <w:tab w:val="left" w:pos="9026"/>
        </w:tabs>
        <w:rPr>
          <w:rFonts w:cs="B Zar"/>
          <w:sz w:val="26"/>
          <w:szCs w:val="26"/>
          <w:rtl/>
        </w:rPr>
      </w:pPr>
      <w:r w:rsidRPr="00A10393">
        <w:rPr>
          <w:rFonts w:cs="B Zar"/>
          <w:sz w:val="26"/>
          <w:szCs w:val="26"/>
          <w:rtl/>
        </w:rPr>
        <w:t xml:space="preserve">حکم </w:t>
      </w:r>
      <w:r w:rsidRPr="00A10393">
        <w:rPr>
          <w:rFonts w:cs="B Zar"/>
          <w:sz w:val="26"/>
          <w:szCs w:val="26"/>
        </w:rPr>
        <w:t>assert</w:t>
      </w:r>
      <w:r w:rsidRPr="00A10393">
        <w:rPr>
          <w:rFonts w:cs="B Zar"/>
          <w:sz w:val="26"/>
          <w:szCs w:val="26"/>
          <w:rtl/>
        </w:rPr>
        <w:t xml:space="preserve"> که هنگام د</w:t>
      </w:r>
      <w:r w:rsidRPr="00A10393">
        <w:rPr>
          <w:rFonts w:cs="B Zar" w:hint="cs"/>
          <w:sz w:val="26"/>
          <w:szCs w:val="26"/>
          <w:rtl/>
        </w:rPr>
        <w:t>ی</w:t>
      </w:r>
      <w:r w:rsidRPr="00A10393">
        <w:rPr>
          <w:rFonts w:cs="B Zar" w:hint="eastAsia"/>
          <w:sz w:val="26"/>
          <w:szCs w:val="26"/>
          <w:rtl/>
        </w:rPr>
        <w:t>باگ</w:t>
      </w:r>
      <w:r w:rsidRPr="00A10393">
        <w:rPr>
          <w:rFonts w:cs="B Zar"/>
          <w:sz w:val="26"/>
          <w:szCs w:val="26"/>
          <w:rtl/>
        </w:rPr>
        <w:t xml:space="preserve"> کردن استفاده م</w:t>
      </w:r>
      <w:r w:rsidRPr="00A10393">
        <w:rPr>
          <w:rFonts w:cs="B Zar" w:hint="cs"/>
          <w:sz w:val="26"/>
          <w:szCs w:val="26"/>
          <w:rtl/>
        </w:rPr>
        <w:t>ی‌</w:t>
      </w:r>
      <w:r w:rsidRPr="00A10393">
        <w:rPr>
          <w:rFonts w:cs="B Zar" w:hint="eastAsia"/>
          <w:sz w:val="26"/>
          <w:szCs w:val="26"/>
          <w:rtl/>
        </w:rPr>
        <w:t>شود</w:t>
      </w:r>
      <w:r w:rsidRPr="00A10393">
        <w:rPr>
          <w:rFonts w:cs="B Zar"/>
          <w:sz w:val="26"/>
          <w:szCs w:val="26"/>
          <w:rtl/>
        </w:rPr>
        <w:t>. شرط</w:t>
      </w:r>
      <w:r w:rsidRPr="00A10393">
        <w:rPr>
          <w:rFonts w:cs="B Zar" w:hint="cs"/>
          <w:sz w:val="26"/>
          <w:szCs w:val="26"/>
          <w:rtl/>
        </w:rPr>
        <w:t>ی</w:t>
      </w:r>
      <w:r w:rsidRPr="00A10393">
        <w:rPr>
          <w:rFonts w:cs="B Zar"/>
          <w:sz w:val="26"/>
          <w:szCs w:val="26"/>
          <w:rtl/>
        </w:rPr>
        <w:t xml:space="preserve"> که با</w:t>
      </w:r>
      <w:r w:rsidRPr="00A10393">
        <w:rPr>
          <w:rFonts w:cs="B Zar" w:hint="cs"/>
          <w:sz w:val="26"/>
          <w:szCs w:val="26"/>
          <w:rtl/>
        </w:rPr>
        <w:t>ی</w:t>
      </w:r>
      <w:r w:rsidRPr="00A10393">
        <w:rPr>
          <w:rFonts w:cs="B Zar" w:hint="eastAsia"/>
          <w:sz w:val="26"/>
          <w:szCs w:val="26"/>
          <w:rtl/>
        </w:rPr>
        <w:t>د</w:t>
      </w:r>
      <w:r w:rsidRPr="00A10393">
        <w:rPr>
          <w:rFonts w:cs="B Zar"/>
          <w:sz w:val="26"/>
          <w:szCs w:val="26"/>
          <w:rtl/>
        </w:rPr>
        <w:t xml:space="preserve"> اتفاق ب</w:t>
      </w:r>
      <w:r w:rsidRPr="00A10393">
        <w:rPr>
          <w:rFonts w:cs="B Zar" w:hint="cs"/>
          <w:sz w:val="26"/>
          <w:szCs w:val="26"/>
          <w:rtl/>
        </w:rPr>
        <w:t>ی</w:t>
      </w:r>
      <w:r w:rsidRPr="00A10393">
        <w:rPr>
          <w:rFonts w:cs="B Zar" w:hint="eastAsia"/>
          <w:sz w:val="26"/>
          <w:szCs w:val="26"/>
          <w:rtl/>
        </w:rPr>
        <w:t>افتد</w:t>
      </w:r>
      <w:r w:rsidRPr="00A10393">
        <w:rPr>
          <w:rFonts w:cs="B Zar"/>
          <w:sz w:val="26"/>
          <w:szCs w:val="26"/>
          <w:rtl/>
        </w:rPr>
        <w:t xml:space="preserve"> را بررس</w:t>
      </w:r>
      <w:r w:rsidRPr="00A10393">
        <w:rPr>
          <w:rFonts w:cs="B Zar" w:hint="cs"/>
          <w:sz w:val="26"/>
          <w:szCs w:val="26"/>
          <w:rtl/>
        </w:rPr>
        <w:t>ی</w:t>
      </w:r>
      <w:r w:rsidRPr="00A10393">
        <w:rPr>
          <w:rFonts w:cs="B Zar"/>
          <w:sz w:val="26"/>
          <w:szCs w:val="26"/>
          <w:rtl/>
        </w:rPr>
        <w:t xml:space="preserve"> م</w:t>
      </w:r>
      <w:r w:rsidRPr="00A10393">
        <w:rPr>
          <w:rFonts w:cs="B Zar" w:hint="cs"/>
          <w:sz w:val="26"/>
          <w:szCs w:val="26"/>
          <w:rtl/>
        </w:rPr>
        <w:t>ی‌</w:t>
      </w:r>
      <w:r w:rsidRPr="00A10393">
        <w:rPr>
          <w:rFonts w:cs="B Zar" w:hint="eastAsia"/>
          <w:sz w:val="26"/>
          <w:szCs w:val="26"/>
          <w:rtl/>
        </w:rPr>
        <w:t>کند</w:t>
      </w:r>
      <w:r w:rsidRPr="00A10393">
        <w:rPr>
          <w:rFonts w:cs="B Zar"/>
          <w:sz w:val="26"/>
          <w:szCs w:val="26"/>
          <w:rtl/>
        </w:rPr>
        <w:t>.</w:t>
      </w:r>
    </w:p>
    <w:p w14:paraId="0BA27151" w14:textId="77777777" w:rsidR="002F5B3D" w:rsidRDefault="002F5B3D" w:rsidP="002F5B3D">
      <w:pPr>
        <w:tabs>
          <w:tab w:val="left" w:pos="9026"/>
        </w:tabs>
        <w:rPr>
          <w:rFonts w:cs="B Zar"/>
          <w:sz w:val="26"/>
          <w:szCs w:val="26"/>
          <w:rtl/>
        </w:rPr>
      </w:pPr>
      <w:r w:rsidRPr="00A10393">
        <w:rPr>
          <w:rFonts w:cs="B Zar"/>
          <w:sz w:val="26"/>
          <w:szCs w:val="26"/>
          <w:rtl/>
        </w:rPr>
        <w:t xml:space="preserve">حکم </w:t>
      </w:r>
      <w:r w:rsidRPr="00A10393">
        <w:rPr>
          <w:rFonts w:cs="B Zar"/>
          <w:sz w:val="26"/>
          <w:szCs w:val="26"/>
        </w:rPr>
        <w:t>yield</w:t>
      </w:r>
      <w:r w:rsidRPr="00A10393">
        <w:rPr>
          <w:rFonts w:cs="B Zar"/>
          <w:sz w:val="26"/>
          <w:szCs w:val="26"/>
          <w:rtl/>
        </w:rPr>
        <w:t xml:space="preserve"> که از آن در توابع مولد به جا</w:t>
      </w:r>
      <w:r w:rsidRPr="00A10393">
        <w:rPr>
          <w:rFonts w:cs="B Zar" w:hint="cs"/>
          <w:sz w:val="26"/>
          <w:szCs w:val="26"/>
          <w:rtl/>
        </w:rPr>
        <w:t>ی</w:t>
      </w:r>
      <w:r w:rsidRPr="00A10393">
        <w:rPr>
          <w:rFonts w:cs="B Zar"/>
          <w:sz w:val="26"/>
          <w:szCs w:val="26"/>
          <w:rtl/>
        </w:rPr>
        <w:t xml:space="preserve"> </w:t>
      </w:r>
      <w:r w:rsidRPr="00A10393">
        <w:rPr>
          <w:rFonts w:cs="B Zar"/>
          <w:sz w:val="26"/>
          <w:szCs w:val="26"/>
        </w:rPr>
        <w:t>return</w:t>
      </w:r>
      <w:r w:rsidRPr="00A10393">
        <w:rPr>
          <w:rFonts w:cs="B Zar"/>
          <w:sz w:val="26"/>
          <w:szCs w:val="26"/>
          <w:rtl/>
        </w:rPr>
        <w:t xml:space="preserve"> استفاده م</w:t>
      </w:r>
      <w:r w:rsidRPr="00A10393">
        <w:rPr>
          <w:rFonts w:cs="B Zar" w:hint="cs"/>
          <w:sz w:val="26"/>
          <w:szCs w:val="26"/>
          <w:rtl/>
        </w:rPr>
        <w:t>ی‌</w:t>
      </w:r>
      <w:r w:rsidRPr="00A10393">
        <w:rPr>
          <w:rFonts w:cs="B Zar" w:hint="eastAsia"/>
          <w:sz w:val="26"/>
          <w:szCs w:val="26"/>
          <w:rtl/>
        </w:rPr>
        <w:t>شود</w:t>
      </w:r>
      <w:r w:rsidRPr="00A10393">
        <w:rPr>
          <w:rFonts w:cs="B Zar"/>
          <w:sz w:val="26"/>
          <w:szCs w:val="26"/>
          <w:rtl/>
        </w:rPr>
        <w:t>.</w:t>
      </w:r>
    </w:p>
    <w:p w14:paraId="71E1EDB7" w14:textId="77777777" w:rsidR="002F5B3D" w:rsidRDefault="002F5B3D" w:rsidP="002F5B3D">
      <w:pPr>
        <w:tabs>
          <w:tab w:val="left" w:pos="9026"/>
        </w:tabs>
        <w:rPr>
          <w:rFonts w:cs="B Zar"/>
          <w:sz w:val="26"/>
          <w:szCs w:val="26"/>
          <w:rtl/>
        </w:rPr>
      </w:pPr>
      <w:r w:rsidRPr="00A10393">
        <w:rPr>
          <w:rFonts w:cs="B Zar"/>
          <w:sz w:val="26"/>
          <w:szCs w:val="26"/>
          <w:rtl/>
        </w:rPr>
        <w:t xml:space="preserve">حکم </w:t>
      </w:r>
      <w:r w:rsidRPr="00A10393">
        <w:rPr>
          <w:rFonts w:cs="B Zar"/>
          <w:sz w:val="26"/>
          <w:szCs w:val="26"/>
        </w:rPr>
        <w:t>print</w:t>
      </w:r>
      <w:r w:rsidRPr="00A10393">
        <w:rPr>
          <w:rFonts w:cs="B Zar"/>
          <w:sz w:val="26"/>
          <w:szCs w:val="26"/>
          <w:rtl/>
        </w:rPr>
        <w:t xml:space="preserve"> که در پا</w:t>
      </w:r>
      <w:r w:rsidRPr="00A10393">
        <w:rPr>
          <w:rFonts w:cs="B Zar" w:hint="cs"/>
          <w:sz w:val="26"/>
          <w:szCs w:val="26"/>
          <w:rtl/>
        </w:rPr>
        <w:t>ی</w:t>
      </w:r>
      <w:r w:rsidRPr="00A10393">
        <w:rPr>
          <w:rFonts w:cs="B Zar" w:hint="eastAsia"/>
          <w:sz w:val="26"/>
          <w:szCs w:val="26"/>
          <w:rtl/>
        </w:rPr>
        <w:t>تون</w:t>
      </w:r>
      <w:r w:rsidRPr="00A10393">
        <w:rPr>
          <w:rFonts w:cs="B Zar"/>
          <w:sz w:val="26"/>
          <w:szCs w:val="26"/>
          <w:rtl/>
        </w:rPr>
        <w:t xml:space="preserve"> ۳ تبد</w:t>
      </w:r>
      <w:r w:rsidRPr="00A10393">
        <w:rPr>
          <w:rFonts w:cs="B Zar" w:hint="cs"/>
          <w:sz w:val="26"/>
          <w:szCs w:val="26"/>
          <w:rtl/>
        </w:rPr>
        <w:t>ی</w:t>
      </w:r>
      <w:r w:rsidRPr="00A10393">
        <w:rPr>
          <w:rFonts w:cs="B Zar" w:hint="eastAsia"/>
          <w:sz w:val="26"/>
          <w:szCs w:val="26"/>
          <w:rtl/>
        </w:rPr>
        <w:t>ل</w:t>
      </w:r>
      <w:r w:rsidRPr="00A10393">
        <w:rPr>
          <w:rFonts w:cs="B Zar"/>
          <w:sz w:val="26"/>
          <w:szCs w:val="26"/>
          <w:rtl/>
        </w:rPr>
        <w:t xml:space="preserve"> به تابع </w:t>
      </w:r>
      <w:r>
        <w:rPr>
          <w:rFonts w:cs="B Zar"/>
          <w:sz w:val="26"/>
          <w:szCs w:val="26"/>
        </w:rPr>
        <w:t xml:space="preserve"> </w:t>
      </w:r>
      <w:r w:rsidRPr="00A10393">
        <w:rPr>
          <w:rFonts w:cs="B Zar"/>
          <w:sz w:val="26"/>
          <w:szCs w:val="26"/>
        </w:rPr>
        <w:t>print</w:t>
      </w:r>
      <w:r>
        <w:rPr>
          <w:rFonts w:cs="B Zar"/>
          <w:sz w:val="26"/>
          <w:szCs w:val="26"/>
        </w:rPr>
        <w:t>()</w:t>
      </w:r>
      <w:r w:rsidRPr="00A10393">
        <w:rPr>
          <w:rFonts w:cs="B Zar"/>
          <w:sz w:val="26"/>
          <w:szCs w:val="26"/>
          <w:rtl/>
        </w:rPr>
        <w:t xml:space="preserve"> شد.</w:t>
      </w:r>
      <w:r>
        <w:rPr>
          <w:rFonts w:cs="B Zar" w:hint="cs"/>
          <w:sz w:val="26"/>
          <w:szCs w:val="26"/>
          <w:rtl/>
        </w:rPr>
        <w:t xml:space="preserve"> و </w:t>
      </w:r>
      <w:r w:rsidRPr="00A10393">
        <w:rPr>
          <w:rFonts w:cs="B Zar"/>
          <w:sz w:val="26"/>
          <w:szCs w:val="26"/>
          <w:rtl/>
        </w:rPr>
        <w:t xml:space="preserve">حکم </w:t>
      </w:r>
      <w:r w:rsidRPr="00A10393">
        <w:rPr>
          <w:rFonts w:cs="B Zar"/>
          <w:sz w:val="26"/>
          <w:szCs w:val="26"/>
        </w:rPr>
        <w:t>import</w:t>
      </w:r>
      <w:r w:rsidRPr="00A10393">
        <w:rPr>
          <w:rFonts w:cs="B Zar"/>
          <w:sz w:val="26"/>
          <w:szCs w:val="26"/>
          <w:rtl/>
        </w:rPr>
        <w:t xml:space="preserve"> که برا</w:t>
      </w:r>
      <w:r w:rsidRPr="00A10393">
        <w:rPr>
          <w:rFonts w:cs="B Zar" w:hint="cs"/>
          <w:sz w:val="26"/>
          <w:szCs w:val="26"/>
          <w:rtl/>
        </w:rPr>
        <w:t>ی</w:t>
      </w:r>
      <w:r w:rsidRPr="00A10393">
        <w:rPr>
          <w:rFonts w:cs="B Zar"/>
          <w:sz w:val="26"/>
          <w:szCs w:val="26"/>
          <w:rtl/>
        </w:rPr>
        <w:t xml:space="preserve"> وارد کردن ماژول استفاده م</w:t>
      </w:r>
      <w:r w:rsidRPr="00A10393">
        <w:rPr>
          <w:rFonts w:cs="B Zar" w:hint="cs"/>
          <w:sz w:val="26"/>
          <w:szCs w:val="26"/>
          <w:rtl/>
        </w:rPr>
        <w:t>ی‌</w:t>
      </w:r>
      <w:r w:rsidRPr="00A10393">
        <w:rPr>
          <w:rFonts w:cs="B Zar" w:hint="eastAsia"/>
          <w:sz w:val="26"/>
          <w:szCs w:val="26"/>
          <w:rtl/>
        </w:rPr>
        <w:t>شود</w:t>
      </w:r>
      <w:r w:rsidRPr="00A10393">
        <w:rPr>
          <w:rFonts w:cs="B Zar"/>
          <w:sz w:val="26"/>
          <w:szCs w:val="26"/>
          <w:rtl/>
        </w:rPr>
        <w:t>.</w:t>
      </w:r>
    </w:p>
    <w:p w14:paraId="036975A7" w14:textId="77777777" w:rsidR="002F5B3D" w:rsidRDefault="002F5B3D" w:rsidP="002F5B3D">
      <w:pPr>
        <w:tabs>
          <w:tab w:val="left" w:pos="9026"/>
        </w:tabs>
        <w:rPr>
          <w:rFonts w:cs="B Zar"/>
          <w:sz w:val="26"/>
          <w:szCs w:val="26"/>
          <w:rtl/>
        </w:rPr>
      </w:pPr>
      <w:r w:rsidRPr="00A10393">
        <w:rPr>
          <w:rFonts w:cs="B Zar"/>
          <w:sz w:val="26"/>
          <w:szCs w:val="26"/>
          <w:rtl/>
        </w:rPr>
        <w:t xml:space="preserve">حکم </w:t>
      </w:r>
      <w:r w:rsidRPr="00A10393">
        <w:rPr>
          <w:rFonts w:cs="B Zar"/>
          <w:sz w:val="26"/>
          <w:szCs w:val="26"/>
        </w:rPr>
        <w:t>return</w:t>
      </w:r>
      <w:r w:rsidRPr="00A10393">
        <w:rPr>
          <w:rFonts w:cs="B Zar"/>
          <w:sz w:val="26"/>
          <w:szCs w:val="26"/>
          <w:rtl/>
        </w:rPr>
        <w:t xml:space="preserve"> که برا</w:t>
      </w:r>
      <w:r w:rsidRPr="00A10393">
        <w:rPr>
          <w:rFonts w:cs="B Zar" w:hint="cs"/>
          <w:sz w:val="26"/>
          <w:szCs w:val="26"/>
          <w:rtl/>
        </w:rPr>
        <w:t>ی</w:t>
      </w:r>
      <w:r w:rsidRPr="00A10393">
        <w:rPr>
          <w:rFonts w:cs="B Zar"/>
          <w:sz w:val="26"/>
          <w:szCs w:val="26"/>
          <w:rtl/>
        </w:rPr>
        <w:t xml:space="preserve"> برگرداندن مقدار</w:t>
      </w:r>
      <w:r w:rsidRPr="00A10393">
        <w:rPr>
          <w:rFonts w:cs="B Zar" w:hint="cs"/>
          <w:sz w:val="26"/>
          <w:szCs w:val="26"/>
          <w:rtl/>
        </w:rPr>
        <w:t>ی</w:t>
      </w:r>
      <w:r w:rsidRPr="00A10393">
        <w:rPr>
          <w:rFonts w:cs="B Zar"/>
          <w:sz w:val="26"/>
          <w:szCs w:val="26"/>
          <w:rtl/>
        </w:rPr>
        <w:t xml:space="preserve"> در تابع استفاده م</w:t>
      </w:r>
      <w:r w:rsidRPr="00A10393">
        <w:rPr>
          <w:rFonts w:cs="B Zar" w:hint="cs"/>
          <w:sz w:val="26"/>
          <w:szCs w:val="26"/>
          <w:rtl/>
        </w:rPr>
        <w:t>ی‌</w:t>
      </w:r>
      <w:r w:rsidRPr="00A10393">
        <w:rPr>
          <w:rFonts w:cs="B Zar" w:hint="eastAsia"/>
          <w:sz w:val="26"/>
          <w:szCs w:val="26"/>
          <w:rtl/>
        </w:rPr>
        <w:t>شود</w:t>
      </w:r>
      <w:r w:rsidRPr="00A10393">
        <w:rPr>
          <w:rFonts w:cs="B Zar"/>
          <w:sz w:val="26"/>
          <w:szCs w:val="26"/>
          <w:rtl/>
        </w:rPr>
        <w:t>.</w:t>
      </w:r>
    </w:p>
    <w:p w14:paraId="7FD337FE" w14:textId="77777777" w:rsidR="002F5B3D" w:rsidRDefault="002F5B3D" w:rsidP="002F5B3D">
      <w:pPr>
        <w:tabs>
          <w:tab w:val="left" w:pos="9026"/>
        </w:tabs>
        <w:rPr>
          <w:rFonts w:cs="B Zar"/>
          <w:sz w:val="26"/>
          <w:szCs w:val="26"/>
          <w:rtl/>
        </w:rPr>
      </w:pPr>
      <w:r>
        <w:rPr>
          <w:rFonts w:cs="B Zar" w:hint="cs"/>
          <w:sz w:val="26"/>
          <w:szCs w:val="26"/>
          <w:rtl/>
        </w:rPr>
        <w:t xml:space="preserve"> هر حکمی برای  خودش قواعد معنایی خاصی دارد ،مثلا حکم </w:t>
      </w:r>
      <w:r>
        <w:rPr>
          <w:rFonts w:cs="B Zar"/>
          <w:sz w:val="26"/>
          <w:szCs w:val="26"/>
        </w:rPr>
        <w:t>def</w:t>
      </w:r>
      <w:r>
        <w:rPr>
          <w:rFonts w:cs="B Zar" w:hint="cs"/>
          <w:sz w:val="26"/>
          <w:szCs w:val="26"/>
          <w:rtl/>
        </w:rPr>
        <w:t xml:space="preserve"> برخلاف دیگر حکم ها بلوک خود را فورا اجرا نمی کند.</w:t>
      </w:r>
    </w:p>
    <w:p w14:paraId="6518118B" w14:textId="77777777" w:rsidR="002F5B3D" w:rsidRDefault="002F5B3D" w:rsidP="002F5B3D">
      <w:pPr>
        <w:tabs>
          <w:tab w:val="left" w:pos="9026"/>
        </w:tabs>
        <w:rPr>
          <w:rFonts w:cs="B Zar"/>
          <w:sz w:val="36"/>
          <w:szCs w:val="36"/>
          <w:rtl/>
        </w:rPr>
      </w:pPr>
      <w:r>
        <w:rPr>
          <w:rFonts w:cs="B Zar" w:hint="cs"/>
          <w:sz w:val="32"/>
          <w:szCs w:val="32"/>
          <w:rtl/>
        </w:rPr>
        <w:t>4-</w:t>
      </w:r>
      <w:r>
        <w:rPr>
          <w:rFonts w:cs="B Zar" w:hint="cs"/>
          <w:sz w:val="36"/>
          <w:szCs w:val="36"/>
          <w:rtl/>
        </w:rPr>
        <w:t>1</w:t>
      </w:r>
      <w:r>
        <w:rPr>
          <w:rFonts w:cs="B Zar" w:hint="cs"/>
          <w:sz w:val="32"/>
          <w:szCs w:val="32"/>
          <w:rtl/>
        </w:rPr>
        <w:t xml:space="preserve"> </w:t>
      </w:r>
      <w:r>
        <w:rPr>
          <w:rFonts w:cs="B Zar" w:hint="cs"/>
          <w:sz w:val="36"/>
          <w:szCs w:val="36"/>
          <w:rtl/>
        </w:rPr>
        <w:t xml:space="preserve">عملگر ها </w:t>
      </w:r>
    </w:p>
    <w:p w14:paraId="547647D9" w14:textId="77777777" w:rsidR="003E060B" w:rsidRDefault="002F5B3D" w:rsidP="002F5B3D">
      <w:pPr>
        <w:tabs>
          <w:tab w:val="left" w:pos="9026"/>
        </w:tabs>
        <w:rPr>
          <w:rFonts w:cs="B Zar"/>
          <w:sz w:val="26"/>
          <w:szCs w:val="26"/>
          <w:rtl/>
        </w:rPr>
      </w:pPr>
      <w:bookmarkStart w:id="7" w:name="_Hlk81755000"/>
      <w:r>
        <w:rPr>
          <w:rFonts w:cs="B Zar" w:hint="cs"/>
          <w:sz w:val="26"/>
          <w:szCs w:val="26"/>
          <w:rtl/>
        </w:rPr>
        <w:t xml:space="preserve">عملگر </w:t>
      </w:r>
      <w:r>
        <w:rPr>
          <w:rStyle w:val="FootnoteReference"/>
          <w:rFonts w:cs="B Zar"/>
          <w:sz w:val="26"/>
          <w:szCs w:val="26"/>
          <w:rtl/>
        </w:rPr>
        <w:footnoteReference w:id="10"/>
      </w:r>
      <w:r>
        <w:rPr>
          <w:rFonts w:cs="B Zar" w:hint="cs"/>
          <w:sz w:val="26"/>
          <w:szCs w:val="26"/>
          <w:rtl/>
        </w:rPr>
        <w:t xml:space="preserve"> به نمادی گفته می شود که عمل مشخصی را بر روی اشیا به انجام می رساند ، همچنین به اشیایی که عملگر بر </w:t>
      </w:r>
    </w:p>
    <w:p w14:paraId="6765EE84" w14:textId="1B5985FF" w:rsidR="002F5B3D" w:rsidRDefault="002F5B3D" w:rsidP="002F5B3D">
      <w:pPr>
        <w:tabs>
          <w:tab w:val="left" w:pos="9026"/>
        </w:tabs>
        <w:rPr>
          <w:rFonts w:cs="B Zar"/>
          <w:sz w:val="26"/>
          <w:szCs w:val="26"/>
          <w:rtl/>
        </w:rPr>
      </w:pPr>
      <w:r>
        <w:rPr>
          <w:rFonts w:cs="B Zar" w:hint="cs"/>
          <w:sz w:val="26"/>
          <w:szCs w:val="26"/>
          <w:rtl/>
        </w:rPr>
        <w:t>روی آن ها عملی را به انجام می رساند عملوند</w:t>
      </w:r>
      <w:r>
        <w:rPr>
          <w:rStyle w:val="FootnoteReference"/>
          <w:rFonts w:cs="B Zar"/>
          <w:sz w:val="26"/>
          <w:szCs w:val="26"/>
          <w:rtl/>
        </w:rPr>
        <w:footnoteReference w:id="11"/>
      </w:r>
      <w:r>
        <w:rPr>
          <w:rFonts w:cs="B Zar" w:hint="cs"/>
          <w:sz w:val="26"/>
          <w:szCs w:val="26"/>
          <w:rtl/>
        </w:rPr>
        <w:t xml:space="preserve"> گفته می شود.</w:t>
      </w:r>
      <w:bookmarkEnd w:id="7"/>
      <w:r>
        <w:rPr>
          <w:rFonts w:cs="B Zar" w:hint="cs"/>
          <w:sz w:val="26"/>
          <w:szCs w:val="26"/>
          <w:rtl/>
        </w:rPr>
        <w:t xml:space="preserve"> عملگر ها دارای انواع مختلفی هستند که در ادامه به آن ها میپردازیم.</w:t>
      </w:r>
    </w:p>
    <w:p w14:paraId="4C7C22CE" w14:textId="77777777" w:rsidR="002F5B3D" w:rsidRPr="007818E6" w:rsidRDefault="002F5B3D" w:rsidP="002F5B3D">
      <w:pPr>
        <w:tabs>
          <w:tab w:val="left" w:pos="9026"/>
        </w:tabs>
        <w:rPr>
          <w:rFonts w:cs="B Zar"/>
          <w:sz w:val="36"/>
          <w:szCs w:val="36"/>
          <w:rtl/>
        </w:rPr>
      </w:pPr>
      <w:r>
        <w:rPr>
          <w:rFonts w:cs="B Zar" w:hint="cs"/>
          <w:sz w:val="28"/>
          <w:szCs w:val="28"/>
          <w:rtl/>
        </w:rPr>
        <w:t>1-</w:t>
      </w:r>
      <w:r>
        <w:rPr>
          <w:rFonts w:cs="B Zar" w:hint="cs"/>
          <w:sz w:val="32"/>
          <w:szCs w:val="32"/>
          <w:rtl/>
        </w:rPr>
        <w:t>4</w:t>
      </w:r>
      <w:r>
        <w:rPr>
          <w:rFonts w:cs="B Zar" w:hint="cs"/>
          <w:sz w:val="36"/>
          <w:szCs w:val="36"/>
          <w:rtl/>
        </w:rPr>
        <w:t>-1 انواع عملگر</w:t>
      </w:r>
    </w:p>
    <w:p w14:paraId="51502568" w14:textId="203F4DA4" w:rsidR="002F5B3D" w:rsidRDefault="002F5B3D" w:rsidP="003E060B">
      <w:pPr>
        <w:tabs>
          <w:tab w:val="left" w:pos="9026"/>
        </w:tabs>
        <w:rPr>
          <w:rFonts w:cs="B Zar"/>
          <w:sz w:val="26"/>
          <w:szCs w:val="26"/>
          <w:rtl/>
        </w:rPr>
      </w:pPr>
      <w:r>
        <w:rPr>
          <w:rFonts w:cs="B Zar" w:hint="cs"/>
          <w:sz w:val="26"/>
          <w:szCs w:val="26"/>
          <w:rtl/>
        </w:rPr>
        <w:t>عملگر های حسابی</w:t>
      </w:r>
      <w:r>
        <w:rPr>
          <w:rStyle w:val="FootnoteReference"/>
          <w:rFonts w:cs="B Zar"/>
          <w:sz w:val="26"/>
          <w:szCs w:val="26"/>
          <w:rtl/>
        </w:rPr>
        <w:footnoteReference w:id="12"/>
      </w:r>
      <w:r>
        <w:rPr>
          <w:rFonts w:cs="B Zar" w:hint="cs"/>
          <w:sz w:val="26"/>
          <w:szCs w:val="26"/>
          <w:rtl/>
        </w:rPr>
        <w:t xml:space="preserve"> برای انجام پردازش های ریاضی مانند جمع ، تفریق ، ضرب و... استفاده می شود. جدول نشان دهنده عملگر حسابی است :</w:t>
      </w:r>
    </w:p>
    <w:tbl>
      <w:tblPr>
        <w:tblStyle w:val="GridTable1Light-Accent1"/>
        <w:bidiVisual/>
        <w:tblW w:w="0" w:type="auto"/>
        <w:tblInd w:w="270" w:type="dxa"/>
        <w:tblLook w:val="04A0" w:firstRow="1" w:lastRow="0" w:firstColumn="1" w:lastColumn="0" w:noHBand="0" w:noVBand="1"/>
      </w:tblPr>
      <w:tblGrid>
        <w:gridCol w:w="1226"/>
        <w:gridCol w:w="4668"/>
        <w:gridCol w:w="2658"/>
      </w:tblGrid>
      <w:tr w:rsidR="002F5B3D" w14:paraId="17697B30" w14:textId="77777777" w:rsidTr="000F40C8">
        <w:trPr>
          <w:cnfStyle w:val="100000000000" w:firstRow="1" w:lastRow="0" w:firstColumn="0" w:lastColumn="0" w:oddVBand="0" w:evenVBand="0" w:oddHBand="0"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1226" w:type="dxa"/>
          </w:tcPr>
          <w:p w14:paraId="0AB7E831" w14:textId="77777777" w:rsidR="002F5B3D" w:rsidRDefault="002F5B3D" w:rsidP="000F40C8">
            <w:pPr>
              <w:tabs>
                <w:tab w:val="left" w:pos="9026"/>
              </w:tabs>
              <w:jc w:val="center"/>
              <w:rPr>
                <w:rFonts w:cs="B Zar"/>
                <w:sz w:val="26"/>
                <w:szCs w:val="26"/>
                <w:rtl/>
              </w:rPr>
            </w:pPr>
            <w:r>
              <w:rPr>
                <w:rFonts w:cs="B Zar" w:hint="cs"/>
                <w:sz w:val="26"/>
                <w:szCs w:val="26"/>
                <w:rtl/>
              </w:rPr>
              <w:t>عملگر</w:t>
            </w:r>
          </w:p>
        </w:tc>
        <w:tc>
          <w:tcPr>
            <w:tcW w:w="4668" w:type="dxa"/>
          </w:tcPr>
          <w:p w14:paraId="4C53585F" w14:textId="77777777" w:rsidR="002F5B3D" w:rsidRDefault="002F5B3D" w:rsidP="000F40C8">
            <w:pPr>
              <w:tabs>
                <w:tab w:val="left" w:pos="9026"/>
              </w:tabs>
              <w:jc w:val="center"/>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توضیح</w:t>
            </w:r>
          </w:p>
        </w:tc>
        <w:tc>
          <w:tcPr>
            <w:tcW w:w="2658" w:type="dxa"/>
          </w:tcPr>
          <w:p w14:paraId="347213AC" w14:textId="77777777" w:rsidR="002F5B3D" w:rsidRDefault="002F5B3D" w:rsidP="000F40C8">
            <w:pPr>
              <w:tabs>
                <w:tab w:val="left" w:pos="9026"/>
              </w:tabs>
              <w:jc w:val="center"/>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مثال</w:t>
            </w:r>
          </w:p>
        </w:tc>
      </w:tr>
      <w:tr w:rsidR="002F5B3D" w14:paraId="5D05E4D5" w14:textId="77777777" w:rsidTr="000F40C8">
        <w:trPr>
          <w:trHeight w:val="220"/>
        </w:trPr>
        <w:tc>
          <w:tcPr>
            <w:cnfStyle w:val="001000000000" w:firstRow="0" w:lastRow="0" w:firstColumn="1" w:lastColumn="0" w:oddVBand="0" w:evenVBand="0" w:oddHBand="0" w:evenHBand="0" w:firstRowFirstColumn="0" w:firstRowLastColumn="0" w:lastRowFirstColumn="0" w:lastRowLastColumn="0"/>
            <w:tcW w:w="1226" w:type="dxa"/>
          </w:tcPr>
          <w:p w14:paraId="44A7A1C6"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w:t>
            </w:r>
          </w:p>
        </w:tc>
        <w:tc>
          <w:tcPr>
            <w:tcW w:w="4668" w:type="dxa"/>
          </w:tcPr>
          <w:p w14:paraId="6DF611C0"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دو عملوند را جمع می کند</w:t>
            </w:r>
          </w:p>
        </w:tc>
        <w:tc>
          <w:tcPr>
            <w:tcW w:w="2658" w:type="dxa"/>
          </w:tcPr>
          <w:p w14:paraId="1413F760" w14:textId="77777777" w:rsidR="002F5B3D" w:rsidRDefault="002F5B3D" w:rsidP="000F40C8">
            <w:pPr>
              <w:tabs>
                <w:tab w:val="left" w:pos="9026"/>
              </w:tabs>
              <w:bidi w:val="0"/>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hint="cs"/>
                <w:sz w:val="26"/>
                <w:szCs w:val="26"/>
                <w:rtl/>
              </w:rPr>
              <w:t>4 + 5</w:t>
            </w:r>
            <w:r>
              <w:rPr>
                <w:rFonts w:cs="B Zar"/>
                <w:sz w:val="26"/>
                <w:szCs w:val="26"/>
              </w:rPr>
              <w:t>= 9</w:t>
            </w:r>
          </w:p>
        </w:tc>
      </w:tr>
      <w:tr w:rsidR="002F5B3D" w14:paraId="6CEA2B1C" w14:textId="77777777" w:rsidTr="000F40C8">
        <w:trPr>
          <w:trHeight w:val="220"/>
        </w:trPr>
        <w:tc>
          <w:tcPr>
            <w:cnfStyle w:val="001000000000" w:firstRow="0" w:lastRow="0" w:firstColumn="1" w:lastColumn="0" w:oddVBand="0" w:evenVBand="0" w:oddHBand="0" w:evenHBand="0" w:firstRowFirstColumn="0" w:firstRowLastColumn="0" w:lastRowFirstColumn="0" w:lastRowLastColumn="0"/>
            <w:tcW w:w="1226" w:type="dxa"/>
          </w:tcPr>
          <w:p w14:paraId="462899BE" w14:textId="77777777" w:rsidR="002F5B3D" w:rsidRDefault="002F5B3D" w:rsidP="000F40C8">
            <w:pPr>
              <w:tabs>
                <w:tab w:val="left" w:pos="9026"/>
              </w:tabs>
              <w:jc w:val="center"/>
              <w:rPr>
                <w:rFonts w:cs="B Zar"/>
                <w:sz w:val="26"/>
                <w:szCs w:val="26"/>
                <w:rtl/>
              </w:rPr>
            </w:pPr>
            <w:r>
              <w:rPr>
                <w:rFonts w:cs="B Zar" w:hint="cs"/>
                <w:sz w:val="26"/>
                <w:szCs w:val="26"/>
                <w:rtl/>
              </w:rPr>
              <w:t>-</w:t>
            </w:r>
          </w:p>
        </w:tc>
        <w:tc>
          <w:tcPr>
            <w:tcW w:w="4668" w:type="dxa"/>
          </w:tcPr>
          <w:p w14:paraId="1E9EEA1D"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عملوند دوم را از اولی کم می کند.</w:t>
            </w:r>
          </w:p>
        </w:tc>
        <w:tc>
          <w:tcPr>
            <w:tcW w:w="2658" w:type="dxa"/>
          </w:tcPr>
          <w:p w14:paraId="51881714" w14:textId="77777777" w:rsidR="002F5B3D" w:rsidRPr="00526AA7" w:rsidRDefault="002F5B3D" w:rsidP="000F40C8">
            <w:pPr>
              <w:tabs>
                <w:tab w:val="left" w:pos="9026"/>
              </w:tabs>
              <w:bidi w:val="0"/>
              <w:cnfStyle w:val="000000000000" w:firstRow="0" w:lastRow="0" w:firstColumn="0" w:lastColumn="0" w:oddVBand="0" w:evenVBand="0" w:oddHBand="0" w:evenHBand="0" w:firstRowFirstColumn="0" w:firstRowLastColumn="0" w:lastRowFirstColumn="0" w:lastRowLastColumn="0"/>
              <w:rPr>
                <w:rFonts w:cs="B Zar"/>
                <w:sz w:val="26"/>
                <w:szCs w:val="26"/>
              </w:rPr>
            </w:pPr>
            <w:r w:rsidRPr="00526AA7">
              <w:rPr>
                <w:rFonts w:cs="B Zar" w:hint="cs"/>
                <w:sz w:val="26"/>
                <w:szCs w:val="26"/>
                <w:rtl/>
              </w:rPr>
              <w:t xml:space="preserve"> </w:t>
            </w:r>
            <w:r>
              <w:rPr>
                <w:rFonts w:cs="B Zar" w:hint="cs"/>
                <w:sz w:val="26"/>
                <w:szCs w:val="26"/>
                <w:rtl/>
              </w:rPr>
              <w:t>3-</w:t>
            </w:r>
            <w:r w:rsidRPr="00526AA7">
              <w:rPr>
                <w:rFonts w:cs="B Zar" w:hint="cs"/>
                <w:sz w:val="26"/>
                <w:szCs w:val="26"/>
                <w:rtl/>
              </w:rPr>
              <w:t>2</w:t>
            </w:r>
            <w:r w:rsidRPr="00526AA7">
              <w:rPr>
                <w:rFonts w:cs="B Zar"/>
                <w:sz w:val="26"/>
                <w:szCs w:val="26"/>
              </w:rPr>
              <w:t>=1</w:t>
            </w:r>
          </w:p>
        </w:tc>
      </w:tr>
      <w:tr w:rsidR="002F5B3D" w14:paraId="208A7531" w14:textId="77777777" w:rsidTr="000F40C8">
        <w:trPr>
          <w:trHeight w:val="214"/>
        </w:trPr>
        <w:tc>
          <w:tcPr>
            <w:cnfStyle w:val="001000000000" w:firstRow="0" w:lastRow="0" w:firstColumn="1" w:lastColumn="0" w:oddVBand="0" w:evenVBand="0" w:oddHBand="0" w:evenHBand="0" w:firstRowFirstColumn="0" w:firstRowLastColumn="0" w:lastRowFirstColumn="0" w:lastRowLastColumn="0"/>
            <w:tcW w:w="1226" w:type="dxa"/>
          </w:tcPr>
          <w:p w14:paraId="6E84D0FF"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lastRenderedPageBreak/>
              <w:t>*</w:t>
            </w:r>
          </w:p>
        </w:tc>
        <w:tc>
          <w:tcPr>
            <w:tcW w:w="4668" w:type="dxa"/>
          </w:tcPr>
          <w:p w14:paraId="7852C257"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دو عملوند را ضرب می کند</w:t>
            </w:r>
          </w:p>
        </w:tc>
        <w:tc>
          <w:tcPr>
            <w:tcW w:w="2658" w:type="dxa"/>
          </w:tcPr>
          <w:p w14:paraId="19F67F9D" w14:textId="77777777" w:rsidR="002F5B3D" w:rsidRDefault="002F5B3D" w:rsidP="000F40C8">
            <w:pPr>
              <w:tabs>
                <w:tab w:val="left" w:pos="9026"/>
              </w:tabs>
              <w:bidi w:val="0"/>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 xml:space="preserve">2 </w:t>
            </w:r>
            <w:r>
              <w:rPr>
                <w:rFonts w:ascii="IranSans" w:hAnsi="IranSans"/>
                <w:color w:val="212529"/>
                <w:sz w:val="23"/>
                <w:szCs w:val="23"/>
                <w:shd w:val="clear" w:color="auto" w:fill="FFFFFF"/>
              </w:rPr>
              <w:t>* 6 = 12</w:t>
            </w:r>
          </w:p>
        </w:tc>
      </w:tr>
      <w:tr w:rsidR="002F5B3D" w14:paraId="45571432" w14:textId="77777777" w:rsidTr="000F40C8">
        <w:trPr>
          <w:trHeight w:val="214"/>
        </w:trPr>
        <w:tc>
          <w:tcPr>
            <w:cnfStyle w:val="001000000000" w:firstRow="0" w:lastRow="0" w:firstColumn="1" w:lastColumn="0" w:oddVBand="0" w:evenVBand="0" w:oddHBand="0" w:evenHBand="0" w:firstRowFirstColumn="0" w:firstRowLastColumn="0" w:lastRowFirstColumn="0" w:lastRowLastColumn="0"/>
            <w:tcW w:w="1226" w:type="dxa"/>
          </w:tcPr>
          <w:p w14:paraId="7ABE9364" w14:textId="77777777" w:rsidR="002F5B3D" w:rsidRDefault="002F5B3D" w:rsidP="000F40C8">
            <w:pPr>
              <w:tabs>
                <w:tab w:val="left" w:pos="9026"/>
              </w:tabs>
              <w:jc w:val="center"/>
              <w:rPr>
                <w:rFonts w:cs="B Zar"/>
                <w:sz w:val="26"/>
                <w:szCs w:val="26"/>
                <w:rtl/>
              </w:rPr>
            </w:pPr>
            <w:r>
              <w:rPr>
                <w:rFonts w:cs="B Zar" w:hint="cs"/>
                <w:sz w:val="26"/>
                <w:szCs w:val="26"/>
                <w:rtl/>
              </w:rPr>
              <w:t>/</w:t>
            </w:r>
          </w:p>
        </w:tc>
        <w:tc>
          <w:tcPr>
            <w:tcW w:w="4668" w:type="dxa"/>
          </w:tcPr>
          <w:p w14:paraId="7C29652D"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دو عملوند را تقسیم می کند</w:t>
            </w:r>
          </w:p>
        </w:tc>
        <w:tc>
          <w:tcPr>
            <w:tcW w:w="2658" w:type="dxa"/>
          </w:tcPr>
          <w:p w14:paraId="5B1B674E" w14:textId="77777777" w:rsidR="002F5B3D" w:rsidRDefault="002F5B3D" w:rsidP="000F40C8">
            <w:pPr>
              <w:tabs>
                <w:tab w:val="left" w:pos="9026"/>
              </w:tabs>
              <w:bidi w:val="0"/>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40/8 = 5</w:t>
            </w:r>
          </w:p>
        </w:tc>
      </w:tr>
      <w:tr w:rsidR="002F5B3D" w14:paraId="6533DE33" w14:textId="77777777" w:rsidTr="000F40C8">
        <w:trPr>
          <w:trHeight w:val="312"/>
        </w:trPr>
        <w:tc>
          <w:tcPr>
            <w:cnfStyle w:val="001000000000" w:firstRow="0" w:lastRow="0" w:firstColumn="1" w:lastColumn="0" w:oddVBand="0" w:evenVBand="0" w:oddHBand="0" w:evenHBand="0" w:firstRowFirstColumn="0" w:firstRowLastColumn="0" w:lastRowFirstColumn="0" w:lastRowLastColumn="0"/>
            <w:tcW w:w="1226" w:type="dxa"/>
          </w:tcPr>
          <w:p w14:paraId="38AE9B7B" w14:textId="77777777" w:rsidR="002F5B3D" w:rsidRDefault="002F5B3D" w:rsidP="000F40C8">
            <w:pPr>
              <w:tabs>
                <w:tab w:val="left" w:pos="9026"/>
              </w:tabs>
              <w:spacing w:line="360" w:lineRule="auto"/>
              <w:jc w:val="center"/>
              <w:rPr>
                <w:rFonts w:cs="B Zar"/>
                <w:sz w:val="26"/>
                <w:szCs w:val="26"/>
                <w:rtl/>
              </w:rPr>
            </w:pPr>
            <w:r>
              <w:rPr>
                <w:rFonts w:ascii="IranSans" w:hAnsi="IranSans"/>
                <w:color w:val="212529"/>
                <w:sz w:val="23"/>
                <w:szCs w:val="23"/>
                <w:shd w:val="clear" w:color="auto" w:fill="FFFFFF"/>
              </w:rPr>
              <w:t>%</w:t>
            </w:r>
          </w:p>
        </w:tc>
        <w:tc>
          <w:tcPr>
            <w:tcW w:w="4668" w:type="dxa"/>
          </w:tcPr>
          <w:p w14:paraId="1D8F84F1"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باقی مانده تقسیم دو عدد را بر می گرداند</w:t>
            </w:r>
          </w:p>
        </w:tc>
        <w:tc>
          <w:tcPr>
            <w:tcW w:w="2658" w:type="dxa"/>
          </w:tcPr>
          <w:p w14:paraId="25EBE16D" w14:textId="77777777" w:rsidR="002F5B3D" w:rsidRDefault="002F5B3D" w:rsidP="000F40C8">
            <w:pPr>
              <w:tabs>
                <w:tab w:val="left" w:pos="9026"/>
              </w:tabs>
              <w:bidi w:val="0"/>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10 % 4 = 2</w:t>
            </w:r>
          </w:p>
        </w:tc>
      </w:tr>
      <w:tr w:rsidR="002F5B3D" w14:paraId="7E798E06" w14:textId="77777777" w:rsidTr="000F40C8">
        <w:trPr>
          <w:trHeight w:val="214"/>
        </w:trPr>
        <w:tc>
          <w:tcPr>
            <w:cnfStyle w:val="001000000000" w:firstRow="0" w:lastRow="0" w:firstColumn="1" w:lastColumn="0" w:oddVBand="0" w:evenVBand="0" w:oddHBand="0" w:evenHBand="0" w:firstRowFirstColumn="0" w:firstRowLastColumn="0" w:lastRowFirstColumn="0" w:lastRowLastColumn="0"/>
            <w:tcW w:w="1226" w:type="dxa"/>
          </w:tcPr>
          <w:p w14:paraId="11E02EEF"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w:t>
            </w:r>
          </w:p>
        </w:tc>
        <w:tc>
          <w:tcPr>
            <w:tcW w:w="4668" w:type="dxa"/>
          </w:tcPr>
          <w:p w14:paraId="60754995"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خارج قسمت صحیح</w:t>
            </w:r>
          </w:p>
        </w:tc>
        <w:tc>
          <w:tcPr>
            <w:tcW w:w="2658" w:type="dxa"/>
          </w:tcPr>
          <w:p w14:paraId="0E94D344" w14:textId="77777777" w:rsidR="002F5B3D" w:rsidRDefault="002F5B3D" w:rsidP="000F40C8">
            <w:pPr>
              <w:tabs>
                <w:tab w:val="left" w:pos="9026"/>
              </w:tabs>
              <w:bidi w:val="0"/>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18 // 5 = 3</w:t>
            </w:r>
          </w:p>
        </w:tc>
      </w:tr>
      <w:tr w:rsidR="002F5B3D" w14:paraId="112E696D" w14:textId="77777777" w:rsidTr="000F40C8">
        <w:trPr>
          <w:trHeight w:val="34"/>
        </w:trPr>
        <w:tc>
          <w:tcPr>
            <w:cnfStyle w:val="001000000000" w:firstRow="0" w:lastRow="0" w:firstColumn="1" w:lastColumn="0" w:oddVBand="0" w:evenVBand="0" w:oddHBand="0" w:evenHBand="0" w:firstRowFirstColumn="0" w:firstRowLastColumn="0" w:lastRowFirstColumn="0" w:lastRowLastColumn="0"/>
            <w:tcW w:w="1226" w:type="dxa"/>
          </w:tcPr>
          <w:p w14:paraId="184A7079"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w:t>
            </w:r>
          </w:p>
        </w:tc>
        <w:tc>
          <w:tcPr>
            <w:tcW w:w="4668" w:type="dxa"/>
          </w:tcPr>
          <w:p w14:paraId="7AC981D5"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به توان رساندن</w:t>
            </w:r>
          </w:p>
        </w:tc>
        <w:tc>
          <w:tcPr>
            <w:tcW w:w="2658" w:type="dxa"/>
          </w:tcPr>
          <w:p w14:paraId="1F86CB35" w14:textId="77777777" w:rsidR="002F5B3D" w:rsidRDefault="002F5B3D" w:rsidP="000F40C8">
            <w:pPr>
              <w:tabs>
                <w:tab w:val="left" w:pos="9026"/>
              </w:tabs>
              <w:bidi w:val="0"/>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 xml:space="preserve">3 </w:t>
            </w:r>
            <w:r>
              <w:rPr>
                <w:rFonts w:ascii="IranSans" w:hAnsi="IranSans"/>
                <w:color w:val="212529"/>
                <w:sz w:val="23"/>
                <w:szCs w:val="23"/>
                <w:shd w:val="clear" w:color="auto" w:fill="FFFFFF"/>
              </w:rPr>
              <w:t>** 5 = 243</w:t>
            </w:r>
          </w:p>
        </w:tc>
      </w:tr>
    </w:tbl>
    <w:p w14:paraId="093EF857" w14:textId="356C693F" w:rsidR="003E060B" w:rsidRDefault="003E060B" w:rsidP="002F5B3D">
      <w:pPr>
        <w:tabs>
          <w:tab w:val="left" w:pos="9026"/>
        </w:tabs>
        <w:rPr>
          <w:rFonts w:cs="B Zar"/>
          <w:sz w:val="26"/>
          <w:szCs w:val="26"/>
          <w:rtl/>
        </w:rPr>
      </w:pPr>
      <w:r>
        <w:rPr>
          <w:rFonts w:cs="B Zar" w:hint="cs"/>
          <w:sz w:val="26"/>
          <w:szCs w:val="26"/>
          <w:rtl/>
        </w:rPr>
        <w:t xml:space="preserve">                                                                            </w:t>
      </w:r>
      <w:r w:rsidR="002F5B3D">
        <w:rPr>
          <w:rFonts w:cs="B Zar" w:hint="cs"/>
          <w:sz w:val="26"/>
          <w:szCs w:val="26"/>
          <w:rtl/>
        </w:rPr>
        <w:t xml:space="preserve">جدول 1-1 </w:t>
      </w:r>
    </w:p>
    <w:p w14:paraId="3C8F44C7" w14:textId="4FF65A4F" w:rsidR="002F5B3D" w:rsidRDefault="003E060B" w:rsidP="002F5B3D">
      <w:pPr>
        <w:tabs>
          <w:tab w:val="left" w:pos="9026"/>
        </w:tabs>
        <w:rPr>
          <w:rFonts w:cs="B Zar"/>
          <w:sz w:val="26"/>
          <w:szCs w:val="26"/>
          <w:rtl/>
        </w:rPr>
      </w:pPr>
      <w:r>
        <w:rPr>
          <w:rFonts w:cs="B Zar" w:hint="cs"/>
          <w:sz w:val="26"/>
          <w:szCs w:val="26"/>
          <w:rtl/>
        </w:rPr>
        <w:t xml:space="preserve">جدول بالا </w:t>
      </w:r>
      <w:r w:rsidR="002F5B3D">
        <w:rPr>
          <w:rFonts w:cs="B Zar" w:hint="cs"/>
          <w:sz w:val="26"/>
          <w:szCs w:val="26"/>
          <w:rtl/>
        </w:rPr>
        <w:t>نشان دهنده عملگر های حسابی پایتون است.</w:t>
      </w:r>
      <w:r w:rsidR="002F5B3D" w:rsidRPr="00574971">
        <w:rPr>
          <w:rFonts w:ascii="IranSans" w:hAnsi="IranSans"/>
          <w:color w:val="212529"/>
          <w:sz w:val="23"/>
          <w:szCs w:val="23"/>
          <w:shd w:val="clear" w:color="auto" w:fill="FFFFFF"/>
        </w:rPr>
        <w:t xml:space="preserve"> </w:t>
      </w:r>
    </w:p>
    <w:p w14:paraId="5F4E5963" w14:textId="77777777" w:rsidR="002F5B3D" w:rsidRDefault="002F5B3D" w:rsidP="002F5B3D">
      <w:pPr>
        <w:tabs>
          <w:tab w:val="left" w:pos="9026"/>
        </w:tabs>
        <w:rPr>
          <w:rFonts w:ascii="IranSans" w:hAnsi="IranSans"/>
          <w:color w:val="212529"/>
          <w:shd w:val="clear" w:color="auto" w:fill="FFFFFF"/>
          <w:rtl/>
        </w:rPr>
      </w:pPr>
      <w:r>
        <w:rPr>
          <w:rFonts w:cs="B Zar" w:hint="cs"/>
          <w:sz w:val="26"/>
          <w:szCs w:val="26"/>
          <w:rtl/>
        </w:rPr>
        <w:t xml:space="preserve">عملگر های مقایسه ای </w:t>
      </w:r>
      <w:r>
        <w:rPr>
          <w:rStyle w:val="FootnoteReference"/>
          <w:rFonts w:cs="B Zar"/>
          <w:sz w:val="26"/>
          <w:szCs w:val="26"/>
          <w:rtl/>
        </w:rPr>
        <w:footnoteReference w:id="13"/>
      </w:r>
      <w:r>
        <w:rPr>
          <w:rFonts w:cs="B Zar" w:hint="cs"/>
          <w:sz w:val="26"/>
          <w:szCs w:val="26"/>
          <w:rtl/>
        </w:rPr>
        <w:t xml:space="preserve"> برای انجام مقایسه مقادیر مورد استفاده قرار می گیرد. متناسب با شرط خروجی را </w:t>
      </w:r>
      <w:r>
        <w:rPr>
          <w:rFonts w:cs="B Zar"/>
          <w:sz w:val="26"/>
          <w:szCs w:val="26"/>
        </w:rPr>
        <w:t>true</w:t>
      </w:r>
      <w:r>
        <w:rPr>
          <w:rFonts w:cs="B Zar" w:hint="cs"/>
          <w:sz w:val="26"/>
          <w:szCs w:val="26"/>
          <w:rtl/>
        </w:rPr>
        <w:t xml:space="preserve"> یا </w:t>
      </w:r>
      <w:r>
        <w:rPr>
          <w:rFonts w:cs="B Zar"/>
          <w:sz w:val="26"/>
          <w:szCs w:val="26"/>
        </w:rPr>
        <w:t>false</w:t>
      </w:r>
      <w:r>
        <w:rPr>
          <w:rFonts w:ascii="IranSans" w:hAnsi="IranSans" w:hint="cs"/>
          <w:color w:val="212529"/>
          <w:shd w:val="clear" w:color="auto" w:fill="FFFFFF"/>
          <w:rtl/>
        </w:rPr>
        <w:t xml:space="preserve">  می دهند. جدول زیر نشان دهنده عملگر مقایسه ای پایتون است.</w:t>
      </w:r>
    </w:p>
    <w:tbl>
      <w:tblPr>
        <w:tblStyle w:val="GridTable1Light-Accent1"/>
        <w:bidiVisual/>
        <w:tblW w:w="0" w:type="auto"/>
        <w:tblLook w:val="04A0" w:firstRow="1" w:lastRow="0" w:firstColumn="1" w:lastColumn="0" w:noHBand="0" w:noVBand="1"/>
      </w:tblPr>
      <w:tblGrid>
        <w:gridCol w:w="3005"/>
        <w:gridCol w:w="3005"/>
        <w:gridCol w:w="2835"/>
      </w:tblGrid>
      <w:tr w:rsidR="002F5B3D" w14:paraId="68B2C13E" w14:textId="77777777" w:rsidTr="000F4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C815A9" w14:textId="77777777" w:rsidR="002F5B3D" w:rsidRDefault="002F5B3D" w:rsidP="000F40C8">
            <w:pPr>
              <w:tabs>
                <w:tab w:val="left" w:pos="9026"/>
              </w:tabs>
              <w:jc w:val="center"/>
              <w:rPr>
                <w:rFonts w:cs="B Zar"/>
                <w:sz w:val="26"/>
                <w:szCs w:val="26"/>
                <w:rtl/>
              </w:rPr>
            </w:pPr>
            <w:r>
              <w:rPr>
                <w:rFonts w:cs="B Zar" w:hint="cs"/>
                <w:sz w:val="26"/>
                <w:szCs w:val="26"/>
                <w:rtl/>
              </w:rPr>
              <w:t>عملگر</w:t>
            </w:r>
          </w:p>
        </w:tc>
        <w:tc>
          <w:tcPr>
            <w:tcW w:w="3005" w:type="dxa"/>
          </w:tcPr>
          <w:p w14:paraId="25F3E769" w14:textId="77777777" w:rsidR="002F5B3D" w:rsidRDefault="002F5B3D" w:rsidP="000F40C8">
            <w:pPr>
              <w:tabs>
                <w:tab w:val="left" w:pos="9026"/>
              </w:tabs>
              <w:jc w:val="center"/>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توضیح</w:t>
            </w:r>
          </w:p>
        </w:tc>
        <w:tc>
          <w:tcPr>
            <w:tcW w:w="2835" w:type="dxa"/>
          </w:tcPr>
          <w:p w14:paraId="19017A05" w14:textId="77777777" w:rsidR="002F5B3D" w:rsidRDefault="002F5B3D" w:rsidP="000F40C8">
            <w:pPr>
              <w:tabs>
                <w:tab w:val="left" w:pos="9026"/>
              </w:tabs>
              <w:jc w:val="center"/>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مثال</w:t>
            </w:r>
          </w:p>
        </w:tc>
      </w:tr>
      <w:tr w:rsidR="002F5B3D" w14:paraId="789B2026" w14:textId="77777777" w:rsidTr="000F40C8">
        <w:tc>
          <w:tcPr>
            <w:cnfStyle w:val="001000000000" w:firstRow="0" w:lastRow="0" w:firstColumn="1" w:lastColumn="0" w:oddVBand="0" w:evenVBand="0" w:oddHBand="0" w:evenHBand="0" w:firstRowFirstColumn="0" w:firstRowLastColumn="0" w:lastRowFirstColumn="0" w:lastRowLastColumn="0"/>
            <w:tcW w:w="3005" w:type="dxa"/>
          </w:tcPr>
          <w:p w14:paraId="2CAC66E7" w14:textId="77777777" w:rsidR="002F5B3D" w:rsidRPr="001A2A2F" w:rsidRDefault="002F5B3D" w:rsidP="000F40C8">
            <w:pPr>
              <w:tabs>
                <w:tab w:val="left" w:pos="9026"/>
              </w:tabs>
              <w:jc w:val="center"/>
              <w:rPr>
                <w:rFonts w:cs="Calibri"/>
                <w:sz w:val="26"/>
                <w:szCs w:val="26"/>
                <w:rtl/>
              </w:rPr>
            </w:pPr>
            <w:r>
              <w:rPr>
                <w:rFonts w:cs="Calibri" w:hint="cs"/>
                <w:sz w:val="26"/>
                <w:szCs w:val="26"/>
                <w:rtl/>
              </w:rPr>
              <w:t>&lt;</w:t>
            </w:r>
          </w:p>
        </w:tc>
        <w:tc>
          <w:tcPr>
            <w:tcW w:w="3005" w:type="dxa"/>
          </w:tcPr>
          <w:p w14:paraId="6CF47DAA"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بزرگ تر است</w:t>
            </w:r>
          </w:p>
        </w:tc>
        <w:tc>
          <w:tcPr>
            <w:tcW w:w="2835" w:type="dxa"/>
          </w:tcPr>
          <w:p w14:paraId="7A85C31D"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ascii="IranSans" w:hAnsi="IranSans"/>
                <w:color w:val="212529"/>
                <w:sz w:val="23"/>
                <w:szCs w:val="23"/>
                <w:shd w:val="clear" w:color="auto" w:fill="FFFFFF"/>
              </w:rPr>
              <w:t>a &gt; b</w:t>
            </w:r>
          </w:p>
        </w:tc>
      </w:tr>
      <w:tr w:rsidR="002F5B3D" w14:paraId="2441F037" w14:textId="77777777" w:rsidTr="000F40C8">
        <w:tc>
          <w:tcPr>
            <w:cnfStyle w:val="001000000000" w:firstRow="0" w:lastRow="0" w:firstColumn="1" w:lastColumn="0" w:oddVBand="0" w:evenVBand="0" w:oddHBand="0" w:evenHBand="0" w:firstRowFirstColumn="0" w:firstRowLastColumn="0" w:lastRowFirstColumn="0" w:lastRowLastColumn="0"/>
            <w:tcW w:w="3005" w:type="dxa"/>
          </w:tcPr>
          <w:p w14:paraId="722D524E" w14:textId="77777777" w:rsidR="002F5B3D" w:rsidRPr="001A2A2F" w:rsidRDefault="002F5B3D" w:rsidP="000F40C8">
            <w:pPr>
              <w:tabs>
                <w:tab w:val="left" w:pos="9026"/>
              </w:tabs>
              <w:jc w:val="center"/>
              <w:rPr>
                <w:rFonts w:cs="Calibri"/>
                <w:sz w:val="26"/>
                <w:szCs w:val="26"/>
                <w:rtl/>
              </w:rPr>
            </w:pPr>
            <w:r>
              <w:rPr>
                <w:rFonts w:cs="Calibri" w:hint="cs"/>
                <w:sz w:val="26"/>
                <w:szCs w:val="26"/>
                <w:rtl/>
              </w:rPr>
              <w:t>&gt;</w:t>
            </w:r>
          </w:p>
        </w:tc>
        <w:tc>
          <w:tcPr>
            <w:tcW w:w="3005" w:type="dxa"/>
          </w:tcPr>
          <w:p w14:paraId="4FBB67F5"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کوچک تر است</w:t>
            </w:r>
          </w:p>
        </w:tc>
        <w:tc>
          <w:tcPr>
            <w:tcW w:w="2835" w:type="dxa"/>
          </w:tcPr>
          <w:p w14:paraId="638FF1F3"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ascii="IranSans" w:hAnsi="IranSans"/>
                <w:color w:val="212529"/>
                <w:sz w:val="23"/>
                <w:szCs w:val="23"/>
                <w:shd w:val="clear" w:color="auto" w:fill="FFFFFF"/>
              </w:rPr>
              <w:t>a &lt; b</w:t>
            </w:r>
          </w:p>
        </w:tc>
      </w:tr>
      <w:tr w:rsidR="002F5B3D" w14:paraId="76B03C52" w14:textId="77777777" w:rsidTr="000F40C8">
        <w:tc>
          <w:tcPr>
            <w:cnfStyle w:val="001000000000" w:firstRow="0" w:lastRow="0" w:firstColumn="1" w:lastColumn="0" w:oddVBand="0" w:evenVBand="0" w:oddHBand="0" w:evenHBand="0" w:firstRowFirstColumn="0" w:firstRowLastColumn="0" w:lastRowFirstColumn="0" w:lastRowLastColumn="0"/>
            <w:tcW w:w="3005" w:type="dxa"/>
          </w:tcPr>
          <w:p w14:paraId="10A927E7"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w:t>
            </w:r>
          </w:p>
        </w:tc>
        <w:tc>
          <w:tcPr>
            <w:tcW w:w="3005" w:type="dxa"/>
          </w:tcPr>
          <w:p w14:paraId="446C8C0E"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برابر است</w:t>
            </w:r>
          </w:p>
        </w:tc>
        <w:tc>
          <w:tcPr>
            <w:tcW w:w="2835" w:type="dxa"/>
          </w:tcPr>
          <w:p w14:paraId="1345C556"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w:t>
            </w:r>
            <w:r>
              <w:rPr>
                <w:rFonts w:ascii="IranSans" w:hAnsi="IranSans"/>
                <w:color w:val="212529"/>
                <w:sz w:val="23"/>
                <w:szCs w:val="23"/>
                <w:shd w:val="clear" w:color="auto" w:fill="FFFFFF"/>
              </w:rPr>
              <w:t>==</w:t>
            </w:r>
            <w:r>
              <w:rPr>
                <w:rFonts w:cs="B Zar"/>
                <w:sz w:val="26"/>
                <w:szCs w:val="26"/>
              </w:rPr>
              <w:t>b</w:t>
            </w:r>
          </w:p>
        </w:tc>
      </w:tr>
      <w:tr w:rsidR="002F5B3D" w14:paraId="062D8849" w14:textId="77777777" w:rsidTr="000F40C8">
        <w:tc>
          <w:tcPr>
            <w:cnfStyle w:val="001000000000" w:firstRow="0" w:lastRow="0" w:firstColumn="1" w:lastColumn="0" w:oddVBand="0" w:evenVBand="0" w:oddHBand="0" w:evenHBand="0" w:firstRowFirstColumn="0" w:firstRowLastColumn="0" w:lastRowFirstColumn="0" w:lastRowLastColumn="0"/>
            <w:tcW w:w="3005" w:type="dxa"/>
          </w:tcPr>
          <w:p w14:paraId="62070BF3"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w:t>
            </w:r>
            <w:r>
              <w:rPr>
                <w:rFonts w:cs="B Zar" w:hint="cs"/>
                <w:sz w:val="26"/>
                <w:szCs w:val="26"/>
                <w:rtl/>
              </w:rPr>
              <w:t>!</w:t>
            </w:r>
          </w:p>
        </w:tc>
        <w:tc>
          <w:tcPr>
            <w:tcW w:w="3005" w:type="dxa"/>
          </w:tcPr>
          <w:p w14:paraId="4362545A"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نامساوی</w:t>
            </w:r>
          </w:p>
        </w:tc>
        <w:tc>
          <w:tcPr>
            <w:tcW w:w="2835" w:type="dxa"/>
          </w:tcPr>
          <w:p w14:paraId="2E4AC9D4"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w:t>
            </w:r>
            <w:r>
              <w:rPr>
                <w:rFonts w:ascii="IranSans" w:hAnsi="IranSans"/>
                <w:color w:val="212529"/>
                <w:sz w:val="23"/>
                <w:szCs w:val="23"/>
                <w:shd w:val="clear" w:color="auto" w:fill="FFFFFF"/>
              </w:rPr>
              <w:t xml:space="preserve"> ! = </w:t>
            </w:r>
            <w:r>
              <w:rPr>
                <w:rFonts w:cs="B Zar"/>
                <w:sz w:val="26"/>
                <w:szCs w:val="26"/>
              </w:rPr>
              <w:t>b</w:t>
            </w:r>
          </w:p>
        </w:tc>
      </w:tr>
      <w:tr w:rsidR="002F5B3D" w14:paraId="722E99B3" w14:textId="77777777" w:rsidTr="000F40C8">
        <w:tc>
          <w:tcPr>
            <w:cnfStyle w:val="001000000000" w:firstRow="0" w:lastRow="0" w:firstColumn="1" w:lastColumn="0" w:oddVBand="0" w:evenVBand="0" w:oddHBand="0" w:evenHBand="0" w:firstRowFirstColumn="0" w:firstRowLastColumn="0" w:lastRowFirstColumn="0" w:lastRowLastColumn="0"/>
            <w:tcW w:w="3005" w:type="dxa"/>
          </w:tcPr>
          <w:p w14:paraId="1BD209D3"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&gt;=</w:t>
            </w:r>
          </w:p>
        </w:tc>
        <w:tc>
          <w:tcPr>
            <w:tcW w:w="3005" w:type="dxa"/>
          </w:tcPr>
          <w:p w14:paraId="63CFAB0F"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بزرگتر مساوی</w:t>
            </w:r>
          </w:p>
        </w:tc>
        <w:tc>
          <w:tcPr>
            <w:tcW w:w="2835" w:type="dxa"/>
          </w:tcPr>
          <w:p w14:paraId="30E23C43"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w:t>
            </w:r>
            <w:r>
              <w:rPr>
                <w:rFonts w:ascii="IranSans" w:hAnsi="IranSans"/>
                <w:color w:val="212529"/>
                <w:sz w:val="23"/>
                <w:szCs w:val="23"/>
                <w:shd w:val="clear" w:color="auto" w:fill="FFFFFF"/>
              </w:rPr>
              <w:t>&gt;=b</w:t>
            </w:r>
          </w:p>
        </w:tc>
      </w:tr>
      <w:tr w:rsidR="002F5B3D" w14:paraId="262522D7" w14:textId="77777777" w:rsidTr="000F40C8">
        <w:tc>
          <w:tcPr>
            <w:cnfStyle w:val="001000000000" w:firstRow="0" w:lastRow="0" w:firstColumn="1" w:lastColumn="0" w:oddVBand="0" w:evenVBand="0" w:oddHBand="0" w:evenHBand="0" w:firstRowFirstColumn="0" w:firstRowLastColumn="0" w:lastRowFirstColumn="0" w:lastRowLastColumn="0"/>
            <w:tcW w:w="3005" w:type="dxa"/>
          </w:tcPr>
          <w:p w14:paraId="00CB4D2F" w14:textId="77777777" w:rsidR="002F5B3D" w:rsidRDefault="002F5B3D" w:rsidP="000F40C8">
            <w:pPr>
              <w:tabs>
                <w:tab w:val="left" w:pos="9026"/>
              </w:tabs>
              <w:jc w:val="center"/>
              <w:rPr>
                <w:rFonts w:cs="B Zar"/>
                <w:sz w:val="26"/>
                <w:szCs w:val="26"/>
                <w:rtl/>
              </w:rPr>
            </w:pPr>
            <w:bookmarkStart w:id="8" w:name="OLE_LINK1"/>
            <w:r>
              <w:rPr>
                <w:rFonts w:ascii="IranSans" w:hAnsi="IranSans"/>
                <w:color w:val="212529"/>
                <w:sz w:val="23"/>
                <w:szCs w:val="23"/>
                <w:shd w:val="clear" w:color="auto" w:fill="FFFFFF"/>
              </w:rPr>
              <w:t>&lt;=</w:t>
            </w:r>
            <w:bookmarkEnd w:id="8"/>
          </w:p>
        </w:tc>
        <w:tc>
          <w:tcPr>
            <w:tcW w:w="3005" w:type="dxa"/>
          </w:tcPr>
          <w:p w14:paraId="125CBFF2"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کوچکتر مساوی</w:t>
            </w:r>
          </w:p>
        </w:tc>
        <w:tc>
          <w:tcPr>
            <w:tcW w:w="2835" w:type="dxa"/>
          </w:tcPr>
          <w:p w14:paraId="0B3C5F6A"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w:t>
            </w:r>
            <w:r>
              <w:rPr>
                <w:rFonts w:ascii="IranSans" w:hAnsi="IranSans"/>
                <w:color w:val="212529"/>
                <w:sz w:val="23"/>
                <w:szCs w:val="23"/>
                <w:shd w:val="clear" w:color="auto" w:fill="FFFFFF"/>
              </w:rPr>
              <w:t>&lt;=b</w:t>
            </w:r>
          </w:p>
        </w:tc>
      </w:tr>
    </w:tbl>
    <w:p w14:paraId="79B64C36" w14:textId="77777777" w:rsidR="002F5B3D" w:rsidRDefault="002F5B3D" w:rsidP="002F5B3D">
      <w:pPr>
        <w:tabs>
          <w:tab w:val="left" w:pos="9026"/>
        </w:tabs>
        <w:jc w:val="center"/>
        <w:rPr>
          <w:rFonts w:cs="B Zar"/>
          <w:sz w:val="26"/>
          <w:szCs w:val="26"/>
          <w:rtl/>
        </w:rPr>
      </w:pPr>
      <w:r>
        <w:rPr>
          <w:rFonts w:cs="B Zar" w:hint="cs"/>
          <w:sz w:val="26"/>
          <w:szCs w:val="26"/>
          <w:rtl/>
        </w:rPr>
        <w:t>جدول 1-2</w:t>
      </w:r>
    </w:p>
    <w:p w14:paraId="61969B5B" w14:textId="77777777" w:rsidR="002F5B3D" w:rsidRDefault="002F5B3D" w:rsidP="002F5B3D">
      <w:pPr>
        <w:tabs>
          <w:tab w:val="left" w:pos="9026"/>
        </w:tabs>
        <w:rPr>
          <w:rFonts w:cs="B Zar"/>
          <w:sz w:val="26"/>
          <w:szCs w:val="26"/>
          <w:rtl/>
        </w:rPr>
      </w:pPr>
      <w:r>
        <w:rPr>
          <w:rFonts w:cs="B Zar" w:hint="cs"/>
          <w:sz w:val="26"/>
          <w:szCs w:val="26"/>
          <w:rtl/>
        </w:rPr>
        <w:t>عملگر های منطقی</w:t>
      </w:r>
      <w:r>
        <w:rPr>
          <w:rStyle w:val="FootnoteReference"/>
          <w:rFonts w:cs="B Zar"/>
          <w:sz w:val="26"/>
          <w:szCs w:val="26"/>
          <w:rtl/>
        </w:rPr>
        <w:footnoteReference w:id="14"/>
      </w:r>
      <w:r>
        <w:rPr>
          <w:rFonts w:cs="B Zar" w:hint="cs"/>
          <w:sz w:val="26"/>
          <w:szCs w:val="26"/>
          <w:rtl/>
        </w:rPr>
        <w:t xml:space="preserve"> در واقع </w:t>
      </w:r>
      <w:r>
        <w:rPr>
          <w:rFonts w:cs="B Zar"/>
          <w:sz w:val="26"/>
          <w:szCs w:val="26"/>
        </w:rPr>
        <w:t>and</w:t>
      </w:r>
      <w:r>
        <w:rPr>
          <w:rFonts w:cs="B Zar" w:hint="cs"/>
          <w:sz w:val="26"/>
          <w:szCs w:val="26"/>
          <w:rtl/>
        </w:rPr>
        <w:t xml:space="preserve"> ، </w:t>
      </w:r>
      <w:r>
        <w:rPr>
          <w:rFonts w:cs="B Zar"/>
          <w:sz w:val="26"/>
          <w:szCs w:val="26"/>
        </w:rPr>
        <w:t>or</w:t>
      </w:r>
      <w:r>
        <w:rPr>
          <w:rFonts w:cs="B Zar" w:hint="cs"/>
          <w:sz w:val="26"/>
          <w:szCs w:val="26"/>
          <w:rtl/>
        </w:rPr>
        <w:t xml:space="preserve"> و </w:t>
      </w:r>
      <w:r>
        <w:rPr>
          <w:rFonts w:cs="B Zar"/>
          <w:sz w:val="26"/>
          <w:szCs w:val="26"/>
        </w:rPr>
        <w:t>not</w:t>
      </w:r>
      <w:r>
        <w:rPr>
          <w:rFonts w:cs="B Zar" w:hint="cs"/>
          <w:sz w:val="26"/>
          <w:szCs w:val="26"/>
          <w:rtl/>
        </w:rPr>
        <w:t xml:space="preserve"> است و در پایتون با یک سری عبارت های شرطی که به کار می رود چک می شود و این عبارت ها معادل </w:t>
      </w:r>
      <w:r w:rsidRPr="0007679A">
        <w:rPr>
          <w:rFonts w:cs="B Zar"/>
          <w:sz w:val="26"/>
          <w:szCs w:val="26"/>
        </w:rPr>
        <w:t>True</w:t>
      </w:r>
      <w:r w:rsidRPr="0007679A">
        <w:rPr>
          <w:rFonts w:cs="B Zar"/>
          <w:sz w:val="26"/>
          <w:szCs w:val="26"/>
          <w:rtl/>
        </w:rPr>
        <w:t xml:space="preserve"> و </w:t>
      </w:r>
      <w:r w:rsidRPr="0007679A">
        <w:rPr>
          <w:rFonts w:cs="B Zar"/>
          <w:sz w:val="26"/>
          <w:szCs w:val="26"/>
        </w:rPr>
        <w:t>False</w:t>
      </w:r>
      <w:r>
        <w:rPr>
          <w:rFonts w:cs="B Zar" w:hint="cs"/>
          <w:sz w:val="26"/>
          <w:szCs w:val="26"/>
          <w:rtl/>
        </w:rPr>
        <w:t xml:space="preserve"> هستند. جدول زیر توضیحاتی در مورد این عملگر می دهد:</w:t>
      </w:r>
    </w:p>
    <w:tbl>
      <w:tblPr>
        <w:tblStyle w:val="GridTable1Light-Accent1"/>
        <w:bidiVisual/>
        <w:tblW w:w="0" w:type="auto"/>
        <w:tblLook w:val="04A0" w:firstRow="1" w:lastRow="0" w:firstColumn="1" w:lastColumn="0" w:noHBand="0" w:noVBand="1"/>
      </w:tblPr>
      <w:tblGrid>
        <w:gridCol w:w="2095"/>
        <w:gridCol w:w="3915"/>
        <w:gridCol w:w="2934"/>
      </w:tblGrid>
      <w:tr w:rsidR="002F5B3D" w14:paraId="52C66578" w14:textId="77777777" w:rsidTr="000F4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5" w:type="dxa"/>
          </w:tcPr>
          <w:p w14:paraId="69D2CB4C" w14:textId="77777777" w:rsidR="002F5B3D" w:rsidRDefault="002F5B3D" w:rsidP="000F40C8">
            <w:pPr>
              <w:tabs>
                <w:tab w:val="left" w:pos="9026"/>
              </w:tabs>
              <w:jc w:val="center"/>
              <w:rPr>
                <w:rFonts w:cs="B Zar"/>
                <w:sz w:val="26"/>
                <w:szCs w:val="26"/>
                <w:rtl/>
              </w:rPr>
            </w:pPr>
            <w:r>
              <w:rPr>
                <w:rFonts w:cs="B Zar" w:hint="cs"/>
                <w:sz w:val="26"/>
                <w:szCs w:val="26"/>
                <w:rtl/>
              </w:rPr>
              <w:t>عملگر</w:t>
            </w:r>
          </w:p>
        </w:tc>
        <w:tc>
          <w:tcPr>
            <w:tcW w:w="3915" w:type="dxa"/>
          </w:tcPr>
          <w:p w14:paraId="56CE0943" w14:textId="77777777" w:rsidR="002F5B3D" w:rsidRDefault="002F5B3D" w:rsidP="000F40C8">
            <w:pPr>
              <w:tabs>
                <w:tab w:val="left" w:pos="9026"/>
              </w:tabs>
              <w:jc w:val="center"/>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توضیح</w:t>
            </w:r>
          </w:p>
        </w:tc>
        <w:tc>
          <w:tcPr>
            <w:tcW w:w="2934" w:type="dxa"/>
          </w:tcPr>
          <w:p w14:paraId="39462356" w14:textId="77777777" w:rsidR="002F5B3D" w:rsidRDefault="002F5B3D" w:rsidP="000F40C8">
            <w:pPr>
              <w:tabs>
                <w:tab w:val="left" w:pos="9026"/>
              </w:tabs>
              <w:jc w:val="center"/>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مثال</w:t>
            </w:r>
          </w:p>
        </w:tc>
      </w:tr>
      <w:tr w:rsidR="002F5B3D" w14:paraId="05A979E4" w14:textId="77777777" w:rsidTr="000F40C8">
        <w:trPr>
          <w:trHeight w:val="591"/>
        </w:trPr>
        <w:tc>
          <w:tcPr>
            <w:cnfStyle w:val="001000000000" w:firstRow="0" w:lastRow="0" w:firstColumn="1" w:lastColumn="0" w:oddVBand="0" w:evenVBand="0" w:oddHBand="0" w:evenHBand="0" w:firstRowFirstColumn="0" w:firstRowLastColumn="0" w:lastRowFirstColumn="0" w:lastRowLastColumn="0"/>
            <w:tcW w:w="2095" w:type="dxa"/>
          </w:tcPr>
          <w:p w14:paraId="202F9486" w14:textId="10623138" w:rsidR="002F5B3D" w:rsidRDefault="00B24B4F" w:rsidP="000F40C8">
            <w:pPr>
              <w:tabs>
                <w:tab w:val="left" w:pos="9026"/>
              </w:tabs>
              <w:jc w:val="center"/>
              <w:rPr>
                <w:rFonts w:cs="B Zar"/>
                <w:sz w:val="26"/>
                <w:szCs w:val="26"/>
                <w:rtl/>
              </w:rPr>
            </w:pPr>
            <w:r w:rsidRPr="002C6A95">
              <w:rPr>
                <w:rFonts w:cs="B Zar"/>
                <w:sz w:val="26"/>
                <w:szCs w:val="26"/>
              </w:rPr>
              <w:t>A</w:t>
            </w:r>
            <w:r w:rsidR="002F5B3D" w:rsidRPr="002C6A95">
              <w:rPr>
                <w:rFonts w:cs="B Zar"/>
                <w:sz w:val="26"/>
                <w:szCs w:val="26"/>
              </w:rPr>
              <w:t>nd</w:t>
            </w:r>
          </w:p>
        </w:tc>
        <w:tc>
          <w:tcPr>
            <w:tcW w:w="3915" w:type="dxa"/>
          </w:tcPr>
          <w:p w14:paraId="5C6189AE"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 xml:space="preserve">در صورتی که هر دو عملوند </w:t>
            </w:r>
            <w:r>
              <w:rPr>
                <w:rFonts w:cs="B Zar"/>
                <w:sz w:val="26"/>
                <w:szCs w:val="26"/>
              </w:rPr>
              <w:t>true</w:t>
            </w:r>
            <w:r>
              <w:rPr>
                <w:rFonts w:cs="B Zar" w:hint="cs"/>
                <w:sz w:val="26"/>
                <w:szCs w:val="26"/>
                <w:rtl/>
              </w:rPr>
              <w:t xml:space="preserve">  باشد  درست است</w:t>
            </w:r>
          </w:p>
        </w:tc>
        <w:tc>
          <w:tcPr>
            <w:tcW w:w="2934" w:type="dxa"/>
          </w:tcPr>
          <w:p w14:paraId="24EBD079" w14:textId="77777777" w:rsidR="002F5B3D" w:rsidRDefault="002F5B3D" w:rsidP="000F40C8">
            <w:pPr>
              <w:tabs>
                <w:tab w:val="left" w:pos="9026"/>
              </w:tabs>
              <w:jc w:val="right"/>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 and b</w:t>
            </w:r>
          </w:p>
        </w:tc>
      </w:tr>
      <w:tr w:rsidR="002F5B3D" w14:paraId="4655730E" w14:textId="77777777" w:rsidTr="000F40C8">
        <w:trPr>
          <w:trHeight w:val="710"/>
        </w:trPr>
        <w:tc>
          <w:tcPr>
            <w:cnfStyle w:val="001000000000" w:firstRow="0" w:lastRow="0" w:firstColumn="1" w:lastColumn="0" w:oddVBand="0" w:evenVBand="0" w:oddHBand="0" w:evenHBand="0" w:firstRowFirstColumn="0" w:firstRowLastColumn="0" w:lastRowFirstColumn="0" w:lastRowLastColumn="0"/>
            <w:tcW w:w="2095" w:type="dxa"/>
          </w:tcPr>
          <w:p w14:paraId="51B5E1B0" w14:textId="7D17E2DF" w:rsidR="002F5B3D" w:rsidRDefault="00B24B4F" w:rsidP="000F40C8">
            <w:pPr>
              <w:tabs>
                <w:tab w:val="left" w:pos="9026"/>
              </w:tabs>
              <w:jc w:val="center"/>
              <w:rPr>
                <w:rFonts w:cs="B Zar"/>
                <w:sz w:val="26"/>
                <w:szCs w:val="26"/>
                <w:rtl/>
              </w:rPr>
            </w:pPr>
            <w:r w:rsidRPr="002C6A95">
              <w:rPr>
                <w:rFonts w:cs="B Zar"/>
                <w:sz w:val="26"/>
                <w:szCs w:val="26"/>
              </w:rPr>
              <w:t>O</w:t>
            </w:r>
            <w:r w:rsidR="002F5B3D" w:rsidRPr="002C6A95">
              <w:rPr>
                <w:rFonts w:cs="B Zar"/>
                <w:sz w:val="26"/>
                <w:szCs w:val="26"/>
              </w:rPr>
              <w:t>r</w:t>
            </w:r>
          </w:p>
        </w:tc>
        <w:tc>
          <w:tcPr>
            <w:tcW w:w="3915" w:type="dxa"/>
          </w:tcPr>
          <w:p w14:paraId="49A0102D"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 xml:space="preserve">در صورتی درست است که یکی از عملوند ها </w:t>
            </w:r>
            <w:r>
              <w:rPr>
                <w:rFonts w:cs="B Zar"/>
                <w:sz w:val="26"/>
                <w:szCs w:val="26"/>
              </w:rPr>
              <w:t>true</w:t>
            </w:r>
            <w:r>
              <w:rPr>
                <w:rFonts w:cs="B Zar" w:hint="cs"/>
                <w:sz w:val="26"/>
                <w:szCs w:val="26"/>
                <w:rtl/>
              </w:rPr>
              <w:t xml:space="preserve">  باشد</w:t>
            </w:r>
          </w:p>
        </w:tc>
        <w:tc>
          <w:tcPr>
            <w:tcW w:w="2934" w:type="dxa"/>
          </w:tcPr>
          <w:p w14:paraId="1C997620" w14:textId="77777777" w:rsidR="002F5B3D" w:rsidRDefault="002F5B3D" w:rsidP="000F40C8">
            <w:pPr>
              <w:tabs>
                <w:tab w:val="left" w:pos="9026"/>
              </w:tabs>
              <w:jc w:val="right"/>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 or b</w:t>
            </w:r>
          </w:p>
        </w:tc>
      </w:tr>
      <w:tr w:rsidR="002F5B3D" w14:paraId="1AD1460B" w14:textId="77777777" w:rsidTr="000F40C8">
        <w:trPr>
          <w:trHeight w:val="710"/>
        </w:trPr>
        <w:tc>
          <w:tcPr>
            <w:cnfStyle w:val="001000000000" w:firstRow="0" w:lastRow="0" w:firstColumn="1" w:lastColumn="0" w:oddVBand="0" w:evenVBand="0" w:oddHBand="0" w:evenHBand="0" w:firstRowFirstColumn="0" w:firstRowLastColumn="0" w:lastRowFirstColumn="0" w:lastRowLastColumn="0"/>
            <w:tcW w:w="2095" w:type="dxa"/>
          </w:tcPr>
          <w:p w14:paraId="572BBA39" w14:textId="56D5DC12" w:rsidR="002F5B3D" w:rsidRDefault="00B24B4F" w:rsidP="000F40C8">
            <w:pPr>
              <w:tabs>
                <w:tab w:val="left" w:pos="9026"/>
              </w:tabs>
              <w:jc w:val="center"/>
              <w:rPr>
                <w:rFonts w:cs="B Zar"/>
                <w:sz w:val="26"/>
                <w:szCs w:val="26"/>
                <w:rtl/>
              </w:rPr>
            </w:pPr>
            <w:r w:rsidRPr="002C6A95">
              <w:rPr>
                <w:rFonts w:cs="B Zar"/>
                <w:sz w:val="26"/>
                <w:szCs w:val="26"/>
              </w:rPr>
              <w:t>N</w:t>
            </w:r>
            <w:r w:rsidR="002F5B3D" w:rsidRPr="002C6A95">
              <w:rPr>
                <w:rFonts w:cs="B Zar"/>
                <w:sz w:val="26"/>
                <w:szCs w:val="26"/>
              </w:rPr>
              <w:t>ot</w:t>
            </w:r>
          </w:p>
        </w:tc>
        <w:tc>
          <w:tcPr>
            <w:tcW w:w="3915" w:type="dxa"/>
          </w:tcPr>
          <w:p w14:paraId="43940A41"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 xml:space="preserve">در صورتی درست است که عملوند </w:t>
            </w:r>
            <w:r>
              <w:rPr>
                <w:rFonts w:cs="B Zar"/>
                <w:sz w:val="26"/>
                <w:szCs w:val="26"/>
              </w:rPr>
              <w:t>false</w:t>
            </w:r>
            <w:r>
              <w:rPr>
                <w:rFonts w:cs="B Zar" w:hint="cs"/>
                <w:sz w:val="26"/>
                <w:szCs w:val="26"/>
                <w:rtl/>
              </w:rPr>
              <w:t xml:space="preserve"> باشد</w:t>
            </w:r>
          </w:p>
        </w:tc>
        <w:tc>
          <w:tcPr>
            <w:tcW w:w="2934" w:type="dxa"/>
          </w:tcPr>
          <w:p w14:paraId="215A2885" w14:textId="77777777" w:rsidR="002F5B3D" w:rsidRDefault="002F5B3D" w:rsidP="000F40C8">
            <w:pPr>
              <w:tabs>
                <w:tab w:val="left" w:pos="9026"/>
              </w:tabs>
              <w:jc w:val="right"/>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Not a</w:t>
            </w:r>
          </w:p>
        </w:tc>
      </w:tr>
    </w:tbl>
    <w:p w14:paraId="6978D1A9" w14:textId="77777777" w:rsidR="002F5B3D" w:rsidRDefault="002F5B3D" w:rsidP="002F5B3D">
      <w:pPr>
        <w:tabs>
          <w:tab w:val="left" w:pos="9026"/>
        </w:tabs>
        <w:jc w:val="center"/>
        <w:rPr>
          <w:rFonts w:cs="B Zar"/>
          <w:sz w:val="26"/>
          <w:szCs w:val="26"/>
          <w:rtl/>
        </w:rPr>
      </w:pPr>
      <w:r>
        <w:rPr>
          <w:rFonts w:cs="B Zar" w:hint="cs"/>
          <w:sz w:val="26"/>
          <w:szCs w:val="26"/>
          <w:rtl/>
        </w:rPr>
        <w:t>جدول 1-3</w:t>
      </w:r>
    </w:p>
    <w:p w14:paraId="5B102D0A" w14:textId="77777777" w:rsidR="002F5B3D" w:rsidRDefault="002F5B3D" w:rsidP="002F5B3D">
      <w:pPr>
        <w:tabs>
          <w:tab w:val="left" w:pos="9026"/>
        </w:tabs>
        <w:rPr>
          <w:rFonts w:cs="B Zar"/>
          <w:sz w:val="26"/>
          <w:szCs w:val="26"/>
          <w:rtl/>
        </w:rPr>
      </w:pPr>
    </w:p>
    <w:p w14:paraId="169CC103" w14:textId="6796A34B" w:rsidR="002F5B3D" w:rsidRDefault="002F5B3D" w:rsidP="003E060B">
      <w:pPr>
        <w:tabs>
          <w:tab w:val="left" w:pos="9026"/>
        </w:tabs>
        <w:rPr>
          <w:rFonts w:cs="B Zar"/>
          <w:sz w:val="26"/>
          <w:szCs w:val="26"/>
          <w:rtl/>
        </w:rPr>
      </w:pPr>
      <w:r>
        <w:rPr>
          <w:rFonts w:cs="B Zar" w:hint="cs"/>
          <w:sz w:val="26"/>
          <w:szCs w:val="26"/>
          <w:rtl/>
        </w:rPr>
        <w:t>عملگر های بیتی</w:t>
      </w:r>
      <w:r>
        <w:rPr>
          <w:rStyle w:val="FootnoteReference"/>
          <w:rFonts w:cs="B Zar"/>
          <w:sz w:val="26"/>
          <w:szCs w:val="26"/>
          <w:rtl/>
        </w:rPr>
        <w:footnoteReference w:id="15"/>
      </w:r>
      <w:r>
        <w:rPr>
          <w:rFonts w:cs="B Zar" w:hint="cs"/>
          <w:sz w:val="26"/>
          <w:szCs w:val="26"/>
          <w:rtl/>
        </w:rPr>
        <w:t xml:space="preserve"> روی عملوند هایی از نوع رشته یا ارقام دودویی کار می کند. همانطور که مشخص است پردازش را بیت به بیت  انجام می دهند. برای مثال 2 در حالت دودویی برابر 10  است. قبل از اینکه با نماد های عملگر بیتی آشنا شویم بهتر است در ابتدا با گیت های </w:t>
      </w:r>
      <w:r>
        <w:rPr>
          <w:rFonts w:cs="B Zar"/>
          <w:sz w:val="26"/>
          <w:szCs w:val="26"/>
        </w:rPr>
        <w:t>and</w:t>
      </w:r>
      <w:r>
        <w:rPr>
          <w:rFonts w:cs="B Zar" w:hint="cs"/>
          <w:sz w:val="26"/>
          <w:szCs w:val="26"/>
          <w:rtl/>
        </w:rPr>
        <w:t xml:space="preserve"> ، </w:t>
      </w:r>
      <w:r>
        <w:rPr>
          <w:rFonts w:cs="B Zar"/>
          <w:sz w:val="26"/>
          <w:szCs w:val="26"/>
        </w:rPr>
        <w:t>or</w:t>
      </w:r>
      <w:r>
        <w:rPr>
          <w:rFonts w:cs="B Zar" w:hint="cs"/>
          <w:sz w:val="26"/>
          <w:szCs w:val="26"/>
          <w:rtl/>
        </w:rPr>
        <w:t xml:space="preserve"> ، </w:t>
      </w:r>
      <w:r>
        <w:rPr>
          <w:rFonts w:cs="B Zar"/>
          <w:sz w:val="26"/>
          <w:szCs w:val="26"/>
        </w:rPr>
        <w:t>not</w:t>
      </w:r>
      <w:r>
        <w:rPr>
          <w:rFonts w:cs="B Zar" w:hint="cs"/>
          <w:sz w:val="26"/>
          <w:szCs w:val="26"/>
          <w:rtl/>
        </w:rPr>
        <w:t xml:space="preserve"> و </w:t>
      </w:r>
      <w:r>
        <w:rPr>
          <w:rFonts w:cs="B Zar"/>
          <w:sz w:val="26"/>
          <w:szCs w:val="26"/>
        </w:rPr>
        <w:t>xor</w:t>
      </w:r>
      <w:r>
        <w:rPr>
          <w:rFonts w:cs="B Zar" w:hint="cs"/>
          <w:sz w:val="26"/>
          <w:szCs w:val="26"/>
          <w:rtl/>
        </w:rPr>
        <w:t xml:space="preserve">  آشنا شویم. طبق شکل 1-2 داریم :</w:t>
      </w:r>
    </w:p>
    <w:p w14:paraId="16A5448B" w14:textId="77777777" w:rsidR="002F5B3D" w:rsidRDefault="002F5B3D" w:rsidP="002F5B3D">
      <w:pPr>
        <w:tabs>
          <w:tab w:val="left" w:pos="9026"/>
        </w:tabs>
        <w:rPr>
          <w:rFonts w:cs="B Zar"/>
          <w:sz w:val="26"/>
          <w:szCs w:val="26"/>
          <w:rtl/>
        </w:rPr>
      </w:pPr>
    </w:p>
    <w:p w14:paraId="5D4341AA" w14:textId="77777777" w:rsidR="002F5B3D" w:rsidRDefault="002F5B3D" w:rsidP="002F5B3D">
      <w:pPr>
        <w:tabs>
          <w:tab w:val="left" w:pos="9026"/>
        </w:tabs>
        <w:rPr>
          <w:rFonts w:cs="B Zar"/>
          <w:sz w:val="26"/>
          <w:szCs w:val="26"/>
          <w:rtl/>
        </w:rPr>
      </w:pPr>
      <w:r>
        <w:rPr>
          <w:rFonts w:cs="B Zar" w:hint="cs"/>
          <w:noProof/>
          <w:sz w:val="26"/>
          <w:szCs w:val="26"/>
          <w:rtl/>
          <w:lang w:val="fa-IR"/>
        </w:rPr>
        <w:drawing>
          <wp:inline distT="0" distB="0" distL="0" distR="0" wp14:anchorId="7B97F559" wp14:editId="6F74275C">
            <wp:extent cx="5499480" cy="2023672"/>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537890" cy="2037806"/>
                    </a:xfrm>
                    <a:prstGeom prst="rect">
                      <a:avLst/>
                    </a:prstGeom>
                  </pic:spPr>
                </pic:pic>
              </a:graphicData>
            </a:graphic>
          </wp:inline>
        </w:drawing>
      </w:r>
    </w:p>
    <w:p w14:paraId="783B074C" w14:textId="77777777" w:rsidR="002F5B3D" w:rsidRDefault="002F5B3D" w:rsidP="002F5B3D">
      <w:pPr>
        <w:tabs>
          <w:tab w:val="left" w:pos="9026"/>
        </w:tabs>
        <w:jc w:val="center"/>
        <w:rPr>
          <w:rFonts w:cs="B Zar"/>
          <w:sz w:val="26"/>
          <w:szCs w:val="26"/>
          <w:rtl/>
        </w:rPr>
      </w:pPr>
      <w:r>
        <w:rPr>
          <w:rFonts w:cs="B Zar" w:hint="cs"/>
          <w:sz w:val="26"/>
          <w:szCs w:val="26"/>
          <w:rtl/>
        </w:rPr>
        <w:t>شکل 1-2</w:t>
      </w:r>
    </w:p>
    <w:p w14:paraId="0B93E812" w14:textId="77777777" w:rsidR="002F5B3D" w:rsidRDefault="002F5B3D" w:rsidP="002F5B3D">
      <w:pPr>
        <w:tabs>
          <w:tab w:val="left" w:pos="9026"/>
        </w:tabs>
        <w:rPr>
          <w:rFonts w:cs="B Zar"/>
          <w:sz w:val="26"/>
          <w:szCs w:val="26"/>
          <w:rtl/>
        </w:rPr>
      </w:pPr>
      <w:r>
        <w:rPr>
          <w:rFonts w:cs="B Zar" w:hint="cs"/>
          <w:sz w:val="26"/>
          <w:szCs w:val="26"/>
          <w:rtl/>
        </w:rPr>
        <w:t xml:space="preserve">طبق تصویر بالا یاد میگیریم هر گیت در چه نقطه ای صفر و در چه نقطه ای یک می باشد . حال برای فهمیدن نماد های عملگر بیتی تصور کنید </w:t>
      </w:r>
      <w:r>
        <w:rPr>
          <w:rFonts w:cs="B Zar"/>
          <w:sz w:val="26"/>
          <w:szCs w:val="26"/>
        </w:rPr>
        <w:t>a=10</w:t>
      </w:r>
      <w:r>
        <w:rPr>
          <w:rFonts w:cs="B Zar" w:hint="cs"/>
          <w:sz w:val="26"/>
          <w:szCs w:val="26"/>
          <w:rtl/>
        </w:rPr>
        <w:t xml:space="preserve"> و </w:t>
      </w:r>
      <w:r>
        <w:rPr>
          <w:rFonts w:cs="B Zar"/>
          <w:sz w:val="26"/>
          <w:szCs w:val="26"/>
        </w:rPr>
        <w:t>b=4</w:t>
      </w:r>
      <w:r>
        <w:rPr>
          <w:rFonts w:cs="B Zar" w:hint="cs"/>
          <w:sz w:val="26"/>
          <w:szCs w:val="26"/>
          <w:rtl/>
        </w:rPr>
        <w:t xml:space="preserve"> باشد. طبق  شکل 1-2 فرمت باینری آن ها به صورت زیر خواهد بود:</w:t>
      </w:r>
    </w:p>
    <w:p w14:paraId="443ABEF3" w14:textId="77777777" w:rsidR="002F5B3D" w:rsidRDefault="002F5B3D" w:rsidP="002F5B3D">
      <w:pPr>
        <w:tabs>
          <w:tab w:val="left" w:pos="9026"/>
        </w:tabs>
        <w:jc w:val="right"/>
        <w:rPr>
          <w:rFonts w:cs="B Zar"/>
          <w:sz w:val="26"/>
          <w:szCs w:val="26"/>
        </w:rPr>
      </w:pPr>
      <w:r>
        <w:rPr>
          <w:rFonts w:cs="B Zar"/>
          <w:sz w:val="26"/>
          <w:szCs w:val="26"/>
        </w:rPr>
        <w:t xml:space="preserve">    a = 0000 0100, b = 0000 1010</w:t>
      </w:r>
      <w:r>
        <w:rPr>
          <w:rFonts w:cs="B Zar" w:hint="cs"/>
          <w:sz w:val="26"/>
          <w:szCs w:val="26"/>
          <w:rtl/>
        </w:rPr>
        <w:t xml:space="preserve">  </w:t>
      </w:r>
    </w:p>
    <w:tbl>
      <w:tblPr>
        <w:tblStyle w:val="GridTable1Light-Accent1"/>
        <w:bidiVisual/>
        <w:tblW w:w="0" w:type="auto"/>
        <w:tblLook w:val="04A0" w:firstRow="1" w:lastRow="0" w:firstColumn="1" w:lastColumn="0" w:noHBand="0" w:noVBand="1"/>
      </w:tblPr>
      <w:tblGrid>
        <w:gridCol w:w="2185"/>
        <w:gridCol w:w="2529"/>
        <w:gridCol w:w="4230"/>
      </w:tblGrid>
      <w:tr w:rsidR="002F5B3D" w14:paraId="6CBE1D81" w14:textId="77777777" w:rsidTr="000F4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5" w:type="dxa"/>
          </w:tcPr>
          <w:p w14:paraId="1CBC43E6" w14:textId="77777777" w:rsidR="002F5B3D" w:rsidRDefault="002F5B3D" w:rsidP="000F40C8">
            <w:pPr>
              <w:tabs>
                <w:tab w:val="left" w:pos="9026"/>
              </w:tabs>
              <w:jc w:val="center"/>
              <w:rPr>
                <w:rFonts w:cs="B Zar"/>
                <w:sz w:val="26"/>
                <w:szCs w:val="26"/>
                <w:rtl/>
              </w:rPr>
            </w:pPr>
            <w:r>
              <w:rPr>
                <w:rFonts w:cs="B Zar" w:hint="cs"/>
                <w:sz w:val="26"/>
                <w:szCs w:val="26"/>
                <w:rtl/>
              </w:rPr>
              <w:t>عملگر</w:t>
            </w:r>
          </w:p>
        </w:tc>
        <w:tc>
          <w:tcPr>
            <w:tcW w:w="2529" w:type="dxa"/>
          </w:tcPr>
          <w:p w14:paraId="7D859D4D" w14:textId="77777777" w:rsidR="002F5B3D" w:rsidRDefault="002F5B3D" w:rsidP="000F40C8">
            <w:pPr>
              <w:tabs>
                <w:tab w:val="left" w:pos="9026"/>
              </w:tabs>
              <w:jc w:val="center"/>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توضیح</w:t>
            </w:r>
          </w:p>
        </w:tc>
        <w:tc>
          <w:tcPr>
            <w:tcW w:w="4230" w:type="dxa"/>
          </w:tcPr>
          <w:p w14:paraId="09F08F82" w14:textId="77777777" w:rsidR="002F5B3D" w:rsidRDefault="002F5B3D" w:rsidP="000F40C8">
            <w:pPr>
              <w:tabs>
                <w:tab w:val="left" w:pos="9026"/>
              </w:tabs>
              <w:jc w:val="center"/>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مثال</w:t>
            </w:r>
          </w:p>
        </w:tc>
      </w:tr>
      <w:tr w:rsidR="002F5B3D" w14:paraId="40FAF5C5" w14:textId="77777777" w:rsidTr="000F40C8">
        <w:trPr>
          <w:trHeight w:val="618"/>
        </w:trPr>
        <w:tc>
          <w:tcPr>
            <w:cnfStyle w:val="001000000000" w:firstRow="0" w:lastRow="0" w:firstColumn="1" w:lastColumn="0" w:oddVBand="0" w:evenVBand="0" w:oddHBand="0" w:evenHBand="0" w:firstRowFirstColumn="0" w:firstRowLastColumn="0" w:lastRowFirstColumn="0" w:lastRowLastColumn="0"/>
            <w:tcW w:w="2185" w:type="dxa"/>
          </w:tcPr>
          <w:p w14:paraId="547ECF4E" w14:textId="77777777" w:rsidR="002F5B3D" w:rsidRPr="00A413E5" w:rsidRDefault="002F5B3D" w:rsidP="000F40C8">
            <w:pPr>
              <w:tabs>
                <w:tab w:val="left" w:pos="9026"/>
              </w:tabs>
              <w:jc w:val="center"/>
              <w:rPr>
                <w:rFonts w:cs="Calibri"/>
                <w:sz w:val="26"/>
                <w:szCs w:val="26"/>
                <w:rtl/>
              </w:rPr>
            </w:pPr>
            <w:r>
              <w:rPr>
                <w:rFonts w:cs="Calibri" w:hint="cs"/>
                <w:sz w:val="26"/>
                <w:szCs w:val="26"/>
                <w:rtl/>
              </w:rPr>
              <w:t>&amp;</w:t>
            </w:r>
          </w:p>
        </w:tc>
        <w:tc>
          <w:tcPr>
            <w:tcW w:w="2529" w:type="dxa"/>
          </w:tcPr>
          <w:p w14:paraId="1FE3BD7A"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 xml:space="preserve">And </w:t>
            </w:r>
            <w:r>
              <w:rPr>
                <w:rFonts w:cs="B Zar" w:hint="cs"/>
                <w:sz w:val="26"/>
                <w:szCs w:val="26"/>
                <w:rtl/>
              </w:rPr>
              <w:t>(و) بیتی</w:t>
            </w:r>
          </w:p>
        </w:tc>
        <w:tc>
          <w:tcPr>
            <w:tcW w:w="4230" w:type="dxa"/>
          </w:tcPr>
          <w:p w14:paraId="7EE8B880" w14:textId="77777777" w:rsidR="002F5B3D" w:rsidRDefault="002F5B3D" w:rsidP="000F40C8">
            <w:pPr>
              <w:tabs>
                <w:tab w:val="left" w:pos="9026"/>
              </w:tabs>
              <w:jc w:val="right"/>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 &amp; b = 0000 0000</w:t>
            </w:r>
          </w:p>
        </w:tc>
      </w:tr>
      <w:tr w:rsidR="002F5B3D" w14:paraId="66C56275" w14:textId="77777777" w:rsidTr="000F40C8">
        <w:trPr>
          <w:trHeight w:val="620"/>
        </w:trPr>
        <w:tc>
          <w:tcPr>
            <w:cnfStyle w:val="001000000000" w:firstRow="0" w:lastRow="0" w:firstColumn="1" w:lastColumn="0" w:oddVBand="0" w:evenVBand="0" w:oddHBand="0" w:evenHBand="0" w:firstRowFirstColumn="0" w:firstRowLastColumn="0" w:lastRowFirstColumn="0" w:lastRowLastColumn="0"/>
            <w:tcW w:w="2185" w:type="dxa"/>
          </w:tcPr>
          <w:p w14:paraId="76B3565D" w14:textId="77777777" w:rsidR="002F5B3D" w:rsidRPr="00A413E5" w:rsidRDefault="002F5B3D" w:rsidP="000F40C8">
            <w:pPr>
              <w:tabs>
                <w:tab w:val="left" w:pos="9026"/>
              </w:tabs>
              <w:jc w:val="center"/>
              <w:rPr>
                <w:rFonts w:cs="Calibri"/>
                <w:sz w:val="26"/>
                <w:szCs w:val="26"/>
                <w:rtl/>
              </w:rPr>
            </w:pPr>
            <w:r>
              <w:rPr>
                <w:rFonts w:cs="Calibri" w:hint="cs"/>
                <w:sz w:val="26"/>
                <w:szCs w:val="26"/>
                <w:rtl/>
              </w:rPr>
              <w:t>|</w:t>
            </w:r>
          </w:p>
        </w:tc>
        <w:tc>
          <w:tcPr>
            <w:tcW w:w="2529" w:type="dxa"/>
          </w:tcPr>
          <w:p w14:paraId="590518C8"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Or</w:t>
            </w:r>
            <w:r>
              <w:rPr>
                <w:rFonts w:cs="B Zar" w:hint="cs"/>
                <w:sz w:val="26"/>
                <w:szCs w:val="26"/>
                <w:rtl/>
              </w:rPr>
              <w:t xml:space="preserve"> (یا) بیتی</w:t>
            </w:r>
          </w:p>
        </w:tc>
        <w:tc>
          <w:tcPr>
            <w:tcW w:w="4230" w:type="dxa"/>
          </w:tcPr>
          <w:p w14:paraId="3394992F" w14:textId="77777777" w:rsidR="002F5B3D" w:rsidRDefault="002F5B3D" w:rsidP="000F40C8">
            <w:pPr>
              <w:tabs>
                <w:tab w:val="left" w:pos="9026"/>
              </w:tabs>
              <w:jc w:val="right"/>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 | b = 0000 1110</w:t>
            </w:r>
          </w:p>
        </w:tc>
      </w:tr>
      <w:tr w:rsidR="002F5B3D" w14:paraId="0332AA3F" w14:textId="77777777" w:rsidTr="000F40C8">
        <w:trPr>
          <w:trHeight w:val="620"/>
        </w:trPr>
        <w:tc>
          <w:tcPr>
            <w:cnfStyle w:val="001000000000" w:firstRow="0" w:lastRow="0" w:firstColumn="1" w:lastColumn="0" w:oddVBand="0" w:evenVBand="0" w:oddHBand="0" w:evenHBand="0" w:firstRowFirstColumn="0" w:firstRowLastColumn="0" w:lastRowFirstColumn="0" w:lastRowLastColumn="0"/>
            <w:tcW w:w="2185" w:type="dxa"/>
          </w:tcPr>
          <w:p w14:paraId="3D5F2029" w14:textId="77777777" w:rsidR="002F5B3D" w:rsidRDefault="002F5B3D" w:rsidP="000F40C8">
            <w:pPr>
              <w:tabs>
                <w:tab w:val="left" w:pos="9026"/>
              </w:tabs>
              <w:jc w:val="center"/>
              <w:rPr>
                <w:rFonts w:cs="B Zar"/>
                <w:sz w:val="26"/>
                <w:szCs w:val="26"/>
                <w:rtl/>
              </w:rPr>
            </w:pPr>
            <w:bookmarkStart w:id="9" w:name="OLE_LINK2"/>
            <w:r>
              <w:rPr>
                <w:rFonts w:ascii="IranSans" w:hAnsi="IranSans"/>
                <w:color w:val="212529"/>
                <w:sz w:val="23"/>
                <w:szCs w:val="23"/>
                <w:shd w:val="clear" w:color="auto" w:fill="FFFFFF"/>
              </w:rPr>
              <w:t>~</w:t>
            </w:r>
            <w:bookmarkEnd w:id="9"/>
          </w:p>
        </w:tc>
        <w:tc>
          <w:tcPr>
            <w:tcW w:w="2529" w:type="dxa"/>
          </w:tcPr>
          <w:p w14:paraId="05618FD4"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Not</w:t>
            </w:r>
            <w:r>
              <w:rPr>
                <w:rFonts w:cs="B Zar" w:hint="cs"/>
                <w:sz w:val="26"/>
                <w:szCs w:val="26"/>
                <w:rtl/>
              </w:rPr>
              <w:t xml:space="preserve"> (نقیض) بیتی</w:t>
            </w:r>
          </w:p>
        </w:tc>
        <w:tc>
          <w:tcPr>
            <w:tcW w:w="4230" w:type="dxa"/>
          </w:tcPr>
          <w:p w14:paraId="0AD75DB5" w14:textId="77777777" w:rsidR="002F5B3D" w:rsidRDefault="002F5B3D" w:rsidP="000F40C8">
            <w:pPr>
              <w:tabs>
                <w:tab w:val="left" w:pos="9026"/>
              </w:tabs>
              <w:jc w:val="right"/>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ascii="IranSans" w:hAnsi="IranSans"/>
                <w:color w:val="212529"/>
                <w:sz w:val="23"/>
                <w:szCs w:val="23"/>
                <w:shd w:val="clear" w:color="auto" w:fill="FFFFFF"/>
              </w:rPr>
              <w:t>~</w:t>
            </w:r>
            <w:r>
              <w:rPr>
                <w:rFonts w:cs="B Zar"/>
                <w:sz w:val="26"/>
                <w:szCs w:val="26"/>
              </w:rPr>
              <w:t>a = 1111 0101</w:t>
            </w:r>
            <w:r>
              <w:rPr>
                <w:rFonts w:cs="B Zar" w:hint="cs"/>
                <w:sz w:val="26"/>
                <w:szCs w:val="26"/>
                <w:rtl/>
              </w:rPr>
              <w:t xml:space="preserve">  </w:t>
            </w:r>
          </w:p>
        </w:tc>
      </w:tr>
      <w:tr w:rsidR="002F5B3D" w14:paraId="21516251" w14:textId="77777777" w:rsidTr="000F40C8">
        <w:trPr>
          <w:trHeight w:val="629"/>
        </w:trPr>
        <w:tc>
          <w:tcPr>
            <w:cnfStyle w:val="001000000000" w:firstRow="0" w:lastRow="0" w:firstColumn="1" w:lastColumn="0" w:oddVBand="0" w:evenVBand="0" w:oddHBand="0" w:evenHBand="0" w:firstRowFirstColumn="0" w:firstRowLastColumn="0" w:lastRowFirstColumn="0" w:lastRowLastColumn="0"/>
            <w:tcW w:w="2185" w:type="dxa"/>
          </w:tcPr>
          <w:p w14:paraId="49B9DCEC"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w:t>
            </w:r>
          </w:p>
        </w:tc>
        <w:tc>
          <w:tcPr>
            <w:tcW w:w="2529" w:type="dxa"/>
          </w:tcPr>
          <w:p w14:paraId="7A5D1FC0"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Xor</w:t>
            </w:r>
            <w:r>
              <w:rPr>
                <w:rFonts w:cs="B Zar" w:hint="cs"/>
                <w:sz w:val="26"/>
                <w:szCs w:val="26"/>
                <w:rtl/>
              </w:rPr>
              <w:t xml:space="preserve"> بیتی</w:t>
            </w:r>
          </w:p>
        </w:tc>
        <w:tc>
          <w:tcPr>
            <w:tcW w:w="4230" w:type="dxa"/>
          </w:tcPr>
          <w:p w14:paraId="61980DAC" w14:textId="77777777" w:rsidR="002F5B3D" w:rsidRDefault="002F5B3D" w:rsidP="000F40C8">
            <w:pPr>
              <w:tabs>
                <w:tab w:val="left" w:pos="9026"/>
              </w:tabs>
              <w:jc w:val="right"/>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 xml:space="preserve">a </w:t>
            </w:r>
            <w:r>
              <w:rPr>
                <w:rFonts w:ascii="IranSans" w:hAnsi="IranSans"/>
                <w:color w:val="212529"/>
                <w:sz w:val="23"/>
                <w:szCs w:val="23"/>
                <w:shd w:val="clear" w:color="auto" w:fill="FFFFFF"/>
              </w:rPr>
              <w:t>^</w:t>
            </w:r>
            <w:r>
              <w:rPr>
                <w:rFonts w:cs="B Zar"/>
                <w:sz w:val="26"/>
                <w:szCs w:val="26"/>
              </w:rPr>
              <w:t xml:space="preserve"> b = 0000 1110</w:t>
            </w:r>
          </w:p>
        </w:tc>
      </w:tr>
      <w:tr w:rsidR="002F5B3D" w14:paraId="45F394BE" w14:textId="77777777" w:rsidTr="000F40C8">
        <w:trPr>
          <w:trHeight w:val="638"/>
        </w:trPr>
        <w:tc>
          <w:tcPr>
            <w:cnfStyle w:val="001000000000" w:firstRow="0" w:lastRow="0" w:firstColumn="1" w:lastColumn="0" w:oddVBand="0" w:evenVBand="0" w:oddHBand="0" w:evenHBand="0" w:firstRowFirstColumn="0" w:firstRowLastColumn="0" w:lastRowFirstColumn="0" w:lastRowLastColumn="0"/>
            <w:tcW w:w="2185" w:type="dxa"/>
          </w:tcPr>
          <w:p w14:paraId="4A35874E"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&gt;&gt;</w:t>
            </w:r>
          </w:p>
        </w:tc>
        <w:tc>
          <w:tcPr>
            <w:tcW w:w="2529" w:type="dxa"/>
          </w:tcPr>
          <w:p w14:paraId="029498ED"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جا به جایی به راست بیتی</w:t>
            </w:r>
          </w:p>
        </w:tc>
        <w:tc>
          <w:tcPr>
            <w:tcW w:w="4230" w:type="dxa"/>
          </w:tcPr>
          <w:p w14:paraId="19BB6A8E" w14:textId="77777777" w:rsidR="002F5B3D" w:rsidRDefault="002F5B3D" w:rsidP="000F40C8">
            <w:pPr>
              <w:tabs>
                <w:tab w:val="left" w:pos="9026"/>
              </w:tabs>
              <w:jc w:val="right"/>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 &gt;&gt; = 0000 0010</w:t>
            </w:r>
          </w:p>
        </w:tc>
      </w:tr>
      <w:tr w:rsidR="002F5B3D" w14:paraId="007CDF9E" w14:textId="77777777" w:rsidTr="000F40C8">
        <w:trPr>
          <w:trHeight w:val="638"/>
        </w:trPr>
        <w:tc>
          <w:tcPr>
            <w:cnfStyle w:val="001000000000" w:firstRow="0" w:lastRow="0" w:firstColumn="1" w:lastColumn="0" w:oddVBand="0" w:evenVBand="0" w:oddHBand="0" w:evenHBand="0" w:firstRowFirstColumn="0" w:firstRowLastColumn="0" w:lastRowFirstColumn="0" w:lastRowLastColumn="0"/>
            <w:tcW w:w="2185" w:type="dxa"/>
          </w:tcPr>
          <w:p w14:paraId="2C9E0E9F" w14:textId="77777777" w:rsidR="002F5B3D" w:rsidRDefault="002F5B3D" w:rsidP="000F40C8">
            <w:pPr>
              <w:tabs>
                <w:tab w:val="left" w:pos="9026"/>
              </w:tabs>
              <w:jc w:val="center"/>
              <w:rPr>
                <w:rFonts w:cs="B Zar"/>
                <w:sz w:val="26"/>
                <w:szCs w:val="26"/>
              </w:rPr>
            </w:pPr>
            <w:r>
              <w:rPr>
                <w:rFonts w:ascii="IranSans" w:hAnsi="IranSans"/>
                <w:color w:val="212529"/>
                <w:sz w:val="23"/>
                <w:szCs w:val="23"/>
                <w:shd w:val="clear" w:color="auto" w:fill="FFFFFF"/>
              </w:rPr>
              <w:t>&lt;&lt;</w:t>
            </w:r>
          </w:p>
        </w:tc>
        <w:tc>
          <w:tcPr>
            <w:tcW w:w="2529" w:type="dxa"/>
          </w:tcPr>
          <w:p w14:paraId="46A3BC2F"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جا به جایی به چپ بیتی</w:t>
            </w:r>
          </w:p>
        </w:tc>
        <w:tc>
          <w:tcPr>
            <w:tcW w:w="4230" w:type="dxa"/>
          </w:tcPr>
          <w:p w14:paraId="1277296C" w14:textId="77777777" w:rsidR="002F5B3D" w:rsidRDefault="002F5B3D" w:rsidP="000F40C8">
            <w:pPr>
              <w:tabs>
                <w:tab w:val="left" w:pos="9026"/>
              </w:tabs>
              <w:jc w:val="right"/>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 &lt;&lt; =0010 1000</w:t>
            </w:r>
          </w:p>
        </w:tc>
      </w:tr>
    </w:tbl>
    <w:p w14:paraId="519B5989" w14:textId="77777777" w:rsidR="002F5B3D" w:rsidRDefault="002F5B3D" w:rsidP="002F5B3D">
      <w:pPr>
        <w:tabs>
          <w:tab w:val="left" w:pos="9026"/>
        </w:tabs>
        <w:jc w:val="center"/>
        <w:rPr>
          <w:rFonts w:cs="B Zar"/>
          <w:sz w:val="26"/>
          <w:szCs w:val="26"/>
          <w:rtl/>
        </w:rPr>
      </w:pPr>
      <w:r>
        <w:rPr>
          <w:rFonts w:cs="B Zar" w:hint="cs"/>
          <w:sz w:val="26"/>
          <w:szCs w:val="26"/>
          <w:rtl/>
        </w:rPr>
        <w:t xml:space="preserve"> جدول 1-4</w:t>
      </w:r>
    </w:p>
    <w:p w14:paraId="4FC6ABE5" w14:textId="77777777" w:rsidR="002F5B3D" w:rsidRDefault="002F5B3D" w:rsidP="002F5B3D">
      <w:pPr>
        <w:tabs>
          <w:tab w:val="left" w:pos="9026"/>
        </w:tabs>
        <w:rPr>
          <w:rFonts w:cs="B Zar"/>
          <w:sz w:val="26"/>
          <w:szCs w:val="26"/>
          <w:rtl/>
        </w:rPr>
      </w:pPr>
      <w:r>
        <w:rPr>
          <w:rFonts w:cs="B Zar" w:hint="cs"/>
          <w:sz w:val="26"/>
          <w:szCs w:val="26"/>
          <w:rtl/>
        </w:rPr>
        <w:lastRenderedPageBreak/>
        <w:t>عملگر بعدی عملگر تخصیص</w:t>
      </w:r>
      <w:r>
        <w:rPr>
          <w:rStyle w:val="FootnoteReference"/>
          <w:rFonts w:cs="B Zar"/>
          <w:sz w:val="26"/>
          <w:szCs w:val="26"/>
          <w:rtl/>
        </w:rPr>
        <w:footnoteReference w:id="16"/>
      </w:r>
      <w:r>
        <w:rPr>
          <w:rFonts w:cs="B Zar" w:hint="cs"/>
          <w:sz w:val="26"/>
          <w:szCs w:val="26"/>
          <w:rtl/>
        </w:rPr>
        <w:t xml:space="preserve"> است که در پایتون برای تخصیص مقدار به یک متغیر مورد استفاده قرار می گیرند. </w:t>
      </w:r>
    </w:p>
    <w:p w14:paraId="13BD4E4E" w14:textId="77777777" w:rsidR="002F5B3D" w:rsidRDefault="002F5B3D" w:rsidP="002F5B3D">
      <w:pPr>
        <w:tabs>
          <w:tab w:val="left" w:pos="9026"/>
        </w:tabs>
        <w:rPr>
          <w:rFonts w:cs="B Zar"/>
          <w:sz w:val="26"/>
          <w:szCs w:val="26"/>
          <w:rtl/>
        </w:rPr>
      </w:pPr>
      <w:r>
        <w:rPr>
          <w:rFonts w:cs="B Zar" w:hint="cs"/>
          <w:sz w:val="26"/>
          <w:szCs w:val="26"/>
          <w:rtl/>
        </w:rPr>
        <w:t xml:space="preserve">مثلا </w:t>
      </w:r>
      <w:r>
        <w:rPr>
          <w:rFonts w:cs="B Zar"/>
          <w:sz w:val="26"/>
          <w:szCs w:val="26"/>
        </w:rPr>
        <w:t>a=5</w:t>
      </w:r>
      <w:r>
        <w:rPr>
          <w:rFonts w:cs="B Zar" w:hint="cs"/>
          <w:sz w:val="26"/>
          <w:szCs w:val="26"/>
          <w:rtl/>
        </w:rPr>
        <w:t xml:space="preserve"> یک عملگر تخصیص ساده است که مقدار 5 را در سمت راست به متغیر </w:t>
      </w:r>
      <w:r>
        <w:rPr>
          <w:rFonts w:cs="B Zar"/>
          <w:sz w:val="26"/>
          <w:szCs w:val="26"/>
        </w:rPr>
        <w:t>a</w:t>
      </w:r>
      <w:r>
        <w:rPr>
          <w:rFonts w:cs="B Zar" w:hint="cs"/>
          <w:sz w:val="26"/>
          <w:szCs w:val="26"/>
          <w:rtl/>
        </w:rPr>
        <w:t xml:space="preserve"> در سمت چپ تخصیص می دهد.</w:t>
      </w:r>
    </w:p>
    <w:p w14:paraId="66F1B847" w14:textId="77777777" w:rsidR="003E060B" w:rsidRDefault="002F5B3D" w:rsidP="003E060B">
      <w:pPr>
        <w:tabs>
          <w:tab w:val="left" w:pos="9026"/>
        </w:tabs>
        <w:rPr>
          <w:rFonts w:cs="B Zar"/>
          <w:sz w:val="26"/>
          <w:szCs w:val="26"/>
          <w:rtl/>
        </w:rPr>
      </w:pPr>
      <w:r>
        <w:rPr>
          <w:rFonts w:cs="B Zar" w:hint="cs"/>
          <w:sz w:val="26"/>
          <w:szCs w:val="26"/>
          <w:rtl/>
        </w:rPr>
        <w:t xml:space="preserve">عملگر های ترکیبی مانند </w:t>
      </w:r>
      <w:r>
        <w:rPr>
          <w:rFonts w:cs="B Zar"/>
          <w:sz w:val="26"/>
          <w:szCs w:val="26"/>
        </w:rPr>
        <w:t>a+=5</w:t>
      </w:r>
      <w:r>
        <w:rPr>
          <w:rFonts w:cs="B Zar" w:hint="cs"/>
          <w:sz w:val="26"/>
          <w:szCs w:val="26"/>
          <w:rtl/>
        </w:rPr>
        <w:t xml:space="preserve"> هم در پایتون وجود دارد که به متغیر اضافه می شود و بعد ها به طور مشابه تخصیص</w:t>
      </w:r>
    </w:p>
    <w:p w14:paraId="45F35B11" w14:textId="3452C8E5" w:rsidR="003E060B" w:rsidRDefault="002F5B3D" w:rsidP="003E060B">
      <w:pPr>
        <w:tabs>
          <w:tab w:val="left" w:pos="9026"/>
        </w:tabs>
        <w:rPr>
          <w:rFonts w:cs="B Zar"/>
          <w:sz w:val="26"/>
          <w:szCs w:val="26"/>
          <w:rtl/>
        </w:rPr>
      </w:pPr>
      <w:r>
        <w:rPr>
          <w:rFonts w:cs="B Zar" w:hint="cs"/>
          <w:sz w:val="26"/>
          <w:szCs w:val="26"/>
          <w:rtl/>
        </w:rPr>
        <w:t xml:space="preserve"> پیدا می کنند.  مثلا تبدیل می شود به </w:t>
      </w:r>
      <w:r>
        <w:rPr>
          <w:rFonts w:cs="B Zar"/>
          <w:sz w:val="26"/>
          <w:szCs w:val="26"/>
        </w:rPr>
        <w:t>a= a+5</w:t>
      </w:r>
      <w:r>
        <w:rPr>
          <w:rFonts w:cs="B Zar" w:hint="cs"/>
          <w:sz w:val="26"/>
          <w:szCs w:val="26"/>
          <w:rtl/>
        </w:rPr>
        <w:t xml:space="preserve">  ، در جدول زیر باهم دیگر عملگر های تخصیص را میبینیم :</w:t>
      </w:r>
    </w:p>
    <w:tbl>
      <w:tblPr>
        <w:tblStyle w:val="GridTable1Light-Accent1"/>
        <w:bidiVisual/>
        <w:tblW w:w="0" w:type="auto"/>
        <w:tblLook w:val="04A0" w:firstRow="1" w:lastRow="0" w:firstColumn="1" w:lastColumn="0" w:noHBand="0" w:noVBand="1"/>
      </w:tblPr>
      <w:tblGrid>
        <w:gridCol w:w="1015"/>
        <w:gridCol w:w="4410"/>
        <w:gridCol w:w="3510"/>
      </w:tblGrid>
      <w:tr w:rsidR="002F5B3D" w14:paraId="233C8BD5" w14:textId="77777777" w:rsidTr="000F4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dxa"/>
          </w:tcPr>
          <w:p w14:paraId="3B4BC951" w14:textId="77777777" w:rsidR="002F5B3D" w:rsidRDefault="002F5B3D" w:rsidP="000F40C8">
            <w:pPr>
              <w:tabs>
                <w:tab w:val="left" w:pos="9026"/>
              </w:tabs>
              <w:jc w:val="center"/>
              <w:rPr>
                <w:rFonts w:cs="B Zar"/>
                <w:sz w:val="26"/>
                <w:szCs w:val="26"/>
                <w:rtl/>
              </w:rPr>
            </w:pPr>
            <w:r>
              <w:rPr>
                <w:rFonts w:cs="B Zar" w:hint="cs"/>
                <w:sz w:val="26"/>
                <w:szCs w:val="26"/>
                <w:rtl/>
              </w:rPr>
              <w:t>عملگر</w:t>
            </w:r>
          </w:p>
        </w:tc>
        <w:tc>
          <w:tcPr>
            <w:tcW w:w="4410" w:type="dxa"/>
          </w:tcPr>
          <w:p w14:paraId="6576EB43" w14:textId="77777777" w:rsidR="002F5B3D" w:rsidRDefault="002F5B3D" w:rsidP="000F40C8">
            <w:pPr>
              <w:tabs>
                <w:tab w:val="left" w:pos="9026"/>
              </w:tabs>
              <w:jc w:val="center"/>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مثال</w:t>
            </w:r>
          </w:p>
        </w:tc>
        <w:tc>
          <w:tcPr>
            <w:tcW w:w="3510" w:type="dxa"/>
          </w:tcPr>
          <w:p w14:paraId="1E2C4415" w14:textId="77777777" w:rsidR="002F5B3D" w:rsidRDefault="002F5B3D" w:rsidP="000F40C8">
            <w:pPr>
              <w:tabs>
                <w:tab w:val="left" w:pos="9026"/>
              </w:tabs>
              <w:jc w:val="center"/>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برابر است با</w:t>
            </w:r>
          </w:p>
        </w:tc>
      </w:tr>
      <w:tr w:rsidR="002F5B3D" w14:paraId="09BB1179" w14:textId="77777777" w:rsidTr="000F40C8">
        <w:tc>
          <w:tcPr>
            <w:cnfStyle w:val="001000000000" w:firstRow="0" w:lastRow="0" w:firstColumn="1" w:lastColumn="0" w:oddVBand="0" w:evenVBand="0" w:oddHBand="0" w:evenHBand="0" w:firstRowFirstColumn="0" w:firstRowLastColumn="0" w:lastRowFirstColumn="0" w:lastRowLastColumn="0"/>
            <w:tcW w:w="1015" w:type="dxa"/>
          </w:tcPr>
          <w:p w14:paraId="64CD38AD" w14:textId="77777777" w:rsidR="002F5B3D" w:rsidRDefault="002F5B3D" w:rsidP="000F40C8">
            <w:pPr>
              <w:tabs>
                <w:tab w:val="left" w:pos="9026"/>
              </w:tabs>
              <w:jc w:val="center"/>
              <w:rPr>
                <w:rFonts w:cs="B Zar"/>
                <w:sz w:val="26"/>
                <w:szCs w:val="26"/>
              </w:rPr>
            </w:pPr>
            <w:bookmarkStart w:id="10" w:name="OLE_LINK3"/>
            <w:r>
              <w:rPr>
                <w:rFonts w:cs="B Zar"/>
                <w:sz w:val="26"/>
                <w:szCs w:val="26"/>
              </w:rPr>
              <w:t>=</w:t>
            </w:r>
            <w:bookmarkEnd w:id="10"/>
          </w:p>
        </w:tc>
        <w:tc>
          <w:tcPr>
            <w:tcW w:w="4410" w:type="dxa"/>
          </w:tcPr>
          <w:p w14:paraId="30043DEF"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a=5</w:t>
            </w:r>
          </w:p>
        </w:tc>
        <w:tc>
          <w:tcPr>
            <w:tcW w:w="3510" w:type="dxa"/>
          </w:tcPr>
          <w:p w14:paraId="2DC8C1AF"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 5</w:t>
            </w:r>
          </w:p>
        </w:tc>
      </w:tr>
      <w:tr w:rsidR="002F5B3D" w14:paraId="636607EA" w14:textId="77777777" w:rsidTr="000F40C8">
        <w:trPr>
          <w:trHeight w:val="305"/>
        </w:trPr>
        <w:tc>
          <w:tcPr>
            <w:cnfStyle w:val="001000000000" w:firstRow="0" w:lastRow="0" w:firstColumn="1" w:lastColumn="0" w:oddVBand="0" w:evenVBand="0" w:oddHBand="0" w:evenHBand="0" w:firstRowFirstColumn="0" w:firstRowLastColumn="0" w:lastRowFirstColumn="0" w:lastRowLastColumn="0"/>
            <w:tcW w:w="1015" w:type="dxa"/>
          </w:tcPr>
          <w:p w14:paraId="6899F997" w14:textId="77777777" w:rsidR="002F5B3D" w:rsidRDefault="002F5B3D" w:rsidP="000F40C8">
            <w:pPr>
              <w:tabs>
                <w:tab w:val="left" w:pos="9026"/>
              </w:tabs>
              <w:jc w:val="center"/>
              <w:rPr>
                <w:rFonts w:cs="B Zar"/>
                <w:sz w:val="26"/>
                <w:szCs w:val="26"/>
                <w:rtl/>
              </w:rPr>
            </w:pPr>
            <w:r>
              <w:rPr>
                <w:rFonts w:cs="B Zar"/>
                <w:sz w:val="26"/>
                <w:szCs w:val="26"/>
              </w:rPr>
              <w:t>=</w:t>
            </w:r>
            <w:r>
              <w:rPr>
                <w:rFonts w:cs="B Zar" w:hint="cs"/>
                <w:sz w:val="26"/>
                <w:szCs w:val="26"/>
                <w:rtl/>
              </w:rPr>
              <w:t>+</w:t>
            </w:r>
          </w:p>
        </w:tc>
        <w:tc>
          <w:tcPr>
            <w:tcW w:w="4410" w:type="dxa"/>
          </w:tcPr>
          <w:p w14:paraId="7608FD41"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 +=5</w:t>
            </w:r>
          </w:p>
        </w:tc>
        <w:tc>
          <w:tcPr>
            <w:tcW w:w="3510" w:type="dxa"/>
          </w:tcPr>
          <w:p w14:paraId="51E899ED"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 a+5</w:t>
            </w:r>
          </w:p>
        </w:tc>
      </w:tr>
      <w:tr w:rsidR="002F5B3D" w14:paraId="6139C3F4" w14:textId="77777777" w:rsidTr="000F40C8">
        <w:tc>
          <w:tcPr>
            <w:cnfStyle w:val="001000000000" w:firstRow="0" w:lastRow="0" w:firstColumn="1" w:lastColumn="0" w:oddVBand="0" w:evenVBand="0" w:oddHBand="0" w:evenHBand="0" w:firstRowFirstColumn="0" w:firstRowLastColumn="0" w:lastRowFirstColumn="0" w:lastRowLastColumn="0"/>
            <w:tcW w:w="1015" w:type="dxa"/>
          </w:tcPr>
          <w:p w14:paraId="5C4A8EA6"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w:t>
            </w:r>
          </w:p>
        </w:tc>
        <w:tc>
          <w:tcPr>
            <w:tcW w:w="4410" w:type="dxa"/>
          </w:tcPr>
          <w:p w14:paraId="334F4CB3"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a-=5</w:t>
            </w:r>
          </w:p>
        </w:tc>
        <w:tc>
          <w:tcPr>
            <w:tcW w:w="3510" w:type="dxa"/>
          </w:tcPr>
          <w:p w14:paraId="043E3311"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 a-5</w:t>
            </w:r>
          </w:p>
        </w:tc>
      </w:tr>
      <w:tr w:rsidR="002F5B3D" w14:paraId="212E7324" w14:textId="77777777" w:rsidTr="000F40C8">
        <w:tc>
          <w:tcPr>
            <w:cnfStyle w:val="001000000000" w:firstRow="0" w:lastRow="0" w:firstColumn="1" w:lastColumn="0" w:oddVBand="0" w:evenVBand="0" w:oddHBand="0" w:evenHBand="0" w:firstRowFirstColumn="0" w:firstRowLastColumn="0" w:lastRowFirstColumn="0" w:lastRowLastColumn="0"/>
            <w:tcW w:w="1015" w:type="dxa"/>
          </w:tcPr>
          <w:p w14:paraId="001F4B00" w14:textId="77777777" w:rsidR="002F5B3D" w:rsidRPr="00CE70A5"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w:t>
            </w:r>
          </w:p>
        </w:tc>
        <w:tc>
          <w:tcPr>
            <w:tcW w:w="4410" w:type="dxa"/>
          </w:tcPr>
          <w:p w14:paraId="4B8CECEE"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w:t>
            </w:r>
            <w:r>
              <w:rPr>
                <w:rFonts w:ascii="IranSans" w:hAnsi="IranSans"/>
                <w:color w:val="212529"/>
                <w:sz w:val="23"/>
                <w:szCs w:val="23"/>
                <w:shd w:val="clear" w:color="auto" w:fill="FFFFFF"/>
              </w:rPr>
              <w:t>*= 5</w:t>
            </w:r>
          </w:p>
        </w:tc>
        <w:tc>
          <w:tcPr>
            <w:tcW w:w="3510" w:type="dxa"/>
          </w:tcPr>
          <w:p w14:paraId="786A4D90"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w:t>
            </w:r>
            <w:r>
              <w:rPr>
                <w:rFonts w:ascii="IranSans" w:hAnsi="IranSans"/>
                <w:color w:val="212529"/>
                <w:sz w:val="23"/>
                <w:szCs w:val="23"/>
                <w:shd w:val="clear" w:color="auto" w:fill="FFFFFF"/>
              </w:rPr>
              <w:t>= a* 5</w:t>
            </w:r>
          </w:p>
        </w:tc>
      </w:tr>
      <w:tr w:rsidR="002F5B3D" w14:paraId="2AEA21C8" w14:textId="77777777" w:rsidTr="000F40C8">
        <w:tc>
          <w:tcPr>
            <w:cnfStyle w:val="001000000000" w:firstRow="0" w:lastRow="0" w:firstColumn="1" w:lastColumn="0" w:oddVBand="0" w:evenVBand="0" w:oddHBand="0" w:evenHBand="0" w:firstRowFirstColumn="0" w:firstRowLastColumn="0" w:lastRowFirstColumn="0" w:lastRowLastColumn="0"/>
            <w:tcW w:w="1015" w:type="dxa"/>
          </w:tcPr>
          <w:p w14:paraId="0E04003A"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w:t>
            </w:r>
            <w:r>
              <w:rPr>
                <w:rFonts w:cs="B Zar" w:hint="cs"/>
                <w:sz w:val="26"/>
                <w:szCs w:val="26"/>
                <w:rtl/>
              </w:rPr>
              <w:t>/</w:t>
            </w:r>
          </w:p>
        </w:tc>
        <w:tc>
          <w:tcPr>
            <w:tcW w:w="4410" w:type="dxa"/>
          </w:tcPr>
          <w:p w14:paraId="4A8963DF"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w:t>
            </w:r>
            <w:r>
              <w:rPr>
                <w:rFonts w:ascii="IranSans" w:hAnsi="IranSans"/>
                <w:color w:val="212529"/>
                <w:sz w:val="23"/>
                <w:szCs w:val="23"/>
                <w:shd w:val="clear" w:color="auto" w:fill="FFFFFF"/>
              </w:rPr>
              <w:t> /= 5</w:t>
            </w:r>
          </w:p>
        </w:tc>
        <w:tc>
          <w:tcPr>
            <w:tcW w:w="3510" w:type="dxa"/>
          </w:tcPr>
          <w:p w14:paraId="13C941B3"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w:t>
            </w:r>
            <w:r>
              <w:rPr>
                <w:rFonts w:ascii="IranSans" w:hAnsi="IranSans"/>
                <w:color w:val="212529"/>
                <w:sz w:val="23"/>
                <w:szCs w:val="23"/>
                <w:shd w:val="clear" w:color="auto" w:fill="FFFFFF"/>
              </w:rPr>
              <w:t> = a/5</w:t>
            </w:r>
          </w:p>
        </w:tc>
      </w:tr>
      <w:tr w:rsidR="002F5B3D" w14:paraId="0DF69859" w14:textId="77777777" w:rsidTr="000F40C8">
        <w:tc>
          <w:tcPr>
            <w:cnfStyle w:val="001000000000" w:firstRow="0" w:lastRow="0" w:firstColumn="1" w:lastColumn="0" w:oddVBand="0" w:evenVBand="0" w:oddHBand="0" w:evenHBand="0" w:firstRowFirstColumn="0" w:firstRowLastColumn="0" w:lastRowFirstColumn="0" w:lastRowLastColumn="0"/>
            <w:tcW w:w="1015" w:type="dxa"/>
          </w:tcPr>
          <w:p w14:paraId="731EC082"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w:t>
            </w:r>
          </w:p>
        </w:tc>
        <w:tc>
          <w:tcPr>
            <w:tcW w:w="4410" w:type="dxa"/>
          </w:tcPr>
          <w:p w14:paraId="7DCC26AC"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a%=5</w:t>
            </w:r>
          </w:p>
        </w:tc>
        <w:tc>
          <w:tcPr>
            <w:tcW w:w="3510" w:type="dxa"/>
          </w:tcPr>
          <w:p w14:paraId="1BF4809C"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 a%5</w:t>
            </w:r>
          </w:p>
        </w:tc>
      </w:tr>
      <w:tr w:rsidR="002F5B3D" w14:paraId="572DA862" w14:textId="77777777" w:rsidTr="000F40C8">
        <w:tc>
          <w:tcPr>
            <w:cnfStyle w:val="001000000000" w:firstRow="0" w:lastRow="0" w:firstColumn="1" w:lastColumn="0" w:oddVBand="0" w:evenVBand="0" w:oddHBand="0" w:evenHBand="0" w:firstRowFirstColumn="0" w:firstRowLastColumn="0" w:lastRowFirstColumn="0" w:lastRowLastColumn="0"/>
            <w:tcW w:w="1015" w:type="dxa"/>
          </w:tcPr>
          <w:p w14:paraId="483F403C"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w:t>
            </w:r>
          </w:p>
        </w:tc>
        <w:tc>
          <w:tcPr>
            <w:tcW w:w="4410" w:type="dxa"/>
          </w:tcPr>
          <w:p w14:paraId="3D901696"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a//=5</w:t>
            </w:r>
          </w:p>
        </w:tc>
        <w:tc>
          <w:tcPr>
            <w:tcW w:w="3510" w:type="dxa"/>
          </w:tcPr>
          <w:p w14:paraId="5BBF5BB2"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 a//5</w:t>
            </w:r>
          </w:p>
        </w:tc>
      </w:tr>
      <w:tr w:rsidR="002F5B3D" w14:paraId="32A64501" w14:textId="77777777" w:rsidTr="000F40C8">
        <w:tc>
          <w:tcPr>
            <w:cnfStyle w:val="001000000000" w:firstRow="0" w:lastRow="0" w:firstColumn="1" w:lastColumn="0" w:oddVBand="0" w:evenVBand="0" w:oddHBand="0" w:evenHBand="0" w:firstRowFirstColumn="0" w:firstRowLastColumn="0" w:lastRowFirstColumn="0" w:lastRowLastColumn="0"/>
            <w:tcW w:w="1015" w:type="dxa"/>
          </w:tcPr>
          <w:p w14:paraId="0DA1A6F3"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w:t>
            </w:r>
          </w:p>
        </w:tc>
        <w:tc>
          <w:tcPr>
            <w:tcW w:w="4410" w:type="dxa"/>
          </w:tcPr>
          <w:p w14:paraId="0D8E689C"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a**=5</w:t>
            </w:r>
          </w:p>
        </w:tc>
        <w:tc>
          <w:tcPr>
            <w:tcW w:w="3510" w:type="dxa"/>
          </w:tcPr>
          <w:p w14:paraId="2B4FE238"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 a**5</w:t>
            </w:r>
          </w:p>
        </w:tc>
      </w:tr>
      <w:tr w:rsidR="002F5B3D" w14:paraId="4C25D79B" w14:textId="77777777" w:rsidTr="000F40C8">
        <w:tc>
          <w:tcPr>
            <w:cnfStyle w:val="001000000000" w:firstRow="0" w:lastRow="0" w:firstColumn="1" w:lastColumn="0" w:oddVBand="0" w:evenVBand="0" w:oddHBand="0" w:evenHBand="0" w:firstRowFirstColumn="0" w:firstRowLastColumn="0" w:lastRowFirstColumn="0" w:lastRowLastColumn="0"/>
            <w:tcW w:w="1015" w:type="dxa"/>
          </w:tcPr>
          <w:p w14:paraId="2FB1F5DB"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&amp;=</w:t>
            </w:r>
          </w:p>
        </w:tc>
        <w:tc>
          <w:tcPr>
            <w:tcW w:w="4410" w:type="dxa"/>
          </w:tcPr>
          <w:p w14:paraId="593198C4"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a&amp; =5</w:t>
            </w:r>
          </w:p>
        </w:tc>
        <w:tc>
          <w:tcPr>
            <w:tcW w:w="3510" w:type="dxa"/>
          </w:tcPr>
          <w:p w14:paraId="5EBE789C"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 a&amp;5</w:t>
            </w:r>
          </w:p>
        </w:tc>
      </w:tr>
      <w:tr w:rsidR="002F5B3D" w14:paraId="1F8115BE" w14:textId="77777777" w:rsidTr="000F40C8">
        <w:tc>
          <w:tcPr>
            <w:cnfStyle w:val="001000000000" w:firstRow="0" w:lastRow="0" w:firstColumn="1" w:lastColumn="0" w:oddVBand="0" w:evenVBand="0" w:oddHBand="0" w:evenHBand="0" w:firstRowFirstColumn="0" w:firstRowLastColumn="0" w:lastRowFirstColumn="0" w:lastRowLastColumn="0"/>
            <w:tcW w:w="1015" w:type="dxa"/>
          </w:tcPr>
          <w:p w14:paraId="62CD3477"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w:t>
            </w:r>
          </w:p>
        </w:tc>
        <w:tc>
          <w:tcPr>
            <w:tcW w:w="4410" w:type="dxa"/>
          </w:tcPr>
          <w:p w14:paraId="7562AD4B"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 5</w:t>
            </w:r>
          </w:p>
        </w:tc>
        <w:tc>
          <w:tcPr>
            <w:tcW w:w="3510" w:type="dxa"/>
          </w:tcPr>
          <w:p w14:paraId="659EFDF2" w14:textId="77777777" w:rsidR="002F5B3D" w:rsidRPr="00CB1332" w:rsidRDefault="002F5B3D" w:rsidP="000F40C8">
            <w:pPr>
              <w:tabs>
                <w:tab w:val="left" w:pos="1512"/>
                <w:tab w:val="center" w:pos="1647"/>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a=a|5</w:t>
            </w:r>
          </w:p>
        </w:tc>
      </w:tr>
      <w:tr w:rsidR="002F5B3D" w14:paraId="40AABB10" w14:textId="77777777" w:rsidTr="000F40C8">
        <w:tc>
          <w:tcPr>
            <w:cnfStyle w:val="001000000000" w:firstRow="0" w:lastRow="0" w:firstColumn="1" w:lastColumn="0" w:oddVBand="0" w:evenVBand="0" w:oddHBand="0" w:evenHBand="0" w:firstRowFirstColumn="0" w:firstRowLastColumn="0" w:lastRowFirstColumn="0" w:lastRowLastColumn="0"/>
            <w:tcW w:w="1015" w:type="dxa"/>
          </w:tcPr>
          <w:p w14:paraId="362BD1EC" w14:textId="77777777" w:rsidR="002F5B3D" w:rsidRDefault="002F5B3D" w:rsidP="000F40C8">
            <w:pPr>
              <w:tabs>
                <w:tab w:val="left" w:pos="9026"/>
              </w:tabs>
              <w:jc w:val="center"/>
              <w:rPr>
                <w:rFonts w:cs="B Zar"/>
                <w:sz w:val="26"/>
                <w:szCs w:val="26"/>
                <w:rtl/>
              </w:rPr>
            </w:pPr>
            <w:r>
              <w:rPr>
                <w:rFonts w:ascii="IranSans" w:hAnsi="IranSans"/>
                <w:color w:val="212529"/>
                <w:sz w:val="23"/>
                <w:szCs w:val="23"/>
                <w:shd w:val="clear" w:color="auto" w:fill="FFFFFF"/>
              </w:rPr>
              <w:t>^=</w:t>
            </w:r>
          </w:p>
        </w:tc>
        <w:tc>
          <w:tcPr>
            <w:tcW w:w="4410" w:type="dxa"/>
          </w:tcPr>
          <w:p w14:paraId="4A21118B" w14:textId="77777777" w:rsidR="002F5B3D" w:rsidRPr="00CB1332"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w:t>
            </w:r>
            <w:r>
              <w:rPr>
                <w:rFonts w:ascii="IranSans" w:hAnsi="IranSans"/>
                <w:color w:val="212529"/>
                <w:sz w:val="23"/>
                <w:szCs w:val="23"/>
                <w:shd w:val="clear" w:color="auto" w:fill="FFFFFF"/>
              </w:rPr>
              <w:t>^</w:t>
            </w:r>
            <w:r>
              <w:rPr>
                <w:rFonts w:ascii="IranSans" w:hAnsi="IranSans" w:cs="B Zar"/>
                <w:color w:val="212529"/>
                <w:sz w:val="26"/>
                <w:szCs w:val="26"/>
                <w:shd w:val="clear" w:color="auto" w:fill="FFFFFF"/>
              </w:rPr>
              <w:t xml:space="preserve">= </w:t>
            </w:r>
            <w:r>
              <w:rPr>
                <w:rFonts w:cs="B Zar"/>
                <w:sz w:val="26"/>
                <w:szCs w:val="26"/>
              </w:rPr>
              <w:t>5</w:t>
            </w:r>
          </w:p>
        </w:tc>
        <w:tc>
          <w:tcPr>
            <w:tcW w:w="3510" w:type="dxa"/>
          </w:tcPr>
          <w:p w14:paraId="71AACDEC"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a=a</w:t>
            </w:r>
            <w:r>
              <w:rPr>
                <w:rFonts w:ascii="IranSans" w:hAnsi="IranSans"/>
                <w:color w:val="212529"/>
                <w:sz w:val="23"/>
                <w:szCs w:val="23"/>
                <w:shd w:val="clear" w:color="auto" w:fill="FFFFFF"/>
              </w:rPr>
              <w:t xml:space="preserve">^ </w:t>
            </w:r>
            <w:r>
              <w:rPr>
                <w:rFonts w:cs="B Zar"/>
                <w:sz w:val="26"/>
                <w:szCs w:val="26"/>
              </w:rPr>
              <w:t>5</w:t>
            </w:r>
          </w:p>
        </w:tc>
      </w:tr>
      <w:tr w:rsidR="002F5B3D" w14:paraId="5FE17350" w14:textId="77777777" w:rsidTr="000F40C8">
        <w:tc>
          <w:tcPr>
            <w:cnfStyle w:val="001000000000" w:firstRow="0" w:lastRow="0" w:firstColumn="1" w:lastColumn="0" w:oddVBand="0" w:evenVBand="0" w:oddHBand="0" w:evenHBand="0" w:firstRowFirstColumn="0" w:firstRowLastColumn="0" w:lastRowFirstColumn="0" w:lastRowLastColumn="0"/>
            <w:tcW w:w="1015" w:type="dxa"/>
          </w:tcPr>
          <w:p w14:paraId="70D7370A" w14:textId="77777777" w:rsidR="002F5B3D" w:rsidRDefault="002F5B3D" w:rsidP="000F40C8">
            <w:pPr>
              <w:tabs>
                <w:tab w:val="left" w:pos="9026"/>
              </w:tabs>
              <w:jc w:val="center"/>
              <w:rPr>
                <w:rFonts w:ascii="IranSans" w:hAnsi="IranSans"/>
                <w:color w:val="212529"/>
                <w:sz w:val="23"/>
                <w:szCs w:val="23"/>
                <w:shd w:val="clear" w:color="auto" w:fill="FFFFFF"/>
              </w:rPr>
            </w:pPr>
            <w:r>
              <w:rPr>
                <w:rFonts w:ascii="IranSans" w:hAnsi="IranSans" w:hint="cs"/>
                <w:color w:val="212529"/>
                <w:sz w:val="23"/>
                <w:szCs w:val="23"/>
                <w:shd w:val="clear" w:color="auto" w:fill="FFFFFF"/>
                <w:rtl/>
              </w:rPr>
              <w:t>=&lt;&lt;</w:t>
            </w:r>
          </w:p>
        </w:tc>
        <w:tc>
          <w:tcPr>
            <w:tcW w:w="4410" w:type="dxa"/>
          </w:tcPr>
          <w:p w14:paraId="0B677FDC" w14:textId="77777777" w:rsidR="002F5B3D" w:rsidRPr="00CB1332"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w:t>
            </w:r>
            <w:r>
              <w:rPr>
                <w:rFonts w:ascii="IranSans" w:hAnsi="IranSans"/>
                <w:color w:val="212529"/>
                <w:sz w:val="23"/>
                <w:szCs w:val="23"/>
                <w:shd w:val="clear" w:color="auto" w:fill="FFFFFF"/>
              </w:rPr>
              <w:t> &gt;&gt;=</w:t>
            </w:r>
            <w:r>
              <w:rPr>
                <w:rFonts w:cs="B Zar"/>
                <w:sz w:val="26"/>
                <w:szCs w:val="26"/>
              </w:rPr>
              <w:t>5</w:t>
            </w:r>
          </w:p>
        </w:tc>
        <w:tc>
          <w:tcPr>
            <w:tcW w:w="3510" w:type="dxa"/>
          </w:tcPr>
          <w:p w14:paraId="1CA0CCE7"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 a&gt;&gt;5</w:t>
            </w:r>
          </w:p>
        </w:tc>
      </w:tr>
      <w:tr w:rsidR="002F5B3D" w14:paraId="7D24B74D" w14:textId="77777777" w:rsidTr="000F40C8">
        <w:tc>
          <w:tcPr>
            <w:cnfStyle w:val="001000000000" w:firstRow="0" w:lastRow="0" w:firstColumn="1" w:lastColumn="0" w:oddVBand="0" w:evenVBand="0" w:oddHBand="0" w:evenHBand="0" w:firstRowFirstColumn="0" w:firstRowLastColumn="0" w:lastRowFirstColumn="0" w:lastRowLastColumn="0"/>
            <w:tcW w:w="1015" w:type="dxa"/>
          </w:tcPr>
          <w:p w14:paraId="6711A325" w14:textId="77777777" w:rsidR="002F5B3D" w:rsidRDefault="002F5B3D" w:rsidP="000F40C8">
            <w:pPr>
              <w:tabs>
                <w:tab w:val="left" w:pos="9026"/>
              </w:tabs>
              <w:jc w:val="center"/>
              <w:rPr>
                <w:rFonts w:ascii="IranSans" w:hAnsi="IranSans"/>
                <w:color w:val="212529"/>
                <w:sz w:val="23"/>
                <w:szCs w:val="23"/>
                <w:shd w:val="clear" w:color="auto" w:fill="FFFFFF"/>
              </w:rPr>
            </w:pPr>
            <w:r>
              <w:rPr>
                <w:rFonts w:ascii="IranSans" w:hAnsi="IranSans" w:hint="cs"/>
                <w:color w:val="212529"/>
                <w:sz w:val="23"/>
                <w:szCs w:val="23"/>
                <w:shd w:val="clear" w:color="auto" w:fill="FFFFFF"/>
                <w:rtl/>
              </w:rPr>
              <w:t>=&gt;&gt;</w:t>
            </w:r>
          </w:p>
        </w:tc>
        <w:tc>
          <w:tcPr>
            <w:tcW w:w="4410" w:type="dxa"/>
          </w:tcPr>
          <w:p w14:paraId="2AACAF8A" w14:textId="77777777" w:rsidR="002F5B3D" w:rsidRPr="00CB1332" w:rsidRDefault="002F5B3D" w:rsidP="000F40C8">
            <w:pPr>
              <w:tabs>
                <w:tab w:val="left" w:pos="1961"/>
                <w:tab w:val="center" w:pos="2097"/>
                <w:tab w:val="left" w:pos="9026"/>
              </w:tabs>
              <w:jc w:val="center"/>
              <w:cnfStyle w:val="000000000000" w:firstRow="0" w:lastRow="0" w:firstColumn="0" w:lastColumn="0" w:oddVBand="0" w:evenVBand="0" w:oddHBand="0" w:evenHBand="0" w:firstRowFirstColumn="0" w:firstRowLastColumn="0" w:lastRowFirstColumn="0" w:lastRowLastColumn="0"/>
              <w:rPr>
                <w:rFonts w:cs="Calibri"/>
                <w:sz w:val="26"/>
                <w:szCs w:val="26"/>
              </w:rPr>
            </w:pPr>
            <w:r>
              <w:rPr>
                <w:rFonts w:cs="Calibri"/>
                <w:sz w:val="26"/>
                <w:szCs w:val="26"/>
              </w:rPr>
              <w:t>a&lt;&lt;=5</w:t>
            </w:r>
          </w:p>
        </w:tc>
        <w:tc>
          <w:tcPr>
            <w:tcW w:w="3510" w:type="dxa"/>
          </w:tcPr>
          <w:p w14:paraId="3DD70698"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sz w:val="26"/>
                <w:szCs w:val="26"/>
              </w:rPr>
              <w:t>a= a&lt;&lt;5</w:t>
            </w:r>
          </w:p>
        </w:tc>
      </w:tr>
    </w:tbl>
    <w:p w14:paraId="737E5AF0" w14:textId="51738D8E" w:rsidR="003E060B" w:rsidRDefault="002F5B3D" w:rsidP="003E060B">
      <w:pPr>
        <w:tabs>
          <w:tab w:val="left" w:pos="9026"/>
        </w:tabs>
        <w:jc w:val="center"/>
        <w:rPr>
          <w:rFonts w:cs="B Zar"/>
          <w:sz w:val="26"/>
          <w:szCs w:val="26"/>
          <w:rtl/>
        </w:rPr>
      </w:pPr>
      <w:r>
        <w:rPr>
          <w:rFonts w:cs="B Zar" w:hint="cs"/>
          <w:sz w:val="26"/>
          <w:szCs w:val="26"/>
          <w:rtl/>
        </w:rPr>
        <w:t>جدول 1-5</w:t>
      </w:r>
    </w:p>
    <w:p w14:paraId="7E991362" w14:textId="00037BD5" w:rsidR="002F5B3D" w:rsidRDefault="002F5B3D" w:rsidP="003E060B">
      <w:pPr>
        <w:tabs>
          <w:tab w:val="left" w:pos="9026"/>
        </w:tabs>
        <w:rPr>
          <w:rFonts w:cs="B Zar"/>
          <w:sz w:val="36"/>
          <w:szCs w:val="36"/>
          <w:rtl/>
        </w:rPr>
      </w:pPr>
      <w:r>
        <w:rPr>
          <w:rFonts w:cs="B Zar" w:hint="cs"/>
          <w:sz w:val="32"/>
          <w:szCs w:val="32"/>
          <w:rtl/>
        </w:rPr>
        <w:t>5-</w:t>
      </w:r>
      <w:r>
        <w:rPr>
          <w:rFonts w:cs="B Zar" w:hint="cs"/>
          <w:sz w:val="36"/>
          <w:szCs w:val="36"/>
          <w:rtl/>
        </w:rPr>
        <w:t>1 عملگر های خاص</w:t>
      </w:r>
    </w:p>
    <w:p w14:paraId="5E5D797F" w14:textId="77777777" w:rsidR="003E060B" w:rsidRDefault="002F5B3D" w:rsidP="002F5B3D">
      <w:pPr>
        <w:tabs>
          <w:tab w:val="left" w:pos="9026"/>
        </w:tabs>
        <w:rPr>
          <w:rFonts w:cs="B Zar"/>
          <w:sz w:val="26"/>
          <w:szCs w:val="26"/>
          <w:rtl/>
        </w:rPr>
      </w:pPr>
      <w:r>
        <w:rPr>
          <w:rFonts w:cs="B Zar" w:hint="cs"/>
          <w:sz w:val="26"/>
          <w:szCs w:val="26"/>
          <w:rtl/>
        </w:rPr>
        <w:t xml:space="preserve">در زبان پایتون انواع خاصی از عملگر ها وجود دارد مانند عملگر همانی و عملگر عضویت که در ادامه این دو عملگر را </w:t>
      </w:r>
    </w:p>
    <w:p w14:paraId="51898E7C" w14:textId="0C14D7BE" w:rsidR="002F5B3D" w:rsidRDefault="002F5B3D" w:rsidP="002F5B3D">
      <w:pPr>
        <w:tabs>
          <w:tab w:val="left" w:pos="9026"/>
        </w:tabs>
        <w:rPr>
          <w:rFonts w:cs="B Zar"/>
          <w:sz w:val="26"/>
          <w:szCs w:val="26"/>
          <w:rtl/>
        </w:rPr>
      </w:pPr>
      <w:r>
        <w:rPr>
          <w:rFonts w:cs="B Zar" w:hint="cs"/>
          <w:sz w:val="26"/>
          <w:szCs w:val="26"/>
          <w:rtl/>
        </w:rPr>
        <w:t xml:space="preserve">تشریح می کنیم </w:t>
      </w:r>
    </w:p>
    <w:p w14:paraId="16A5458E" w14:textId="77777777" w:rsidR="003E060B" w:rsidRDefault="003E060B" w:rsidP="002F5B3D">
      <w:pPr>
        <w:tabs>
          <w:tab w:val="left" w:pos="9026"/>
        </w:tabs>
        <w:rPr>
          <w:rFonts w:cs="B Zar"/>
          <w:sz w:val="26"/>
          <w:szCs w:val="26"/>
          <w:rtl/>
        </w:rPr>
      </w:pPr>
    </w:p>
    <w:p w14:paraId="252C1CDD" w14:textId="77777777" w:rsidR="002F5B3D" w:rsidRDefault="002F5B3D" w:rsidP="002F5B3D">
      <w:pPr>
        <w:tabs>
          <w:tab w:val="left" w:pos="9026"/>
        </w:tabs>
        <w:rPr>
          <w:rFonts w:cs="B Zar"/>
          <w:sz w:val="36"/>
          <w:szCs w:val="36"/>
          <w:rtl/>
        </w:rPr>
      </w:pPr>
      <w:r>
        <w:rPr>
          <w:rFonts w:cs="B Zar" w:hint="cs"/>
          <w:sz w:val="28"/>
          <w:szCs w:val="28"/>
          <w:rtl/>
        </w:rPr>
        <w:t>1-</w:t>
      </w:r>
      <w:r>
        <w:rPr>
          <w:rFonts w:cs="B Zar" w:hint="cs"/>
          <w:sz w:val="32"/>
          <w:szCs w:val="32"/>
          <w:rtl/>
        </w:rPr>
        <w:t>5</w:t>
      </w:r>
      <w:r>
        <w:rPr>
          <w:rFonts w:cs="B Zar" w:hint="cs"/>
          <w:sz w:val="36"/>
          <w:szCs w:val="36"/>
          <w:rtl/>
        </w:rPr>
        <w:t>-1 عملگر های همانی</w:t>
      </w:r>
    </w:p>
    <w:p w14:paraId="05467B31" w14:textId="77777777" w:rsidR="003E060B" w:rsidRDefault="002F5B3D" w:rsidP="002F5B3D">
      <w:pPr>
        <w:tabs>
          <w:tab w:val="left" w:pos="9026"/>
        </w:tabs>
        <w:rPr>
          <w:rFonts w:cs="B Zar"/>
          <w:sz w:val="26"/>
          <w:szCs w:val="26"/>
          <w:rtl/>
        </w:rPr>
      </w:pPr>
      <w:r w:rsidRPr="00911B6F">
        <w:rPr>
          <w:rFonts w:cs="B Zar"/>
          <w:sz w:val="26"/>
          <w:szCs w:val="26"/>
        </w:rPr>
        <w:t>is</w:t>
      </w:r>
      <w:r w:rsidRPr="00911B6F">
        <w:rPr>
          <w:rFonts w:cs="B Zar"/>
          <w:sz w:val="26"/>
          <w:szCs w:val="26"/>
          <w:rtl/>
        </w:rPr>
        <w:t xml:space="preserve"> و </w:t>
      </w:r>
      <w:r w:rsidRPr="00911B6F">
        <w:rPr>
          <w:rFonts w:cs="B Zar"/>
          <w:sz w:val="26"/>
          <w:szCs w:val="26"/>
        </w:rPr>
        <w:t>is not</w:t>
      </w:r>
      <w:r w:rsidRPr="00911B6F">
        <w:rPr>
          <w:rFonts w:cs="B Zar"/>
          <w:sz w:val="26"/>
          <w:szCs w:val="26"/>
          <w:rtl/>
        </w:rPr>
        <w:t xml:space="preserve"> عملگرها</w:t>
      </w:r>
      <w:r w:rsidRPr="00911B6F">
        <w:rPr>
          <w:rFonts w:cs="B Zar" w:hint="cs"/>
          <w:sz w:val="26"/>
          <w:szCs w:val="26"/>
          <w:rtl/>
        </w:rPr>
        <w:t>ی</w:t>
      </w:r>
      <w:r w:rsidRPr="00911B6F">
        <w:rPr>
          <w:rFonts w:cs="B Zar"/>
          <w:sz w:val="26"/>
          <w:szCs w:val="26"/>
          <w:rtl/>
        </w:rPr>
        <w:t xml:space="preserve"> همان</w:t>
      </w:r>
      <w:r w:rsidRPr="00911B6F">
        <w:rPr>
          <w:rFonts w:cs="B Zar" w:hint="cs"/>
          <w:sz w:val="26"/>
          <w:szCs w:val="26"/>
          <w:rtl/>
        </w:rPr>
        <w:t>ی</w:t>
      </w:r>
      <w:r w:rsidRPr="00911B6F">
        <w:rPr>
          <w:rFonts w:cs="B Zar"/>
          <w:sz w:val="26"/>
          <w:szCs w:val="26"/>
          <w:rtl/>
        </w:rPr>
        <w:t xml:space="preserve"> در پا</w:t>
      </w:r>
      <w:r w:rsidRPr="00911B6F">
        <w:rPr>
          <w:rFonts w:cs="B Zar" w:hint="cs"/>
          <w:sz w:val="26"/>
          <w:szCs w:val="26"/>
          <w:rtl/>
        </w:rPr>
        <w:t>ی</w:t>
      </w:r>
      <w:r w:rsidRPr="00911B6F">
        <w:rPr>
          <w:rFonts w:cs="B Zar" w:hint="eastAsia"/>
          <w:sz w:val="26"/>
          <w:szCs w:val="26"/>
          <w:rtl/>
        </w:rPr>
        <w:t>تون</w:t>
      </w:r>
      <w:r w:rsidRPr="00911B6F">
        <w:rPr>
          <w:rFonts w:cs="B Zar"/>
          <w:sz w:val="26"/>
          <w:szCs w:val="26"/>
          <w:rtl/>
        </w:rPr>
        <w:t xml:space="preserve"> هستند.</w:t>
      </w:r>
      <w:r>
        <w:rPr>
          <w:rFonts w:cs="B Zar" w:hint="cs"/>
          <w:sz w:val="26"/>
          <w:szCs w:val="26"/>
          <w:rtl/>
        </w:rPr>
        <w:t xml:space="preserve"> این عملگر ها برای بررسی اینکه آیا دو مقدار در بخش های مشابهی از </w:t>
      </w:r>
    </w:p>
    <w:p w14:paraId="285C20C1" w14:textId="1903670A" w:rsidR="002F5B3D" w:rsidRDefault="002F5B3D" w:rsidP="002F5B3D">
      <w:pPr>
        <w:tabs>
          <w:tab w:val="left" w:pos="9026"/>
        </w:tabs>
        <w:rPr>
          <w:rFonts w:cs="B Zar"/>
          <w:sz w:val="26"/>
          <w:szCs w:val="26"/>
          <w:rtl/>
        </w:rPr>
      </w:pPr>
      <w:r>
        <w:rPr>
          <w:rFonts w:cs="B Zar" w:hint="cs"/>
          <w:sz w:val="26"/>
          <w:szCs w:val="26"/>
          <w:rtl/>
        </w:rPr>
        <w:t>حافظه قرار دارند یا نه مورد استفاده قرار می گیرند. البته مساوی بودن تو متغیر به معنای همانی بودن آن نیست</w:t>
      </w:r>
    </w:p>
    <w:p w14:paraId="3294A89A" w14:textId="77777777" w:rsidR="003E060B" w:rsidRDefault="003E060B" w:rsidP="002F5B3D">
      <w:pPr>
        <w:tabs>
          <w:tab w:val="left" w:pos="9026"/>
        </w:tabs>
        <w:rPr>
          <w:rFonts w:cs="B Zar"/>
          <w:sz w:val="26"/>
          <w:szCs w:val="26"/>
          <w:rtl/>
        </w:rPr>
      </w:pPr>
    </w:p>
    <w:p w14:paraId="3E57ECEB" w14:textId="47F2CCC2" w:rsidR="002F5B3D" w:rsidRDefault="002F5B3D" w:rsidP="002F5B3D">
      <w:pPr>
        <w:tabs>
          <w:tab w:val="left" w:pos="9026"/>
        </w:tabs>
        <w:rPr>
          <w:rFonts w:cs="B Zar"/>
          <w:sz w:val="26"/>
          <w:szCs w:val="26"/>
          <w:rtl/>
        </w:rPr>
      </w:pPr>
    </w:p>
    <w:tbl>
      <w:tblPr>
        <w:tblStyle w:val="GridTable1Light-Accent1"/>
        <w:bidiVisual/>
        <w:tblW w:w="0" w:type="auto"/>
        <w:tblLook w:val="04A0" w:firstRow="1" w:lastRow="0" w:firstColumn="1" w:lastColumn="0" w:noHBand="0" w:noVBand="1"/>
      </w:tblPr>
      <w:tblGrid>
        <w:gridCol w:w="3005"/>
        <w:gridCol w:w="3005"/>
        <w:gridCol w:w="2925"/>
      </w:tblGrid>
      <w:tr w:rsidR="002F5B3D" w14:paraId="1C26C86C" w14:textId="77777777" w:rsidTr="000F4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28D71A" w14:textId="77777777" w:rsidR="002F5B3D" w:rsidRDefault="002F5B3D" w:rsidP="000F40C8">
            <w:pPr>
              <w:tabs>
                <w:tab w:val="left" w:pos="9026"/>
              </w:tabs>
              <w:jc w:val="center"/>
              <w:rPr>
                <w:rFonts w:cs="B Zar"/>
                <w:sz w:val="26"/>
                <w:szCs w:val="26"/>
                <w:rtl/>
              </w:rPr>
            </w:pPr>
            <w:r>
              <w:rPr>
                <w:rFonts w:cs="B Zar" w:hint="cs"/>
                <w:sz w:val="26"/>
                <w:szCs w:val="26"/>
                <w:rtl/>
              </w:rPr>
              <w:t>عملگر</w:t>
            </w:r>
          </w:p>
        </w:tc>
        <w:tc>
          <w:tcPr>
            <w:tcW w:w="3005" w:type="dxa"/>
          </w:tcPr>
          <w:p w14:paraId="0FD0D139" w14:textId="77777777" w:rsidR="002F5B3D" w:rsidRDefault="002F5B3D" w:rsidP="000F40C8">
            <w:pPr>
              <w:tabs>
                <w:tab w:val="left" w:pos="9026"/>
              </w:tabs>
              <w:jc w:val="center"/>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توضیح</w:t>
            </w:r>
          </w:p>
        </w:tc>
        <w:tc>
          <w:tcPr>
            <w:tcW w:w="2925" w:type="dxa"/>
          </w:tcPr>
          <w:p w14:paraId="58F723D7" w14:textId="77777777" w:rsidR="002F5B3D" w:rsidRDefault="002F5B3D" w:rsidP="000F40C8">
            <w:pPr>
              <w:tabs>
                <w:tab w:val="left" w:pos="9026"/>
              </w:tabs>
              <w:jc w:val="center"/>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مثال</w:t>
            </w:r>
          </w:p>
        </w:tc>
      </w:tr>
      <w:tr w:rsidR="002F5B3D" w14:paraId="4FB1D6AF" w14:textId="77777777" w:rsidTr="000F40C8">
        <w:tc>
          <w:tcPr>
            <w:cnfStyle w:val="001000000000" w:firstRow="0" w:lastRow="0" w:firstColumn="1" w:lastColumn="0" w:oddVBand="0" w:evenVBand="0" w:oddHBand="0" w:evenHBand="0" w:firstRowFirstColumn="0" w:firstRowLastColumn="0" w:lastRowFirstColumn="0" w:lastRowLastColumn="0"/>
            <w:tcW w:w="3005" w:type="dxa"/>
          </w:tcPr>
          <w:p w14:paraId="16E39E7E" w14:textId="77777777" w:rsidR="002F5B3D" w:rsidRPr="001859E0" w:rsidRDefault="002F5B3D" w:rsidP="000F40C8">
            <w:pPr>
              <w:tabs>
                <w:tab w:val="left" w:pos="9026"/>
              </w:tabs>
              <w:jc w:val="center"/>
              <w:rPr>
                <w:rFonts w:cs="B Zar"/>
                <w:b w:val="0"/>
                <w:bCs w:val="0"/>
                <w:sz w:val="26"/>
                <w:szCs w:val="26"/>
                <w:rtl/>
              </w:rPr>
            </w:pPr>
            <w:r w:rsidRPr="001859E0">
              <w:rPr>
                <w:rFonts w:ascii="IranSans" w:hAnsi="IranSans" w:cs="B Zar"/>
                <w:b w:val="0"/>
                <w:bCs w:val="0"/>
                <w:color w:val="212529"/>
                <w:sz w:val="26"/>
                <w:szCs w:val="26"/>
                <w:shd w:val="clear" w:color="auto" w:fill="FFFFFF"/>
              </w:rPr>
              <w:t>Is</w:t>
            </w:r>
          </w:p>
        </w:tc>
        <w:tc>
          <w:tcPr>
            <w:tcW w:w="3005" w:type="dxa"/>
          </w:tcPr>
          <w:p w14:paraId="354417A6"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در صورتی درست است که عملوند ها همانی باشند(به شی مشابهی ارجاع داشته باشند)</w:t>
            </w:r>
          </w:p>
        </w:tc>
        <w:tc>
          <w:tcPr>
            <w:tcW w:w="2925" w:type="dxa"/>
          </w:tcPr>
          <w:p w14:paraId="104C06E9" w14:textId="77777777" w:rsidR="002F5B3D" w:rsidRDefault="002F5B3D" w:rsidP="000F40C8">
            <w:pPr>
              <w:tabs>
                <w:tab w:val="left" w:pos="9026"/>
              </w:tabs>
              <w:jc w:val="right"/>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 is true</w:t>
            </w:r>
          </w:p>
        </w:tc>
      </w:tr>
      <w:tr w:rsidR="002F5B3D" w14:paraId="5B98CBC6" w14:textId="77777777" w:rsidTr="000F40C8">
        <w:tc>
          <w:tcPr>
            <w:cnfStyle w:val="001000000000" w:firstRow="0" w:lastRow="0" w:firstColumn="1" w:lastColumn="0" w:oddVBand="0" w:evenVBand="0" w:oddHBand="0" w:evenHBand="0" w:firstRowFirstColumn="0" w:firstRowLastColumn="0" w:lastRowFirstColumn="0" w:lastRowLastColumn="0"/>
            <w:tcW w:w="3005" w:type="dxa"/>
          </w:tcPr>
          <w:p w14:paraId="7485E0B2" w14:textId="77777777" w:rsidR="002F5B3D" w:rsidRPr="001859E0" w:rsidRDefault="002F5B3D" w:rsidP="000F40C8">
            <w:pPr>
              <w:tabs>
                <w:tab w:val="left" w:pos="9026"/>
              </w:tabs>
              <w:jc w:val="center"/>
              <w:rPr>
                <w:rFonts w:cs="B Zar"/>
                <w:b w:val="0"/>
                <w:bCs w:val="0"/>
                <w:sz w:val="26"/>
                <w:szCs w:val="26"/>
                <w:rtl/>
              </w:rPr>
            </w:pPr>
            <w:r>
              <w:rPr>
                <w:rFonts w:cs="B Zar"/>
                <w:b w:val="0"/>
                <w:bCs w:val="0"/>
                <w:sz w:val="26"/>
                <w:szCs w:val="26"/>
              </w:rPr>
              <w:t>i</w:t>
            </w:r>
            <w:r w:rsidRPr="001859E0">
              <w:rPr>
                <w:rFonts w:cs="B Zar"/>
                <w:b w:val="0"/>
                <w:bCs w:val="0"/>
                <w:sz w:val="26"/>
                <w:szCs w:val="26"/>
              </w:rPr>
              <w:t>s not</w:t>
            </w:r>
          </w:p>
        </w:tc>
        <w:tc>
          <w:tcPr>
            <w:tcW w:w="3005" w:type="dxa"/>
          </w:tcPr>
          <w:p w14:paraId="4F0A06CC"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در صورتی درست است که عملوند ها همانی نباشند( به شی مشابهی ارجاع نداشته باشند)</w:t>
            </w:r>
          </w:p>
        </w:tc>
        <w:tc>
          <w:tcPr>
            <w:tcW w:w="2925" w:type="dxa"/>
          </w:tcPr>
          <w:p w14:paraId="4EB39CF2" w14:textId="77777777" w:rsidR="002F5B3D" w:rsidRDefault="002F5B3D" w:rsidP="000F40C8">
            <w:pPr>
              <w:tabs>
                <w:tab w:val="left" w:pos="9026"/>
              </w:tabs>
              <w:jc w:val="right"/>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a is not true</w:t>
            </w:r>
          </w:p>
        </w:tc>
      </w:tr>
    </w:tbl>
    <w:p w14:paraId="0FCE5F4C" w14:textId="77777777" w:rsidR="002F5B3D" w:rsidRDefault="002F5B3D" w:rsidP="002F5B3D">
      <w:pPr>
        <w:tabs>
          <w:tab w:val="left" w:pos="9026"/>
        </w:tabs>
        <w:jc w:val="center"/>
        <w:rPr>
          <w:rFonts w:cs="B Zar"/>
          <w:sz w:val="26"/>
          <w:szCs w:val="26"/>
          <w:rtl/>
        </w:rPr>
      </w:pPr>
      <w:r>
        <w:rPr>
          <w:rFonts w:cs="B Zar" w:hint="cs"/>
          <w:sz w:val="26"/>
          <w:szCs w:val="26"/>
          <w:rtl/>
        </w:rPr>
        <w:t>جدول 1-6</w:t>
      </w:r>
    </w:p>
    <w:p w14:paraId="2CE769D9" w14:textId="77777777" w:rsidR="002F5B3D" w:rsidRDefault="002F5B3D" w:rsidP="002F5B3D">
      <w:pPr>
        <w:tabs>
          <w:tab w:val="left" w:pos="9026"/>
        </w:tabs>
        <w:rPr>
          <w:rFonts w:cs="B Zar"/>
          <w:sz w:val="36"/>
          <w:szCs w:val="36"/>
          <w:rtl/>
        </w:rPr>
      </w:pPr>
      <w:r>
        <w:rPr>
          <w:rFonts w:cs="B Zar" w:hint="cs"/>
          <w:sz w:val="28"/>
          <w:szCs w:val="28"/>
          <w:rtl/>
        </w:rPr>
        <w:t>2-</w:t>
      </w:r>
      <w:r>
        <w:rPr>
          <w:rFonts w:cs="B Zar" w:hint="cs"/>
          <w:sz w:val="32"/>
          <w:szCs w:val="32"/>
          <w:rtl/>
        </w:rPr>
        <w:t>5</w:t>
      </w:r>
      <w:r>
        <w:rPr>
          <w:rFonts w:cs="B Zar" w:hint="cs"/>
          <w:sz w:val="36"/>
          <w:szCs w:val="36"/>
          <w:rtl/>
        </w:rPr>
        <w:t>-1 عملگر های عضویت</w:t>
      </w:r>
    </w:p>
    <w:p w14:paraId="44D4634D" w14:textId="77777777" w:rsidR="002F5B3D" w:rsidRDefault="002F5B3D" w:rsidP="002F5B3D">
      <w:pPr>
        <w:tabs>
          <w:tab w:val="left" w:pos="9026"/>
        </w:tabs>
        <w:rPr>
          <w:rFonts w:cs="B Zar"/>
          <w:sz w:val="26"/>
          <w:szCs w:val="26"/>
          <w:rtl/>
        </w:rPr>
      </w:pPr>
      <w:r w:rsidRPr="00E75276">
        <w:rPr>
          <w:rFonts w:cs="B Zar"/>
          <w:sz w:val="26"/>
          <w:szCs w:val="26"/>
        </w:rPr>
        <w:t>in</w:t>
      </w:r>
      <w:r w:rsidRPr="00E75276">
        <w:rPr>
          <w:rFonts w:cs="B Zar"/>
          <w:sz w:val="26"/>
          <w:szCs w:val="26"/>
          <w:rtl/>
        </w:rPr>
        <w:t xml:space="preserve"> و </w:t>
      </w:r>
      <w:r w:rsidRPr="00E75276">
        <w:rPr>
          <w:rFonts w:cs="B Zar"/>
          <w:sz w:val="26"/>
          <w:szCs w:val="26"/>
        </w:rPr>
        <w:t>not in</w:t>
      </w:r>
      <w:r w:rsidRPr="00E75276">
        <w:rPr>
          <w:rFonts w:cs="B Zar"/>
          <w:sz w:val="26"/>
          <w:szCs w:val="26"/>
          <w:rtl/>
        </w:rPr>
        <w:t xml:space="preserve"> عملگرها</w:t>
      </w:r>
      <w:r w:rsidRPr="00E75276">
        <w:rPr>
          <w:rFonts w:cs="B Zar" w:hint="cs"/>
          <w:sz w:val="26"/>
          <w:szCs w:val="26"/>
          <w:rtl/>
        </w:rPr>
        <w:t>ی</w:t>
      </w:r>
      <w:r w:rsidRPr="00E75276">
        <w:rPr>
          <w:rFonts w:cs="B Zar"/>
          <w:sz w:val="26"/>
          <w:szCs w:val="26"/>
          <w:rtl/>
        </w:rPr>
        <w:t xml:space="preserve"> عضو</w:t>
      </w:r>
      <w:r w:rsidRPr="00E75276">
        <w:rPr>
          <w:rFonts w:cs="B Zar" w:hint="cs"/>
          <w:sz w:val="26"/>
          <w:szCs w:val="26"/>
          <w:rtl/>
        </w:rPr>
        <w:t>ی</w:t>
      </w:r>
      <w:r w:rsidRPr="00E75276">
        <w:rPr>
          <w:rFonts w:cs="B Zar" w:hint="eastAsia"/>
          <w:sz w:val="26"/>
          <w:szCs w:val="26"/>
          <w:rtl/>
        </w:rPr>
        <w:t>ت</w:t>
      </w:r>
      <w:r w:rsidRPr="00E75276">
        <w:rPr>
          <w:rFonts w:cs="B Zar"/>
          <w:sz w:val="26"/>
          <w:szCs w:val="26"/>
          <w:rtl/>
        </w:rPr>
        <w:t xml:space="preserve"> در پا</w:t>
      </w:r>
      <w:r w:rsidRPr="00E75276">
        <w:rPr>
          <w:rFonts w:cs="B Zar" w:hint="cs"/>
          <w:sz w:val="26"/>
          <w:szCs w:val="26"/>
          <w:rtl/>
        </w:rPr>
        <w:t>ی</w:t>
      </w:r>
      <w:r w:rsidRPr="00E75276">
        <w:rPr>
          <w:rFonts w:cs="B Zar" w:hint="eastAsia"/>
          <w:sz w:val="26"/>
          <w:szCs w:val="26"/>
          <w:rtl/>
        </w:rPr>
        <w:t>تون</w:t>
      </w:r>
      <w:r w:rsidRPr="00E75276">
        <w:rPr>
          <w:rFonts w:cs="B Zar"/>
          <w:sz w:val="26"/>
          <w:szCs w:val="26"/>
          <w:rtl/>
        </w:rPr>
        <w:t xml:space="preserve"> هستند. ا</w:t>
      </w:r>
      <w:r w:rsidRPr="00E75276">
        <w:rPr>
          <w:rFonts w:cs="B Zar" w:hint="cs"/>
          <w:sz w:val="26"/>
          <w:szCs w:val="26"/>
          <w:rtl/>
        </w:rPr>
        <w:t>ی</w:t>
      </w:r>
      <w:r w:rsidRPr="00E75276">
        <w:rPr>
          <w:rFonts w:cs="B Zar" w:hint="eastAsia"/>
          <w:sz w:val="26"/>
          <w:szCs w:val="26"/>
          <w:rtl/>
        </w:rPr>
        <w:t>ن</w:t>
      </w:r>
      <w:r w:rsidRPr="00E75276">
        <w:rPr>
          <w:rFonts w:cs="B Zar"/>
          <w:sz w:val="26"/>
          <w:szCs w:val="26"/>
          <w:rtl/>
        </w:rPr>
        <w:t xml:space="preserve"> عملگرها برا</w:t>
      </w:r>
      <w:r w:rsidRPr="00E75276">
        <w:rPr>
          <w:rFonts w:cs="B Zar" w:hint="cs"/>
          <w:sz w:val="26"/>
          <w:szCs w:val="26"/>
          <w:rtl/>
        </w:rPr>
        <w:t>ی</w:t>
      </w:r>
      <w:r w:rsidRPr="00E75276">
        <w:rPr>
          <w:rFonts w:cs="B Zar"/>
          <w:sz w:val="26"/>
          <w:szCs w:val="26"/>
          <w:rtl/>
        </w:rPr>
        <w:t xml:space="preserve"> بررس</w:t>
      </w:r>
      <w:r w:rsidRPr="00E75276">
        <w:rPr>
          <w:rFonts w:cs="B Zar" w:hint="cs"/>
          <w:sz w:val="26"/>
          <w:szCs w:val="26"/>
          <w:rtl/>
        </w:rPr>
        <w:t>ی</w:t>
      </w:r>
      <w:r w:rsidRPr="00E75276">
        <w:rPr>
          <w:rFonts w:cs="B Zar"/>
          <w:sz w:val="26"/>
          <w:szCs w:val="26"/>
          <w:rtl/>
        </w:rPr>
        <w:t xml:space="preserve"> ا</w:t>
      </w:r>
      <w:r w:rsidRPr="00E75276">
        <w:rPr>
          <w:rFonts w:cs="B Zar" w:hint="cs"/>
          <w:sz w:val="26"/>
          <w:szCs w:val="26"/>
          <w:rtl/>
        </w:rPr>
        <w:t>ی</w:t>
      </w:r>
      <w:r w:rsidRPr="00E75276">
        <w:rPr>
          <w:rFonts w:cs="B Zar" w:hint="eastAsia"/>
          <w:sz w:val="26"/>
          <w:szCs w:val="26"/>
          <w:rtl/>
        </w:rPr>
        <w:t>نکه</w:t>
      </w:r>
      <w:r w:rsidRPr="00E75276">
        <w:rPr>
          <w:rFonts w:cs="B Zar"/>
          <w:sz w:val="26"/>
          <w:szCs w:val="26"/>
          <w:rtl/>
        </w:rPr>
        <w:t xml:space="preserve"> </w:t>
      </w:r>
      <w:r w:rsidRPr="00E75276">
        <w:rPr>
          <w:rFonts w:cs="B Zar" w:hint="cs"/>
          <w:sz w:val="26"/>
          <w:szCs w:val="26"/>
          <w:rtl/>
        </w:rPr>
        <w:t>ی</w:t>
      </w:r>
      <w:r w:rsidRPr="00E75276">
        <w:rPr>
          <w:rFonts w:cs="B Zar" w:hint="eastAsia"/>
          <w:sz w:val="26"/>
          <w:szCs w:val="26"/>
          <w:rtl/>
        </w:rPr>
        <w:t>ک</w:t>
      </w:r>
      <w:r w:rsidRPr="00E75276">
        <w:rPr>
          <w:rFonts w:cs="B Zar"/>
          <w:sz w:val="26"/>
          <w:szCs w:val="26"/>
          <w:rtl/>
        </w:rPr>
        <w:t xml:space="preserve"> مقدار </w:t>
      </w:r>
      <w:r w:rsidRPr="00E75276">
        <w:rPr>
          <w:rFonts w:cs="B Zar" w:hint="cs"/>
          <w:sz w:val="26"/>
          <w:szCs w:val="26"/>
          <w:rtl/>
        </w:rPr>
        <w:t>ی</w:t>
      </w:r>
      <w:r w:rsidRPr="00E75276">
        <w:rPr>
          <w:rFonts w:cs="B Zar" w:hint="eastAsia"/>
          <w:sz w:val="26"/>
          <w:szCs w:val="26"/>
          <w:rtl/>
        </w:rPr>
        <w:t>ا</w:t>
      </w:r>
      <w:r w:rsidRPr="00E75276">
        <w:rPr>
          <w:rFonts w:cs="B Zar"/>
          <w:sz w:val="26"/>
          <w:szCs w:val="26"/>
          <w:rtl/>
        </w:rPr>
        <w:t xml:space="preserve"> متغ</w:t>
      </w:r>
      <w:r w:rsidRPr="00E75276">
        <w:rPr>
          <w:rFonts w:cs="B Zar" w:hint="cs"/>
          <w:sz w:val="26"/>
          <w:szCs w:val="26"/>
          <w:rtl/>
        </w:rPr>
        <w:t>ی</w:t>
      </w:r>
      <w:r w:rsidRPr="00E75276">
        <w:rPr>
          <w:rFonts w:cs="B Zar" w:hint="eastAsia"/>
          <w:sz w:val="26"/>
          <w:szCs w:val="26"/>
          <w:rtl/>
        </w:rPr>
        <w:t>ر</w:t>
      </w:r>
      <w:r w:rsidRPr="00E75276">
        <w:rPr>
          <w:rFonts w:cs="B Zar"/>
          <w:sz w:val="26"/>
          <w:szCs w:val="26"/>
          <w:rtl/>
        </w:rPr>
        <w:t xml:space="preserve"> در </w:t>
      </w:r>
      <w:r w:rsidRPr="00E75276">
        <w:rPr>
          <w:rFonts w:cs="B Zar" w:hint="cs"/>
          <w:sz w:val="26"/>
          <w:szCs w:val="26"/>
          <w:rtl/>
        </w:rPr>
        <w:t>ی</w:t>
      </w:r>
      <w:r w:rsidRPr="00E75276">
        <w:rPr>
          <w:rFonts w:cs="B Zar" w:hint="eastAsia"/>
          <w:sz w:val="26"/>
          <w:szCs w:val="26"/>
          <w:rtl/>
        </w:rPr>
        <w:t>ک</w:t>
      </w:r>
      <w:r w:rsidRPr="00E75276">
        <w:rPr>
          <w:rFonts w:cs="B Zar"/>
          <w:sz w:val="26"/>
          <w:szCs w:val="26"/>
          <w:rtl/>
        </w:rPr>
        <w:t xml:space="preserve"> توال</w:t>
      </w:r>
      <w:r w:rsidRPr="00E75276">
        <w:rPr>
          <w:rFonts w:cs="B Zar" w:hint="cs"/>
          <w:sz w:val="26"/>
          <w:szCs w:val="26"/>
          <w:rtl/>
        </w:rPr>
        <w:t>ی</w:t>
      </w:r>
      <w:r w:rsidRPr="00E75276">
        <w:rPr>
          <w:rFonts w:cs="B Zar"/>
          <w:sz w:val="26"/>
          <w:szCs w:val="26"/>
          <w:rtl/>
        </w:rPr>
        <w:t xml:space="preserve"> پ</w:t>
      </w:r>
      <w:r w:rsidRPr="00E75276">
        <w:rPr>
          <w:rFonts w:cs="B Zar" w:hint="cs"/>
          <w:sz w:val="26"/>
          <w:szCs w:val="26"/>
          <w:rtl/>
        </w:rPr>
        <w:t>ی</w:t>
      </w:r>
      <w:r w:rsidRPr="00E75276">
        <w:rPr>
          <w:rFonts w:cs="B Zar" w:hint="eastAsia"/>
          <w:sz w:val="26"/>
          <w:szCs w:val="26"/>
          <w:rtl/>
        </w:rPr>
        <w:t>دا</w:t>
      </w:r>
      <w:r w:rsidRPr="00E75276">
        <w:rPr>
          <w:rFonts w:cs="B Zar"/>
          <w:sz w:val="26"/>
          <w:szCs w:val="26"/>
          <w:rtl/>
        </w:rPr>
        <w:t xml:space="preserve"> م</w:t>
      </w:r>
      <w:r w:rsidRPr="00E75276">
        <w:rPr>
          <w:rFonts w:cs="B Zar" w:hint="cs"/>
          <w:sz w:val="26"/>
          <w:szCs w:val="26"/>
          <w:rtl/>
        </w:rPr>
        <w:t>ی‌</w:t>
      </w:r>
      <w:r w:rsidRPr="00E75276">
        <w:rPr>
          <w:rFonts w:cs="B Zar" w:hint="eastAsia"/>
          <w:sz w:val="26"/>
          <w:szCs w:val="26"/>
          <w:rtl/>
        </w:rPr>
        <w:t>شود</w:t>
      </w:r>
      <w:r w:rsidRPr="00E75276">
        <w:rPr>
          <w:rFonts w:cs="B Zar"/>
          <w:sz w:val="26"/>
          <w:szCs w:val="26"/>
          <w:rtl/>
        </w:rPr>
        <w:t xml:space="preserve"> </w:t>
      </w:r>
      <w:r w:rsidRPr="00E75276">
        <w:rPr>
          <w:rFonts w:cs="B Zar" w:hint="cs"/>
          <w:sz w:val="26"/>
          <w:szCs w:val="26"/>
          <w:rtl/>
        </w:rPr>
        <w:t>ی</w:t>
      </w:r>
      <w:r w:rsidRPr="00E75276">
        <w:rPr>
          <w:rFonts w:cs="B Zar" w:hint="eastAsia"/>
          <w:sz w:val="26"/>
          <w:szCs w:val="26"/>
          <w:rtl/>
        </w:rPr>
        <w:t>ا</w:t>
      </w:r>
      <w:r w:rsidRPr="00E75276">
        <w:rPr>
          <w:rFonts w:cs="B Zar"/>
          <w:sz w:val="26"/>
          <w:szCs w:val="26"/>
          <w:rtl/>
        </w:rPr>
        <w:t xml:space="preserve"> نه مورد استفاده قرار م</w:t>
      </w:r>
      <w:r w:rsidRPr="00E75276">
        <w:rPr>
          <w:rFonts w:cs="B Zar" w:hint="cs"/>
          <w:sz w:val="26"/>
          <w:szCs w:val="26"/>
          <w:rtl/>
        </w:rPr>
        <w:t>ی‌</w:t>
      </w:r>
      <w:r w:rsidRPr="00E75276">
        <w:rPr>
          <w:rFonts w:cs="B Zar" w:hint="eastAsia"/>
          <w:sz w:val="26"/>
          <w:szCs w:val="26"/>
          <w:rtl/>
        </w:rPr>
        <w:t>گ</w:t>
      </w:r>
      <w:r w:rsidRPr="00E75276">
        <w:rPr>
          <w:rFonts w:cs="B Zar" w:hint="cs"/>
          <w:sz w:val="26"/>
          <w:szCs w:val="26"/>
          <w:rtl/>
        </w:rPr>
        <w:t>ی</w:t>
      </w:r>
      <w:r w:rsidRPr="00E75276">
        <w:rPr>
          <w:rFonts w:cs="B Zar" w:hint="eastAsia"/>
          <w:sz w:val="26"/>
          <w:szCs w:val="26"/>
          <w:rtl/>
        </w:rPr>
        <w:t>رند</w:t>
      </w:r>
      <w:r>
        <w:rPr>
          <w:rFonts w:cs="B Zar" w:hint="cs"/>
          <w:sz w:val="26"/>
          <w:szCs w:val="26"/>
          <w:rtl/>
        </w:rPr>
        <w:t>. مانند رشته ، لیست ، مجموعه و دیکشنری</w:t>
      </w:r>
    </w:p>
    <w:p w14:paraId="22F26707" w14:textId="77777777" w:rsidR="002F5B3D" w:rsidRDefault="002F5B3D" w:rsidP="002F5B3D">
      <w:pPr>
        <w:tabs>
          <w:tab w:val="left" w:pos="9026"/>
        </w:tabs>
        <w:rPr>
          <w:rFonts w:cs="B Zar"/>
          <w:sz w:val="26"/>
          <w:szCs w:val="26"/>
          <w:rtl/>
        </w:rPr>
      </w:pPr>
      <w:r>
        <w:rPr>
          <w:rFonts w:cs="B Zar" w:hint="cs"/>
          <w:sz w:val="26"/>
          <w:szCs w:val="26"/>
          <w:rtl/>
        </w:rPr>
        <w:t>در یک دیکشنری ، فقط می توان وجود یا عدم وجود یک کلید را بررسی کرد نه یک مقدار. در جدول زیر عملگر های عضویت را میبینیم:</w:t>
      </w:r>
    </w:p>
    <w:p w14:paraId="48673A27" w14:textId="77777777" w:rsidR="002F5B3D" w:rsidRDefault="002F5B3D" w:rsidP="002F5B3D">
      <w:pPr>
        <w:tabs>
          <w:tab w:val="left" w:pos="9026"/>
        </w:tabs>
        <w:rPr>
          <w:rFonts w:cs="B Zar"/>
          <w:sz w:val="26"/>
          <w:szCs w:val="26"/>
          <w:rtl/>
        </w:rPr>
      </w:pPr>
    </w:p>
    <w:tbl>
      <w:tblPr>
        <w:tblStyle w:val="GridTable1Light-Accent1"/>
        <w:bidiVisual/>
        <w:tblW w:w="0" w:type="auto"/>
        <w:tblLook w:val="04A0" w:firstRow="1" w:lastRow="0" w:firstColumn="1" w:lastColumn="0" w:noHBand="0" w:noVBand="1"/>
      </w:tblPr>
      <w:tblGrid>
        <w:gridCol w:w="3005"/>
        <w:gridCol w:w="3005"/>
        <w:gridCol w:w="2835"/>
      </w:tblGrid>
      <w:tr w:rsidR="002F5B3D" w14:paraId="54E76151" w14:textId="77777777" w:rsidTr="000F4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2ED65D" w14:textId="77777777" w:rsidR="002F5B3D" w:rsidRDefault="002F5B3D" w:rsidP="000F40C8">
            <w:pPr>
              <w:tabs>
                <w:tab w:val="left" w:pos="9026"/>
              </w:tabs>
              <w:jc w:val="center"/>
              <w:rPr>
                <w:rFonts w:cs="B Zar"/>
                <w:sz w:val="26"/>
                <w:szCs w:val="26"/>
                <w:rtl/>
              </w:rPr>
            </w:pPr>
            <w:r>
              <w:rPr>
                <w:rFonts w:cs="B Zar" w:hint="cs"/>
                <w:sz w:val="26"/>
                <w:szCs w:val="26"/>
                <w:rtl/>
              </w:rPr>
              <w:t>عملگر</w:t>
            </w:r>
          </w:p>
        </w:tc>
        <w:tc>
          <w:tcPr>
            <w:tcW w:w="3005" w:type="dxa"/>
          </w:tcPr>
          <w:p w14:paraId="0EE292B8" w14:textId="77777777" w:rsidR="002F5B3D" w:rsidRDefault="002F5B3D" w:rsidP="000F40C8">
            <w:pPr>
              <w:tabs>
                <w:tab w:val="left" w:pos="9026"/>
              </w:tabs>
              <w:jc w:val="center"/>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توضیح</w:t>
            </w:r>
          </w:p>
        </w:tc>
        <w:tc>
          <w:tcPr>
            <w:tcW w:w="2835" w:type="dxa"/>
          </w:tcPr>
          <w:p w14:paraId="252343A9" w14:textId="77777777" w:rsidR="002F5B3D" w:rsidRDefault="002F5B3D" w:rsidP="000F40C8">
            <w:pPr>
              <w:tabs>
                <w:tab w:val="left" w:pos="9026"/>
              </w:tabs>
              <w:jc w:val="center"/>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مثال</w:t>
            </w:r>
          </w:p>
        </w:tc>
      </w:tr>
      <w:tr w:rsidR="002F5B3D" w14:paraId="4C435DBB" w14:textId="77777777" w:rsidTr="000F40C8">
        <w:tc>
          <w:tcPr>
            <w:cnfStyle w:val="001000000000" w:firstRow="0" w:lastRow="0" w:firstColumn="1" w:lastColumn="0" w:oddVBand="0" w:evenVBand="0" w:oddHBand="0" w:evenHBand="0" w:firstRowFirstColumn="0" w:firstRowLastColumn="0" w:lastRowFirstColumn="0" w:lastRowLastColumn="0"/>
            <w:tcW w:w="3005" w:type="dxa"/>
          </w:tcPr>
          <w:p w14:paraId="4B8D3FBC" w14:textId="77777777" w:rsidR="002F5B3D" w:rsidRPr="00B82F76" w:rsidRDefault="002F5B3D" w:rsidP="000F40C8">
            <w:pPr>
              <w:tabs>
                <w:tab w:val="left" w:pos="9026"/>
              </w:tabs>
              <w:jc w:val="center"/>
              <w:rPr>
                <w:rFonts w:cs="B Zar"/>
                <w:b w:val="0"/>
                <w:bCs w:val="0"/>
                <w:sz w:val="26"/>
                <w:szCs w:val="26"/>
              </w:rPr>
            </w:pPr>
            <w:r>
              <w:rPr>
                <w:rFonts w:cs="B Zar"/>
                <w:b w:val="0"/>
                <w:bCs w:val="0"/>
                <w:sz w:val="26"/>
                <w:szCs w:val="26"/>
              </w:rPr>
              <w:t>In</w:t>
            </w:r>
          </w:p>
        </w:tc>
        <w:tc>
          <w:tcPr>
            <w:tcW w:w="3005" w:type="dxa"/>
          </w:tcPr>
          <w:p w14:paraId="04D2EAF0"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در صورتی صحیح است که مقدار/ متغیر در توالی پیدا شود</w:t>
            </w:r>
          </w:p>
        </w:tc>
        <w:tc>
          <w:tcPr>
            <w:tcW w:w="2835" w:type="dxa"/>
          </w:tcPr>
          <w:p w14:paraId="2A8BB249"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5 in a</w:t>
            </w:r>
          </w:p>
        </w:tc>
      </w:tr>
      <w:tr w:rsidR="002F5B3D" w14:paraId="0EF94060" w14:textId="77777777" w:rsidTr="000F40C8">
        <w:tc>
          <w:tcPr>
            <w:cnfStyle w:val="001000000000" w:firstRow="0" w:lastRow="0" w:firstColumn="1" w:lastColumn="0" w:oddVBand="0" w:evenVBand="0" w:oddHBand="0" w:evenHBand="0" w:firstRowFirstColumn="0" w:firstRowLastColumn="0" w:lastRowFirstColumn="0" w:lastRowLastColumn="0"/>
            <w:tcW w:w="3005" w:type="dxa"/>
          </w:tcPr>
          <w:p w14:paraId="4F6FA626" w14:textId="77777777" w:rsidR="002F5B3D" w:rsidRPr="00B82F76" w:rsidRDefault="002F5B3D" w:rsidP="000F40C8">
            <w:pPr>
              <w:tabs>
                <w:tab w:val="left" w:pos="9026"/>
              </w:tabs>
              <w:jc w:val="center"/>
              <w:rPr>
                <w:rFonts w:cs="B Zar"/>
                <w:b w:val="0"/>
                <w:bCs w:val="0"/>
                <w:sz w:val="26"/>
                <w:szCs w:val="26"/>
              </w:rPr>
            </w:pPr>
            <w:r>
              <w:rPr>
                <w:rFonts w:cs="B Zar"/>
                <w:b w:val="0"/>
                <w:bCs w:val="0"/>
                <w:sz w:val="26"/>
                <w:szCs w:val="26"/>
              </w:rPr>
              <w:t>not in</w:t>
            </w:r>
          </w:p>
        </w:tc>
        <w:tc>
          <w:tcPr>
            <w:tcW w:w="3005" w:type="dxa"/>
          </w:tcPr>
          <w:p w14:paraId="0945EA22" w14:textId="77777777" w:rsidR="002F5B3D" w:rsidRDefault="002F5B3D" w:rsidP="000F40C8">
            <w:pPr>
              <w:tabs>
                <w:tab w:val="left" w:pos="9026"/>
              </w:tabs>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در صورتی صحیح است که مقدار / متغیر در توالی پیدا نشود</w:t>
            </w:r>
          </w:p>
        </w:tc>
        <w:tc>
          <w:tcPr>
            <w:tcW w:w="2835" w:type="dxa"/>
          </w:tcPr>
          <w:p w14:paraId="5A33C429" w14:textId="77777777" w:rsidR="002F5B3D" w:rsidRDefault="002F5B3D" w:rsidP="000F40C8">
            <w:pPr>
              <w:tabs>
                <w:tab w:val="left" w:pos="9026"/>
              </w:tabs>
              <w:jc w:val="center"/>
              <w:cnfStyle w:val="000000000000" w:firstRow="0" w:lastRow="0" w:firstColumn="0" w:lastColumn="0" w:oddVBand="0" w:evenVBand="0" w:oddHBand="0" w:evenHBand="0" w:firstRowFirstColumn="0" w:firstRowLastColumn="0" w:lastRowFirstColumn="0" w:lastRowLastColumn="0"/>
              <w:rPr>
                <w:rFonts w:cs="B Zar"/>
                <w:sz w:val="26"/>
                <w:szCs w:val="26"/>
              </w:rPr>
            </w:pPr>
            <w:r>
              <w:rPr>
                <w:rFonts w:cs="B Zar"/>
                <w:sz w:val="26"/>
                <w:szCs w:val="26"/>
              </w:rPr>
              <w:t>5 not in a</w:t>
            </w:r>
          </w:p>
        </w:tc>
      </w:tr>
    </w:tbl>
    <w:p w14:paraId="0B27506F" w14:textId="77777777" w:rsidR="002F5B3D" w:rsidRDefault="002F5B3D" w:rsidP="002F5B3D">
      <w:pPr>
        <w:tabs>
          <w:tab w:val="left" w:pos="9026"/>
        </w:tabs>
        <w:jc w:val="center"/>
        <w:rPr>
          <w:rFonts w:cs="B Zar"/>
          <w:sz w:val="26"/>
          <w:szCs w:val="26"/>
          <w:rtl/>
        </w:rPr>
      </w:pPr>
      <w:r>
        <w:rPr>
          <w:rFonts w:cs="B Zar" w:hint="cs"/>
          <w:sz w:val="26"/>
          <w:szCs w:val="26"/>
          <w:rtl/>
        </w:rPr>
        <w:t>جدول 1-7</w:t>
      </w:r>
    </w:p>
    <w:p w14:paraId="7E457695" w14:textId="77777777" w:rsidR="002F5B3D" w:rsidRDefault="002F5B3D" w:rsidP="002F5B3D">
      <w:pPr>
        <w:tabs>
          <w:tab w:val="left" w:pos="9026"/>
        </w:tabs>
        <w:jc w:val="center"/>
        <w:rPr>
          <w:rFonts w:cs="B Zar"/>
          <w:sz w:val="26"/>
          <w:szCs w:val="26"/>
          <w:rtl/>
        </w:rPr>
      </w:pPr>
    </w:p>
    <w:p w14:paraId="49E31E2D" w14:textId="77777777" w:rsidR="002F5B3D" w:rsidRDefault="002F5B3D" w:rsidP="002F5B3D">
      <w:pPr>
        <w:tabs>
          <w:tab w:val="left" w:pos="9026"/>
        </w:tabs>
        <w:rPr>
          <w:rFonts w:cs="B Zar"/>
          <w:sz w:val="36"/>
          <w:szCs w:val="36"/>
          <w:rtl/>
        </w:rPr>
      </w:pPr>
      <w:r>
        <w:rPr>
          <w:rFonts w:cs="B Zar" w:hint="cs"/>
          <w:sz w:val="32"/>
          <w:szCs w:val="32"/>
          <w:rtl/>
        </w:rPr>
        <w:t>6-</w:t>
      </w:r>
      <w:r>
        <w:rPr>
          <w:rFonts w:cs="B Zar" w:hint="cs"/>
          <w:sz w:val="36"/>
          <w:szCs w:val="36"/>
          <w:rtl/>
        </w:rPr>
        <w:t>1 ماژول</w:t>
      </w:r>
      <w:r>
        <w:rPr>
          <w:rStyle w:val="FootnoteReference"/>
          <w:rFonts w:cs="B Zar"/>
          <w:sz w:val="36"/>
          <w:szCs w:val="36"/>
          <w:rtl/>
        </w:rPr>
        <w:footnoteReference w:id="17"/>
      </w:r>
    </w:p>
    <w:p w14:paraId="29097B7E" w14:textId="77777777" w:rsidR="002F5B3D" w:rsidRDefault="002F5B3D" w:rsidP="002F5B3D">
      <w:pPr>
        <w:tabs>
          <w:tab w:val="left" w:pos="9026"/>
        </w:tabs>
        <w:rPr>
          <w:rFonts w:cs="B Zar"/>
          <w:sz w:val="26"/>
          <w:szCs w:val="26"/>
          <w:rtl/>
        </w:rPr>
      </w:pPr>
      <w:r>
        <w:rPr>
          <w:rFonts w:cs="B Zar" w:hint="cs"/>
          <w:sz w:val="26"/>
          <w:szCs w:val="26"/>
          <w:rtl/>
        </w:rPr>
        <w:t xml:space="preserve">ماژول به فایلی گفته می شود که حاوی دستورات و تعاریف پایتون است. یک فایل حاوی کد های پایتون ، یک ماژول </w:t>
      </w:r>
    </w:p>
    <w:p w14:paraId="1E49EB2A" w14:textId="77777777" w:rsidR="003E060B" w:rsidRDefault="002F5B3D" w:rsidP="00C37C00">
      <w:pPr>
        <w:tabs>
          <w:tab w:val="left" w:pos="9026"/>
        </w:tabs>
        <w:rPr>
          <w:rFonts w:cs="B Zar"/>
          <w:sz w:val="26"/>
          <w:szCs w:val="26"/>
          <w:rtl/>
        </w:rPr>
      </w:pPr>
      <w:r>
        <w:rPr>
          <w:rFonts w:cs="B Zar" w:hint="cs"/>
          <w:sz w:val="26"/>
          <w:szCs w:val="26"/>
          <w:rtl/>
        </w:rPr>
        <w:lastRenderedPageBreak/>
        <w:t xml:space="preserve">نامیده می شود. ماژول ها </w:t>
      </w:r>
      <w:r w:rsidRPr="00FF0E0B">
        <w:rPr>
          <w:rFonts w:cs="B Zar"/>
          <w:sz w:val="26"/>
          <w:szCs w:val="26"/>
          <w:rtl/>
        </w:rPr>
        <w:t>برا</w:t>
      </w:r>
      <w:r w:rsidRPr="00FF0E0B">
        <w:rPr>
          <w:rFonts w:cs="B Zar" w:hint="cs"/>
          <w:sz w:val="26"/>
          <w:szCs w:val="26"/>
          <w:rtl/>
        </w:rPr>
        <w:t>ی</w:t>
      </w:r>
      <w:r w:rsidRPr="00FF0E0B">
        <w:rPr>
          <w:rFonts w:cs="B Zar"/>
          <w:sz w:val="26"/>
          <w:szCs w:val="26"/>
          <w:rtl/>
        </w:rPr>
        <w:t xml:space="preserve"> شکستن برنامه‌ها به فا</w:t>
      </w:r>
      <w:r w:rsidRPr="00FF0E0B">
        <w:rPr>
          <w:rFonts w:cs="B Zar" w:hint="cs"/>
          <w:sz w:val="26"/>
          <w:szCs w:val="26"/>
          <w:rtl/>
        </w:rPr>
        <w:t>ی</w:t>
      </w:r>
      <w:r w:rsidRPr="00FF0E0B">
        <w:rPr>
          <w:rFonts w:cs="B Zar" w:hint="eastAsia"/>
          <w:sz w:val="26"/>
          <w:szCs w:val="26"/>
          <w:rtl/>
        </w:rPr>
        <w:t>ل‌ها</w:t>
      </w:r>
      <w:r w:rsidRPr="00FF0E0B">
        <w:rPr>
          <w:rFonts w:cs="B Zar" w:hint="cs"/>
          <w:sz w:val="26"/>
          <w:szCs w:val="26"/>
          <w:rtl/>
        </w:rPr>
        <w:t>ی</w:t>
      </w:r>
      <w:r w:rsidRPr="00FF0E0B">
        <w:rPr>
          <w:rFonts w:cs="B Zar"/>
          <w:sz w:val="26"/>
          <w:szCs w:val="26"/>
          <w:rtl/>
        </w:rPr>
        <w:t xml:space="preserve"> کوچک و قابل مد</w:t>
      </w:r>
      <w:r w:rsidRPr="00FF0E0B">
        <w:rPr>
          <w:rFonts w:cs="B Zar" w:hint="cs"/>
          <w:sz w:val="26"/>
          <w:szCs w:val="26"/>
          <w:rtl/>
        </w:rPr>
        <w:t>ی</w:t>
      </w:r>
      <w:r w:rsidRPr="00FF0E0B">
        <w:rPr>
          <w:rFonts w:cs="B Zar" w:hint="eastAsia"/>
          <w:sz w:val="26"/>
          <w:szCs w:val="26"/>
          <w:rtl/>
        </w:rPr>
        <w:t>ر</w:t>
      </w:r>
      <w:r w:rsidRPr="00FF0E0B">
        <w:rPr>
          <w:rFonts w:cs="B Zar" w:hint="cs"/>
          <w:sz w:val="26"/>
          <w:szCs w:val="26"/>
          <w:rtl/>
        </w:rPr>
        <w:t>ی</w:t>
      </w:r>
      <w:r w:rsidRPr="00FF0E0B">
        <w:rPr>
          <w:rFonts w:cs="B Zar" w:hint="eastAsia"/>
          <w:sz w:val="26"/>
          <w:szCs w:val="26"/>
          <w:rtl/>
        </w:rPr>
        <w:t>ت</w:t>
      </w:r>
      <w:r w:rsidRPr="00FF0E0B">
        <w:rPr>
          <w:rFonts w:cs="B Zar"/>
          <w:sz w:val="26"/>
          <w:szCs w:val="26"/>
          <w:rtl/>
        </w:rPr>
        <w:t xml:space="preserve"> استفاده م</w:t>
      </w:r>
      <w:r w:rsidRPr="00FF0E0B">
        <w:rPr>
          <w:rFonts w:cs="B Zar" w:hint="cs"/>
          <w:sz w:val="26"/>
          <w:szCs w:val="26"/>
          <w:rtl/>
        </w:rPr>
        <w:t>ی‌</w:t>
      </w:r>
      <w:r w:rsidRPr="00FF0E0B">
        <w:rPr>
          <w:rFonts w:cs="B Zar" w:hint="eastAsia"/>
          <w:sz w:val="26"/>
          <w:szCs w:val="26"/>
          <w:rtl/>
        </w:rPr>
        <w:t>شود</w:t>
      </w:r>
      <w:r w:rsidRPr="00FF0E0B">
        <w:rPr>
          <w:rFonts w:cs="B Zar"/>
          <w:sz w:val="26"/>
          <w:szCs w:val="26"/>
          <w:rtl/>
        </w:rPr>
        <w:t>.</w:t>
      </w:r>
      <w:r>
        <w:rPr>
          <w:rFonts w:cs="B Zar" w:hint="cs"/>
          <w:sz w:val="26"/>
          <w:szCs w:val="26"/>
          <w:rtl/>
        </w:rPr>
        <w:t xml:space="preserve"> </w:t>
      </w:r>
      <w:r w:rsidRPr="00FF0E0B">
        <w:rPr>
          <w:rFonts w:cs="B Zar"/>
          <w:sz w:val="26"/>
          <w:szCs w:val="26"/>
          <w:rtl/>
        </w:rPr>
        <w:t>ماژول‌</w:t>
      </w:r>
      <w:r>
        <w:rPr>
          <w:rFonts w:cs="B Zar" w:hint="cs"/>
          <w:sz w:val="26"/>
          <w:szCs w:val="26"/>
          <w:rtl/>
        </w:rPr>
        <w:t xml:space="preserve"> </w:t>
      </w:r>
      <w:r w:rsidRPr="00FF0E0B">
        <w:rPr>
          <w:rFonts w:cs="B Zar"/>
          <w:sz w:val="26"/>
          <w:szCs w:val="26"/>
          <w:rtl/>
        </w:rPr>
        <w:t>ها قابل</w:t>
      </w:r>
      <w:r w:rsidRPr="00FF0E0B">
        <w:rPr>
          <w:rFonts w:cs="B Zar" w:hint="cs"/>
          <w:sz w:val="26"/>
          <w:szCs w:val="26"/>
          <w:rtl/>
        </w:rPr>
        <w:t>ی</w:t>
      </w:r>
      <w:r w:rsidRPr="00FF0E0B">
        <w:rPr>
          <w:rFonts w:cs="B Zar" w:hint="eastAsia"/>
          <w:sz w:val="26"/>
          <w:szCs w:val="26"/>
          <w:rtl/>
        </w:rPr>
        <w:t>ت</w:t>
      </w:r>
      <w:r w:rsidRPr="00FF0E0B">
        <w:rPr>
          <w:rFonts w:cs="B Zar"/>
          <w:sz w:val="26"/>
          <w:szCs w:val="26"/>
          <w:rtl/>
        </w:rPr>
        <w:t xml:space="preserve"> </w:t>
      </w:r>
    </w:p>
    <w:p w14:paraId="749ECC32" w14:textId="77777777" w:rsidR="003E060B" w:rsidRDefault="002F5B3D" w:rsidP="00C37C00">
      <w:pPr>
        <w:tabs>
          <w:tab w:val="left" w:pos="9026"/>
        </w:tabs>
        <w:rPr>
          <w:rFonts w:cs="B Zar"/>
          <w:sz w:val="26"/>
          <w:szCs w:val="26"/>
          <w:rtl/>
        </w:rPr>
      </w:pPr>
      <w:r w:rsidRPr="00FF0E0B">
        <w:rPr>
          <w:rFonts w:cs="B Zar"/>
          <w:sz w:val="26"/>
          <w:szCs w:val="26"/>
          <w:rtl/>
        </w:rPr>
        <w:t>استفاده مجدد از کد را فراهم م</w:t>
      </w:r>
      <w:r w:rsidRPr="00FF0E0B">
        <w:rPr>
          <w:rFonts w:cs="B Zar" w:hint="cs"/>
          <w:sz w:val="26"/>
          <w:szCs w:val="26"/>
          <w:rtl/>
        </w:rPr>
        <w:t>ی‌</w:t>
      </w:r>
      <w:r w:rsidRPr="00FF0E0B">
        <w:rPr>
          <w:rFonts w:cs="B Zar" w:hint="eastAsia"/>
          <w:sz w:val="26"/>
          <w:szCs w:val="26"/>
          <w:rtl/>
        </w:rPr>
        <w:t>کنند</w:t>
      </w:r>
      <w:r w:rsidRPr="00FF0E0B">
        <w:rPr>
          <w:rFonts w:cs="B Zar"/>
          <w:sz w:val="26"/>
          <w:szCs w:val="26"/>
          <w:rtl/>
        </w:rPr>
        <w:t>. کاربران م</w:t>
      </w:r>
      <w:r w:rsidRPr="00FF0E0B">
        <w:rPr>
          <w:rFonts w:cs="B Zar" w:hint="cs"/>
          <w:sz w:val="26"/>
          <w:szCs w:val="26"/>
          <w:rtl/>
        </w:rPr>
        <w:t>ی‌</w:t>
      </w:r>
      <w:r w:rsidRPr="00FF0E0B">
        <w:rPr>
          <w:rFonts w:cs="B Zar" w:hint="eastAsia"/>
          <w:sz w:val="26"/>
          <w:szCs w:val="26"/>
          <w:rtl/>
        </w:rPr>
        <w:t>توانند</w:t>
      </w:r>
      <w:r w:rsidRPr="00FF0E0B">
        <w:rPr>
          <w:rFonts w:cs="B Zar"/>
          <w:sz w:val="26"/>
          <w:szCs w:val="26"/>
          <w:rtl/>
        </w:rPr>
        <w:t xml:space="preserve"> به جا</w:t>
      </w:r>
      <w:r w:rsidRPr="00FF0E0B">
        <w:rPr>
          <w:rFonts w:cs="B Zar" w:hint="cs"/>
          <w:sz w:val="26"/>
          <w:szCs w:val="26"/>
          <w:rtl/>
        </w:rPr>
        <w:t>ی</w:t>
      </w:r>
      <w:r w:rsidRPr="00FF0E0B">
        <w:rPr>
          <w:rFonts w:cs="B Zar"/>
          <w:sz w:val="26"/>
          <w:szCs w:val="26"/>
          <w:rtl/>
        </w:rPr>
        <w:t xml:space="preserve"> کپ</w:t>
      </w:r>
      <w:r w:rsidRPr="00FF0E0B">
        <w:rPr>
          <w:rFonts w:cs="B Zar" w:hint="cs"/>
          <w:sz w:val="26"/>
          <w:szCs w:val="26"/>
          <w:rtl/>
        </w:rPr>
        <w:t>ی</w:t>
      </w:r>
      <w:r w:rsidRPr="00FF0E0B">
        <w:rPr>
          <w:rFonts w:cs="B Zar"/>
          <w:sz w:val="26"/>
          <w:szCs w:val="26"/>
          <w:rtl/>
        </w:rPr>
        <w:t xml:space="preserve"> کردن تعار</w:t>
      </w:r>
      <w:r w:rsidRPr="00FF0E0B">
        <w:rPr>
          <w:rFonts w:cs="B Zar" w:hint="cs"/>
          <w:sz w:val="26"/>
          <w:szCs w:val="26"/>
          <w:rtl/>
        </w:rPr>
        <w:t>ی</w:t>
      </w:r>
      <w:r w:rsidRPr="00FF0E0B">
        <w:rPr>
          <w:rFonts w:cs="B Zar" w:hint="eastAsia"/>
          <w:sz w:val="26"/>
          <w:szCs w:val="26"/>
          <w:rtl/>
        </w:rPr>
        <w:t>ف</w:t>
      </w:r>
      <w:r w:rsidRPr="00FF0E0B">
        <w:rPr>
          <w:rFonts w:cs="B Zar"/>
          <w:sz w:val="26"/>
          <w:szCs w:val="26"/>
          <w:rtl/>
        </w:rPr>
        <w:t xml:space="preserve"> در برنامه‌</w:t>
      </w:r>
      <w:r>
        <w:rPr>
          <w:rFonts w:cs="B Zar" w:hint="cs"/>
          <w:sz w:val="26"/>
          <w:szCs w:val="26"/>
          <w:rtl/>
        </w:rPr>
        <w:t xml:space="preserve"> </w:t>
      </w:r>
      <w:r w:rsidRPr="00FF0E0B">
        <w:rPr>
          <w:rFonts w:cs="B Zar"/>
          <w:sz w:val="26"/>
          <w:szCs w:val="26"/>
          <w:rtl/>
        </w:rPr>
        <w:t>ها</w:t>
      </w:r>
      <w:r w:rsidRPr="00FF0E0B">
        <w:rPr>
          <w:rFonts w:cs="B Zar" w:hint="cs"/>
          <w:sz w:val="26"/>
          <w:szCs w:val="26"/>
          <w:rtl/>
        </w:rPr>
        <w:t>ی</w:t>
      </w:r>
      <w:r w:rsidRPr="00FF0E0B">
        <w:rPr>
          <w:rFonts w:cs="B Zar"/>
          <w:sz w:val="26"/>
          <w:szCs w:val="26"/>
          <w:rtl/>
        </w:rPr>
        <w:t xml:space="preserve"> گوناگون، توابع پر </w:t>
      </w:r>
    </w:p>
    <w:p w14:paraId="6BD34DC3" w14:textId="14CF6D3F" w:rsidR="002F5B3D" w:rsidRDefault="002F5B3D" w:rsidP="00C37C00">
      <w:pPr>
        <w:tabs>
          <w:tab w:val="left" w:pos="9026"/>
        </w:tabs>
        <w:rPr>
          <w:rFonts w:cs="B Zar"/>
          <w:sz w:val="26"/>
          <w:szCs w:val="26"/>
          <w:rtl/>
        </w:rPr>
      </w:pPr>
      <w:r w:rsidRPr="00FF0E0B">
        <w:rPr>
          <w:rFonts w:cs="B Zar"/>
          <w:sz w:val="26"/>
          <w:szCs w:val="26"/>
          <w:rtl/>
        </w:rPr>
        <w:t>استفاده خود را تعر</w:t>
      </w:r>
      <w:r w:rsidRPr="00FF0E0B">
        <w:rPr>
          <w:rFonts w:cs="B Zar" w:hint="cs"/>
          <w:sz w:val="26"/>
          <w:szCs w:val="26"/>
          <w:rtl/>
        </w:rPr>
        <w:t>ی</w:t>
      </w:r>
      <w:r w:rsidRPr="00FF0E0B">
        <w:rPr>
          <w:rFonts w:cs="B Zar" w:hint="eastAsia"/>
          <w:sz w:val="26"/>
          <w:szCs w:val="26"/>
          <w:rtl/>
        </w:rPr>
        <w:t>ف</w:t>
      </w:r>
      <w:r w:rsidRPr="00FF0E0B">
        <w:rPr>
          <w:rFonts w:cs="B Zar"/>
          <w:sz w:val="26"/>
          <w:szCs w:val="26"/>
          <w:rtl/>
        </w:rPr>
        <w:t xml:space="preserve"> و وارد کنند</w:t>
      </w:r>
      <w:r>
        <w:rPr>
          <w:rFonts w:cs="B Zar" w:hint="cs"/>
          <w:sz w:val="26"/>
          <w:szCs w:val="26"/>
          <w:rtl/>
        </w:rPr>
        <w:t>.</w:t>
      </w:r>
    </w:p>
    <w:p w14:paraId="245B2C80" w14:textId="77777777" w:rsidR="002F5B3D" w:rsidRDefault="002F5B3D" w:rsidP="002F5B3D">
      <w:pPr>
        <w:tabs>
          <w:tab w:val="left" w:pos="9026"/>
        </w:tabs>
        <w:rPr>
          <w:rFonts w:cs="B Zar"/>
          <w:sz w:val="26"/>
          <w:szCs w:val="26"/>
          <w:rtl/>
        </w:rPr>
      </w:pPr>
      <w:r>
        <w:rPr>
          <w:rFonts w:cs="B Zar" w:hint="cs"/>
          <w:sz w:val="26"/>
          <w:szCs w:val="26"/>
          <w:rtl/>
        </w:rPr>
        <w:t>با دستور</w:t>
      </w:r>
      <w:r>
        <w:rPr>
          <w:rFonts w:cs="B Zar"/>
          <w:sz w:val="26"/>
          <w:szCs w:val="26"/>
        </w:rPr>
        <w:t xml:space="preserve">  import</w:t>
      </w:r>
      <w:r>
        <w:rPr>
          <w:rFonts w:cs="B Zar" w:hint="cs"/>
          <w:sz w:val="26"/>
          <w:szCs w:val="26"/>
          <w:rtl/>
        </w:rPr>
        <w:t xml:space="preserve"> در پایتون ماژول را وارد می کنیم و برای دسترسی به اعضای ماژول از </w:t>
      </w:r>
      <w:r>
        <w:rPr>
          <w:rFonts w:cs="B Zar"/>
          <w:sz w:val="26"/>
          <w:szCs w:val="26"/>
        </w:rPr>
        <w:t xml:space="preserve">  </w:t>
      </w:r>
      <w:r>
        <w:rPr>
          <w:rFonts w:cs="B Zar" w:hint="cs"/>
          <w:sz w:val="26"/>
          <w:szCs w:val="26"/>
          <w:rtl/>
        </w:rPr>
        <w:t>نقطه (.) استفاده می کنیم.</w:t>
      </w:r>
    </w:p>
    <w:p w14:paraId="4194E5B2" w14:textId="77777777" w:rsidR="003E060B" w:rsidRDefault="002F5B3D" w:rsidP="002F5B3D">
      <w:pPr>
        <w:tabs>
          <w:tab w:val="left" w:pos="9026"/>
        </w:tabs>
        <w:rPr>
          <w:rFonts w:cs="B Zar"/>
          <w:sz w:val="26"/>
          <w:szCs w:val="26"/>
          <w:rtl/>
        </w:rPr>
      </w:pPr>
      <w:r>
        <w:rPr>
          <w:rFonts w:cs="B Zar" w:hint="cs"/>
          <w:sz w:val="26"/>
          <w:szCs w:val="26"/>
          <w:rtl/>
        </w:rPr>
        <w:t xml:space="preserve">همچنین ماژول ها می توانند متغیر ها را در خود نگه دارند؛ و با استفاده از کلید </w:t>
      </w:r>
      <w:r>
        <w:rPr>
          <w:rFonts w:cs="B Zar"/>
          <w:sz w:val="26"/>
          <w:szCs w:val="26"/>
        </w:rPr>
        <w:t>as</w:t>
      </w:r>
      <w:r>
        <w:rPr>
          <w:rFonts w:cs="B Zar" w:hint="cs"/>
          <w:sz w:val="26"/>
          <w:szCs w:val="26"/>
          <w:rtl/>
        </w:rPr>
        <w:t xml:space="preserve"> می توانیم یک ماژول را نام گذاری </w:t>
      </w:r>
    </w:p>
    <w:p w14:paraId="58C6EB50" w14:textId="4FD1E040" w:rsidR="002F5B3D" w:rsidRDefault="002F5B3D" w:rsidP="002F5B3D">
      <w:pPr>
        <w:tabs>
          <w:tab w:val="left" w:pos="9026"/>
        </w:tabs>
        <w:rPr>
          <w:rFonts w:cs="B Zar"/>
          <w:sz w:val="26"/>
          <w:szCs w:val="26"/>
          <w:rtl/>
        </w:rPr>
      </w:pPr>
      <w:r>
        <w:rPr>
          <w:rFonts w:cs="B Zar" w:hint="cs"/>
          <w:sz w:val="26"/>
          <w:szCs w:val="26"/>
          <w:rtl/>
        </w:rPr>
        <w:t>کنیم. البته در پایتون ماژول های از پیش تعریف شده هم وجود دارد که می توانیم از آن ها استفاده کنیم.</w:t>
      </w:r>
    </w:p>
    <w:p w14:paraId="7C2225F1" w14:textId="77777777" w:rsidR="003E060B" w:rsidRDefault="002F5B3D" w:rsidP="002F5B3D">
      <w:pPr>
        <w:tabs>
          <w:tab w:val="left" w:pos="9026"/>
        </w:tabs>
        <w:rPr>
          <w:rFonts w:cs="B Zar"/>
          <w:sz w:val="26"/>
          <w:szCs w:val="26"/>
          <w:rtl/>
        </w:rPr>
      </w:pPr>
      <w:r>
        <w:rPr>
          <w:rFonts w:cs="B Zar" w:hint="cs"/>
          <w:sz w:val="26"/>
          <w:szCs w:val="26"/>
          <w:rtl/>
        </w:rPr>
        <w:t xml:space="preserve">تابع </w:t>
      </w:r>
      <w:r>
        <w:rPr>
          <w:rFonts w:cs="B Zar"/>
          <w:sz w:val="26"/>
          <w:szCs w:val="26"/>
        </w:rPr>
        <w:t>dir()</w:t>
      </w:r>
      <w:r>
        <w:rPr>
          <w:rFonts w:cs="B Zar" w:hint="cs"/>
          <w:sz w:val="26"/>
          <w:szCs w:val="26"/>
          <w:rtl/>
        </w:rPr>
        <w:t xml:space="preserve"> ، تابعی است که برای لیست کردن تمام محتویات ماژول اعم از توابع و متغیر ها ، از این تابع استفاده می کنیم. </w:t>
      </w:r>
    </w:p>
    <w:p w14:paraId="034A2DF6" w14:textId="77777777" w:rsidR="003E060B" w:rsidRDefault="002F5B3D" w:rsidP="003E060B">
      <w:pPr>
        <w:tabs>
          <w:tab w:val="left" w:pos="9026"/>
        </w:tabs>
        <w:rPr>
          <w:rFonts w:cs="B Zar"/>
          <w:sz w:val="26"/>
          <w:szCs w:val="26"/>
        </w:rPr>
      </w:pPr>
      <w:r>
        <w:rPr>
          <w:rFonts w:cs="B Zar" w:hint="cs"/>
          <w:sz w:val="26"/>
          <w:szCs w:val="26"/>
          <w:rtl/>
        </w:rPr>
        <w:t xml:space="preserve">همچنین </w:t>
      </w:r>
      <w:r w:rsidRPr="006346F2">
        <w:rPr>
          <w:rFonts w:cs="B Zar"/>
          <w:sz w:val="26"/>
          <w:szCs w:val="26"/>
          <w:rtl/>
        </w:rPr>
        <w:t>با استفاده از کلمه کل</w:t>
      </w:r>
      <w:r w:rsidRPr="006346F2">
        <w:rPr>
          <w:rFonts w:cs="B Zar" w:hint="cs"/>
          <w:sz w:val="26"/>
          <w:szCs w:val="26"/>
          <w:rtl/>
        </w:rPr>
        <w:t>ی</w:t>
      </w:r>
      <w:r w:rsidRPr="006346F2">
        <w:rPr>
          <w:rFonts w:cs="B Zar" w:hint="eastAsia"/>
          <w:sz w:val="26"/>
          <w:szCs w:val="26"/>
          <w:rtl/>
        </w:rPr>
        <w:t>د</w:t>
      </w:r>
      <w:r w:rsidRPr="006346F2">
        <w:rPr>
          <w:rFonts w:cs="B Zar" w:hint="cs"/>
          <w:sz w:val="26"/>
          <w:szCs w:val="26"/>
          <w:rtl/>
        </w:rPr>
        <w:t>ی</w:t>
      </w:r>
      <w:r w:rsidRPr="006346F2">
        <w:rPr>
          <w:rFonts w:cs="B Zar"/>
          <w:sz w:val="26"/>
          <w:szCs w:val="26"/>
          <w:rtl/>
        </w:rPr>
        <w:t xml:space="preserve"> </w:t>
      </w:r>
      <w:r w:rsidRPr="006346F2">
        <w:rPr>
          <w:rFonts w:cs="B Zar"/>
          <w:sz w:val="26"/>
          <w:szCs w:val="26"/>
        </w:rPr>
        <w:t>from</w:t>
      </w:r>
      <w:r w:rsidRPr="006346F2">
        <w:rPr>
          <w:rFonts w:cs="B Zar"/>
          <w:sz w:val="26"/>
          <w:szCs w:val="26"/>
          <w:rtl/>
        </w:rPr>
        <w:t xml:space="preserve"> م</w:t>
      </w:r>
      <w:r w:rsidRPr="006346F2">
        <w:rPr>
          <w:rFonts w:cs="B Zar" w:hint="cs"/>
          <w:sz w:val="26"/>
          <w:szCs w:val="26"/>
          <w:rtl/>
        </w:rPr>
        <w:t>ی</w:t>
      </w:r>
      <w:r w:rsidRPr="006346F2">
        <w:rPr>
          <w:rFonts w:cs="B Zar"/>
          <w:sz w:val="26"/>
          <w:szCs w:val="26"/>
          <w:rtl/>
        </w:rPr>
        <w:t xml:space="preserve"> توان</w:t>
      </w:r>
      <w:r w:rsidRPr="006346F2">
        <w:rPr>
          <w:rFonts w:cs="B Zar" w:hint="cs"/>
          <w:sz w:val="26"/>
          <w:szCs w:val="26"/>
          <w:rtl/>
        </w:rPr>
        <w:t>ی</w:t>
      </w:r>
      <w:r w:rsidRPr="006346F2">
        <w:rPr>
          <w:rFonts w:cs="B Zar" w:hint="eastAsia"/>
          <w:sz w:val="26"/>
          <w:szCs w:val="26"/>
          <w:rtl/>
        </w:rPr>
        <w:t>د</w:t>
      </w:r>
      <w:r w:rsidRPr="006346F2">
        <w:rPr>
          <w:rFonts w:cs="B Zar"/>
          <w:sz w:val="26"/>
          <w:szCs w:val="26"/>
          <w:rtl/>
        </w:rPr>
        <w:t xml:space="preserve"> فقط بخش</w:t>
      </w:r>
      <w:r w:rsidRPr="006346F2">
        <w:rPr>
          <w:rFonts w:cs="B Zar" w:hint="cs"/>
          <w:sz w:val="26"/>
          <w:szCs w:val="26"/>
          <w:rtl/>
        </w:rPr>
        <w:t>ی</w:t>
      </w:r>
      <w:r w:rsidRPr="006346F2">
        <w:rPr>
          <w:rFonts w:cs="B Zar"/>
          <w:sz w:val="26"/>
          <w:szCs w:val="26"/>
          <w:rtl/>
        </w:rPr>
        <w:t xml:space="preserve"> از ماژول را وارد برنامه کن</w:t>
      </w:r>
      <w:r w:rsidRPr="006346F2">
        <w:rPr>
          <w:rFonts w:cs="B Zar" w:hint="cs"/>
          <w:sz w:val="26"/>
          <w:szCs w:val="26"/>
          <w:rtl/>
        </w:rPr>
        <w:t>ی</w:t>
      </w:r>
      <w:r w:rsidRPr="006346F2">
        <w:rPr>
          <w:rFonts w:cs="B Zar" w:hint="eastAsia"/>
          <w:sz w:val="26"/>
          <w:szCs w:val="26"/>
          <w:rtl/>
        </w:rPr>
        <w:t>د</w:t>
      </w:r>
      <w:r w:rsidRPr="006346F2">
        <w:rPr>
          <w:rFonts w:cs="B Zar"/>
          <w:sz w:val="26"/>
          <w:szCs w:val="26"/>
          <w:rtl/>
        </w:rPr>
        <w:t>.</w:t>
      </w:r>
      <w:r>
        <w:rPr>
          <w:rFonts w:cs="B Zar" w:hint="cs"/>
          <w:sz w:val="26"/>
          <w:szCs w:val="26"/>
          <w:rtl/>
        </w:rPr>
        <w:t xml:space="preserve"> و </w:t>
      </w:r>
      <w:r w:rsidRPr="006346F2">
        <w:rPr>
          <w:rFonts w:cs="B Zar"/>
          <w:sz w:val="26"/>
          <w:szCs w:val="26"/>
          <w:rtl/>
        </w:rPr>
        <w:t>هنگام</w:t>
      </w:r>
      <w:r w:rsidRPr="006346F2">
        <w:rPr>
          <w:rFonts w:cs="B Zar" w:hint="cs"/>
          <w:sz w:val="26"/>
          <w:szCs w:val="26"/>
          <w:rtl/>
        </w:rPr>
        <w:t>ی</w:t>
      </w:r>
      <w:r w:rsidRPr="006346F2">
        <w:rPr>
          <w:rFonts w:cs="B Zar"/>
          <w:sz w:val="26"/>
          <w:szCs w:val="26"/>
          <w:rtl/>
        </w:rPr>
        <w:t xml:space="preserve"> که از دستور </w:t>
      </w:r>
    </w:p>
    <w:p w14:paraId="0AA673F0" w14:textId="409084F9" w:rsidR="003E060B" w:rsidRDefault="002F5B3D" w:rsidP="003E060B">
      <w:pPr>
        <w:tabs>
          <w:tab w:val="left" w:pos="9026"/>
        </w:tabs>
        <w:rPr>
          <w:rFonts w:cs="B Zar"/>
          <w:sz w:val="26"/>
          <w:szCs w:val="26"/>
          <w:rtl/>
        </w:rPr>
      </w:pPr>
      <w:r w:rsidRPr="006346F2">
        <w:rPr>
          <w:rFonts w:cs="B Zar"/>
          <w:sz w:val="26"/>
          <w:szCs w:val="26"/>
        </w:rPr>
        <w:t>from</w:t>
      </w:r>
      <w:r w:rsidRPr="006346F2">
        <w:rPr>
          <w:rFonts w:cs="B Zar"/>
          <w:sz w:val="26"/>
          <w:szCs w:val="26"/>
          <w:rtl/>
        </w:rPr>
        <w:t xml:space="preserve"> در پا</w:t>
      </w:r>
      <w:r w:rsidRPr="006346F2">
        <w:rPr>
          <w:rFonts w:cs="B Zar" w:hint="cs"/>
          <w:sz w:val="26"/>
          <w:szCs w:val="26"/>
          <w:rtl/>
        </w:rPr>
        <w:t>ی</w:t>
      </w:r>
      <w:r w:rsidRPr="006346F2">
        <w:rPr>
          <w:rFonts w:cs="B Zar" w:hint="eastAsia"/>
          <w:sz w:val="26"/>
          <w:szCs w:val="26"/>
          <w:rtl/>
        </w:rPr>
        <w:t>تون</w:t>
      </w:r>
      <w:r w:rsidRPr="006346F2">
        <w:rPr>
          <w:rFonts w:cs="B Zar"/>
          <w:sz w:val="26"/>
          <w:szCs w:val="26"/>
          <w:rtl/>
        </w:rPr>
        <w:t xml:space="preserve"> استفاده م</w:t>
      </w:r>
      <w:r w:rsidRPr="006346F2">
        <w:rPr>
          <w:rFonts w:cs="B Zar" w:hint="cs"/>
          <w:sz w:val="26"/>
          <w:szCs w:val="26"/>
          <w:rtl/>
        </w:rPr>
        <w:t>ی</w:t>
      </w:r>
      <w:r w:rsidRPr="006346F2">
        <w:rPr>
          <w:rFonts w:cs="B Zar"/>
          <w:sz w:val="26"/>
          <w:szCs w:val="26"/>
          <w:rtl/>
        </w:rPr>
        <w:t xml:space="preserve"> کن</w:t>
      </w:r>
      <w:r w:rsidRPr="006346F2">
        <w:rPr>
          <w:rFonts w:cs="B Zar" w:hint="cs"/>
          <w:sz w:val="26"/>
          <w:szCs w:val="26"/>
          <w:rtl/>
        </w:rPr>
        <w:t>ی</w:t>
      </w:r>
      <w:r w:rsidRPr="006346F2">
        <w:rPr>
          <w:rFonts w:cs="B Zar" w:hint="eastAsia"/>
          <w:sz w:val="26"/>
          <w:szCs w:val="26"/>
          <w:rtl/>
        </w:rPr>
        <w:t>د،</w:t>
      </w:r>
      <w:r w:rsidRPr="006346F2">
        <w:rPr>
          <w:rFonts w:cs="B Zar"/>
          <w:sz w:val="26"/>
          <w:szCs w:val="26"/>
          <w:rtl/>
        </w:rPr>
        <w:t xml:space="preserve"> از نام ماژول برا</w:t>
      </w:r>
      <w:r w:rsidRPr="006346F2">
        <w:rPr>
          <w:rFonts w:cs="B Zar" w:hint="cs"/>
          <w:sz w:val="26"/>
          <w:szCs w:val="26"/>
          <w:rtl/>
        </w:rPr>
        <w:t>ی</w:t>
      </w:r>
      <w:r w:rsidRPr="006346F2">
        <w:rPr>
          <w:rFonts w:cs="B Zar"/>
          <w:sz w:val="26"/>
          <w:szCs w:val="26"/>
          <w:rtl/>
        </w:rPr>
        <w:t xml:space="preserve"> دسترس</w:t>
      </w:r>
      <w:r w:rsidRPr="006346F2">
        <w:rPr>
          <w:rFonts w:cs="B Zar" w:hint="cs"/>
          <w:sz w:val="26"/>
          <w:szCs w:val="26"/>
          <w:rtl/>
        </w:rPr>
        <w:t>ی</w:t>
      </w:r>
      <w:r w:rsidRPr="006346F2">
        <w:rPr>
          <w:rFonts w:cs="B Zar"/>
          <w:sz w:val="26"/>
          <w:szCs w:val="26"/>
          <w:rtl/>
        </w:rPr>
        <w:t xml:space="preserve"> به اعضا</w:t>
      </w:r>
      <w:r w:rsidRPr="006346F2">
        <w:rPr>
          <w:rFonts w:cs="B Zar" w:hint="cs"/>
          <w:sz w:val="26"/>
          <w:szCs w:val="26"/>
          <w:rtl/>
        </w:rPr>
        <w:t>ی</w:t>
      </w:r>
      <w:r w:rsidRPr="006346F2">
        <w:rPr>
          <w:rFonts w:cs="B Zar"/>
          <w:sz w:val="26"/>
          <w:szCs w:val="26"/>
          <w:rtl/>
        </w:rPr>
        <w:t xml:space="preserve"> د</w:t>
      </w:r>
      <w:r w:rsidRPr="006346F2">
        <w:rPr>
          <w:rFonts w:cs="B Zar" w:hint="cs"/>
          <w:sz w:val="26"/>
          <w:szCs w:val="26"/>
          <w:rtl/>
        </w:rPr>
        <w:t>ی</w:t>
      </w:r>
      <w:r w:rsidRPr="006346F2">
        <w:rPr>
          <w:rFonts w:cs="B Zar" w:hint="eastAsia"/>
          <w:sz w:val="26"/>
          <w:szCs w:val="26"/>
          <w:rtl/>
        </w:rPr>
        <w:t>گر</w:t>
      </w:r>
      <w:r w:rsidRPr="006346F2">
        <w:rPr>
          <w:rFonts w:cs="B Zar"/>
          <w:sz w:val="26"/>
          <w:szCs w:val="26"/>
          <w:rtl/>
        </w:rPr>
        <w:t xml:space="preserve"> استفاده نکن</w:t>
      </w:r>
      <w:r w:rsidRPr="006346F2">
        <w:rPr>
          <w:rFonts w:cs="B Zar" w:hint="cs"/>
          <w:sz w:val="26"/>
          <w:szCs w:val="26"/>
          <w:rtl/>
        </w:rPr>
        <w:t>ی</w:t>
      </w:r>
      <w:r w:rsidRPr="006346F2">
        <w:rPr>
          <w:rFonts w:cs="B Zar" w:hint="eastAsia"/>
          <w:sz w:val="26"/>
          <w:szCs w:val="26"/>
          <w:rtl/>
        </w:rPr>
        <w:t>د</w:t>
      </w:r>
      <w:r w:rsidRPr="006346F2">
        <w:rPr>
          <w:rFonts w:cs="B Zar"/>
          <w:sz w:val="26"/>
          <w:szCs w:val="26"/>
          <w:rtl/>
        </w:rPr>
        <w:t>.</w:t>
      </w:r>
    </w:p>
    <w:p w14:paraId="085608B4" w14:textId="77777777" w:rsidR="002F5B3D" w:rsidRDefault="002F5B3D" w:rsidP="002F5B3D">
      <w:pPr>
        <w:tabs>
          <w:tab w:val="left" w:pos="9026"/>
        </w:tabs>
        <w:rPr>
          <w:rFonts w:cs="B Zar"/>
          <w:sz w:val="36"/>
          <w:szCs w:val="36"/>
          <w:rtl/>
        </w:rPr>
      </w:pPr>
      <w:r>
        <w:rPr>
          <w:rFonts w:cs="B Zar" w:hint="cs"/>
          <w:sz w:val="32"/>
          <w:szCs w:val="32"/>
          <w:rtl/>
        </w:rPr>
        <w:t>1-</w:t>
      </w:r>
      <w:r>
        <w:rPr>
          <w:rFonts w:cs="B Zar" w:hint="cs"/>
          <w:sz w:val="36"/>
          <w:szCs w:val="36"/>
          <w:rtl/>
        </w:rPr>
        <w:t>7 رابط گرافیکی پایتون</w:t>
      </w:r>
    </w:p>
    <w:p w14:paraId="4D586D9A" w14:textId="77777777" w:rsidR="00C37C00" w:rsidRDefault="002F5B3D" w:rsidP="002F5B3D">
      <w:pPr>
        <w:tabs>
          <w:tab w:val="left" w:pos="8756"/>
        </w:tabs>
        <w:rPr>
          <w:rFonts w:cs="B Zar"/>
          <w:sz w:val="26"/>
          <w:szCs w:val="26"/>
          <w:rtl/>
        </w:rPr>
      </w:pPr>
      <w:r>
        <w:rPr>
          <w:rFonts w:cs="B Zar" w:hint="cs"/>
          <w:sz w:val="26"/>
          <w:szCs w:val="26"/>
          <w:rtl/>
        </w:rPr>
        <w:t xml:space="preserve">زبان برنامه نویسی پایتون به گونه ای ساخته شده که می تواند برنامه های گرافیکی هم پیاده سازی کند. برای ساخت نرم </w:t>
      </w:r>
    </w:p>
    <w:p w14:paraId="21750865" w14:textId="77777777" w:rsidR="00C37C00" w:rsidRDefault="002F5B3D" w:rsidP="002F5B3D">
      <w:pPr>
        <w:tabs>
          <w:tab w:val="left" w:pos="8756"/>
        </w:tabs>
        <w:rPr>
          <w:rFonts w:cs="B Zar"/>
          <w:sz w:val="26"/>
          <w:szCs w:val="26"/>
          <w:rtl/>
        </w:rPr>
      </w:pPr>
      <w:r>
        <w:rPr>
          <w:rFonts w:cs="B Zar" w:hint="cs"/>
          <w:sz w:val="26"/>
          <w:szCs w:val="26"/>
          <w:rtl/>
        </w:rPr>
        <w:t xml:space="preserve">افزار گرافیکی در پایتون از </w:t>
      </w:r>
      <w:r w:rsidRPr="004C5B44">
        <w:rPr>
          <w:rFonts w:cs="B Zar"/>
          <w:sz w:val="26"/>
          <w:szCs w:val="26"/>
        </w:rPr>
        <w:t>GUI Framework</w:t>
      </w:r>
      <w:r>
        <w:rPr>
          <w:rFonts w:cs="B Zar" w:hint="cs"/>
          <w:sz w:val="26"/>
          <w:szCs w:val="26"/>
          <w:rtl/>
        </w:rPr>
        <w:t xml:space="preserve"> استفاده می کنند. در حال حاضر برای زبان برنامه نویسی پایتون رابط </w:t>
      </w:r>
    </w:p>
    <w:p w14:paraId="6798A593" w14:textId="5471812A" w:rsidR="002F5B3D" w:rsidRDefault="002F5B3D" w:rsidP="002F5B3D">
      <w:pPr>
        <w:tabs>
          <w:tab w:val="left" w:pos="8756"/>
        </w:tabs>
        <w:rPr>
          <w:rFonts w:cs="B Zar"/>
          <w:sz w:val="26"/>
          <w:szCs w:val="26"/>
          <w:rtl/>
        </w:rPr>
      </w:pPr>
      <w:r>
        <w:rPr>
          <w:rFonts w:cs="B Zar" w:hint="cs"/>
          <w:sz w:val="26"/>
          <w:szCs w:val="26"/>
          <w:rtl/>
        </w:rPr>
        <w:t>های گرافیکی زیادی وجود دارد که ما سه تا از بهترین رابط های گرافیکی پایتون را معرفی میکنیم:</w:t>
      </w:r>
    </w:p>
    <w:p w14:paraId="6614DD7B" w14:textId="77777777" w:rsidR="002F5B3D" w:rsidRDefault="002F5B3D" w:rsidP="002F5B3D">
      <w:pPr>
        <w:pStyle w:val="ListParagraph"/>
        <w:numPr>
          <w:ilvl w:val="0"/>
          <w:numId w:val="2"/>
        </w:numPr>
        <w:tabs>
          <w:tab w:val="left" w:pos="9026"/>
        </w:tabs>
        <w:rPr>
          <w:rFonts w:cs="B Zar"/>
          <w:sz w:val="26"/>
          <w:szCs w:val="26"/>
        </w:rPr>
      </w:pPr>
      <w:r>
        <w:rPr>
          <w:rFonts w:cs="B Zar" w:hint="cs"/>
          <w:sz w:val="26"/>
          <w:szCs w:val="26"/>
          <w:rtl/>
        </w:rPr>
        <w:t xml:space="preserve">رابط گرافیکی </w:t>
      </w:r>
      <w:r>
        <w:rPr>
          <w:rFonts w:cs="B Zar"/>
          <w:sz w:val="26"/>
          <w:szCs w:val="26"/>
        </w:rPr>
        <w:t>Tkinter</w:t>
      </w:r>
      <w:r>
        <w:rPr>
          <w:rFonts w:cs="B Zar" w:hint="cs"/>
          <w:sz w:val="26"/>
          <w:szCs w:val="26"/>
          <w:rtl/>
        </w:rPr>
        <w:t>:</w:t>
      </w:r>
    </w:p>
    <w:p w14:paraId="764C2159" w14:textId="77777777" w:rsidR="00C37C00" w:rsidRDefault="002F5B3D" w:rsidP="002F5B3D">
      <w:pPr>
        <w:tabs>
          <w:tab w:val="left" w:pos="9026"/>
        </w:tabs>
        <w:ind w:left="360"/>
        <w:rPr>
          <w:rFonts w:cs="B Zar"/>
          <w:sz w:val="26"/>
          <w:szCs w:val="26"/>
          <w:rtl/>
        </w:rPr>
      </w:pPr>
      <w:r w:rsidRPr="00DF2657">
        <w:rPr>
          <w:rFonts w:cs="B Zar"/>
          <w:sz w:val="26"/>
          <w:szCs w:val="26"/>
        </w:rPr>
        <w:t>Tkinter</w:t>
      </w:r>
      <w:r w:rsidRPr="00DF2657">
        <w:rPr>
          <w:rtl/>
        </w:rPr>
        <w:t xml:space="preserve"> </w:t>
      </w:r>
      <w:r w:rsidRPr="00DF2657">
        <w:rPr>
          <w:rFonts w:cs="B Zar"/>
          <w:sz w:val="26"/>
          <w:szCs w:val="26"/>
          <w:rtl/>
        </w:rPr>
        <w:t>رابط گراف</w:t>
      </w:r>
      <w:r w:rsidRPr="00DF2657">
        <w:rPr>
          <w:rFonts w:cs="B Zar" w:hint="cs"/>
          <w:sz w:val="26"/>
          <w:szCs w:val="26"/>
          <w:rtl/>
        </w:rPr>
        <w:t>ی</w:t>
      </w:r>
      <w:r w:rsidRPr="00DF2657">
        <w:rPr>
          <w:rFonts w:cs="B Zar" w:hint="eastAsia"/>
          <w:sz w:val="26"/>
          <w:szCs w:val="26"/>
          <w:rtl/>
        </w:rPr>
        <w:t>ک</w:t>
      </w:r>
      <w:r w:rsidRPr="00DF2657">
        <w:rPr>
          <w:rFonts w:cs="B Zar" w:hint="cs"/>
          <w:sz w:val="26"/>
          <w:szCs w:val="26"/>
          <w:rtl/>
        </w:rPr>
        <w:t>ی</w:t>
      </w:r>
      <w:r w:rsidRPr="00DF2657">
        <w:rPr>
          <w:rFonts w:cs="B Zar"/>
          <w:sz w:val="26"/>
          <w:szCs w:val="26"/>
          <w:rtl/>
        </w:rPr>
        <w:t xml:space="preserve"> استاندارد پا</w:t>
      </w:r>
      <w:r w:rsidRPr="00DF2657">
        <w:rPr>
          <w:rFonts w:cs="B Zar" w:hint="cs"/>
          <w:sz w:val="26"/>
          <w:szCs w:val="26"/>
          <w:rtl/>
        </w:rPr>
        <w:t>ی</w:t>
      </w:r>
      <w:r w:rsidRPr="00DF2657">
        <w:rPr>
          <w:rFonts w:cs="B Zar" w:hint="eastAsia"/>
          <w:sz w:val="26"/>
          <w:szCs w:val="26"/>
          <w:rtl/>
        </w:rPr>
        <w:t>تون</w:t>
      </w:r>
      <w:r w:rsidRPr="00DF2657">
        <w:rPr>
          <w:rFonts w:cs="B Zar"/>
          <w:sz w:val="26"/>
          <w:szCs w:val="26"/>
          <w:rtl/>
        </w:rPr>
        <w:t xml:space="preserve"> م</w:t>
      </w:r>
      <w:r w:rsidRPr="00DF2657">
        <w:rPr>
          <w:rFonts w:cs="B Zar" w:hint="cs"/>
          <w:sz w:val="26"/>
          <w:szCs w:val="26"/>
          <w:rtl/>
        </w:rPr>
        <w:t>ی</w:t>
      </w:r>
      <w:r w:rsidRPr="00DF2657">
        <w:rPr>
          <w:rFonts w:cs="B Zar"/>
          <w:sz w:val="26"/>
          <w:szCs w:val="26"/>
          <w:rtl/>
        </w:rPr>
        <w:t xml:space="preserve"> باشد و</w:t>
      </w:r>
      <w:r>
        <w:rPr>
          <w:rFonts w:cs="B Zar" w:hint="cs"/>
          <w:sz w:val="26"/>
          <w:szCs w:val="26"/>
          <w:rtl/>
        </w:rPr>
        <w:t xml:space="preserve"> یک </w:t>
      </w:r>
      <w:r>
        <w:rPr>
          <w:rFonts w:cs="B Zar" w:hint="cs"/>
          <w:sz w:val="26"/>
          <w:szCs w:val="26"/>
        </w:rPr>
        <w:t>gui</w:t>
      </w:r>
      <w:r w:rsidRPr="00DF2657">
        <w:rPr>
          <w:rFonts w:cs="B Zar"/>
          <w:sz w:val="26"/>
          <w:szCs w:val="26"/>
        </w:rPr>
        <w:t xml:space="preserve"> framework</w:t>
      </w:r>
      <w:r>
        <w:rPr>
          <w:rFonts w:cs="B Zar" w:hint="cs"/>
          <w:sz w:val="26"/>
          <w:szCs w:val="26"/>
          <w:rtl/>
        </w:rPr>
        <w:t xml:space="preserve"> متن باز می باشد. با استفاده از این </w:t>
      </w:r>
    </w:p>
    <w:p w14:paraId="117FA1C2" w14:textId="77777777" w:rsidR="00C37C00" w:rsidRDefault="002F5B3D" w:rsidP="002F5B3D">
      <w:pPr>
        <w:tabs>
          <w:tab w:val="left" w:pos="9026"/>
        </w:tabs>
        <w:ind w:left="360"/>
        <w:rPr>
          <w:rFonts w:cs="B Zar"/>
          <w:sz w:val="26"/>
          <w:szCs w:val="26"/>
          <w:rtl/>
        </w:rPr>
      </w:pPr>
      <w:r>
        <w:rPr>
          <w:rFonts w:cs="B Zar" w:hint="cs"/>
          <w:sz w:val="26"/>
          <w:szCs w:val="26"/>
          <w:rtl/>
        </w:rPr>
        <w:t xml:space="preserve">کد می توانیم به راحتی برنامه های گرافیکی خود را بسازیم. برای استفاده از این رابط چهار مرحله داریم. مرحله </w:t>
      </w:r>
    </w:p>
    <w:p w14:paraId="498192CC" w14:textId="61A852DC" w:rsidR="002F5B3D" w:rsidRDefault="002F5B3D" w:rsidP="002F5B3D">
      <w:pPr>
        <w:tabs>
          <w:tab w:val="left" w:pos="9026"/>
        </w:tabs>
        <w:ind w:left="360"/>
        <w:rPr>
          <w:rFonts w:cs="B Zar"/>
          <w:sz w:val="26"/>
          <w:szCs w:val="26"/>
          <w:rtl/>
        </w:rPr>
      </w:pPr>
      <w:r>
        <w:rPr>
          <w:rFonts w:cs="B Zar" w:hint="cs"/>
          <w:sz w:val="26"/>
          <w:szCs w:val="26"/>
          <w:rtl/>
        </w:rPr>
        <w:t xml:space="preserve">اول اضافه کردن کتابخانه به پروژه، مرحله دو ساخت پنجره اصلی برنامه ، مرحله سه اضافه کردن ویجت های مورد نیاز ، مرحله چهار استفاده از تابع </w:t>
      </w:r>
      <w:r>
        <w:rPr>
          <w:rFonts w:cs="B Zar"/>
          <w:sz w:val="26"/>
          <w:szCs w:val="26"/>
        </w:rPr>
        <w:t>mainloop</w:t>
      </w:r>
      <w:r>
        <w:rPr>
          <w:rFonts w:cs="B Zar" w:hint="cs"/>
          <w:sz w:val="26"/>
          <w:szCs w:val="26"/>
          <w:rtl/>
        </w:rPr>
        <w:t xml:space="preserve"> است.</w:t>
      </w:r>
    </w:p>
    <w:p w14:paraId="0AE97128" w14:textId="77777777" w:rsidR="002F5B3D" w:rsidRDefault="002F5B3D" w:rsidP="002F5B3D">
      <w:pPr>
        <w:pStyle w:val="ListParagraph"/>
        <w:numPr>
          <w:ilvl w:val="0"/>
          <w:numId w:val="2"/>
        </w:numPr>
        <w:tabs>
          <w:tab w:val="left" w:pos="9026"/>
        </w:tabs>
        <w:rPr>
          <w:rFonts w:cs="B Zar"/>
          <w:sz w:val="26"/>
          <w:szCs w:val="26"/>
        </w:rPr>
      </w:pPr>
      <w:r>
        <w:rPr>
          <w:rFonts w:cs="B Zar" w:hint="cs"/>
          <w:sz w:val="26"/>
          <w:szCs w:val="26"/>
          <w:rtl/>
        </w:rPr>
        <w:t xml:space="preserve">رابط گرافیکی </w:t>
      </w:r>
      <w:r w:rsidRPr="00DF2657">
        <w:rPr>
          <w:rFonts w:cs="B Zar"/>
          <w:sz w:val="26"/>
          <w:szCs w:val="26"/>
        </w:rPr>
        <w:t>WxPython</w:t>
      </w:r>
    </w:p>
    <w:p w14:paraId="4482E73B" w14:textId="77777777" w:rsidR="00C37C00" w:rsidRDefault="002F5B3D" w:rsidP="002F5B3D">
      <w:pPr>
        <w:tabs>
          <w:tab w:val="left" w:pos="9026"/>
        </w:tabs>
        <w:ind w:left="360"/>
        <w:rPr>
          <w:rFonts w:cs="B Zar"/>
          <w:sz w:val="26"/>
          <w:szCs w:val="26"/>
          <w:rtl/>
        </w:rPr>
      </w:pPr>
      <w:r>
        <w:rPr>
          <w:rFonts w:cs="B Zar"/>
          <w:sz w:val="26"/>
          <w:szCs w:val="26"/>
        </w:rPr>
        <w:t>WxPython</w:t>
      </w:r>
      <w:r>
        <w:rPr>
          <w:rFonts w:cs="B Zar" w:hint="cs"/>
          <w:sz w:val="26"/>
          <w:szCs w:val="26"/>
          <w:rtl/>
        </w:rPr>
        <w:t xml:space="preserve"> رابط گرافیکی پرکاربرد در پایتون است و برای برنامه های گرافیکی کاربرد دارد و به صورت متن </w:t>
      </w:r>
    </w:p>
    <w:p w14:paraId="2B27387F" w14:textId="77777777" w:rsidR="00C37C00" w:rsidRDefault="002F5B3D" w:rsidP="00C37C00">
      <w:pPr>
        <w:tabs>
          <w:tab w:val="left" w:pos="9026"/>
        </w:tabs>
        <w:ind w:left="360"/>
        <w:rPr>
          <w:rFonts w:cs="B Zar"/>
          <w:sz w:val="26"/>
          <w:szCs w:val="26"/>
          <w:rtl/>
        </w:rPr>
      </w:pPr>
      <w:r>
        <w:rPr>
          <w:rFonts w:cs="B Zar" w:hint="cs"/>
          <w:sz w:val="26"/>
          <w:szCs w:val="26"/>
          <w:rtl/>
        </w:rPr>
        <w:t xml:space="preserve">باز است. همچنین یک </w:t>
      </w:r>
      <w:r>
        <w:rPr>
          <w:rFonts w:cs="B Zar"/>
          <w:sz w:val="26"/>
          <w:szCs w:val="26"/>
        </w:rPr>
        <w:t>framework</w:t>
      </w:r>
      <w:r>
        <w:rPr>
          <w:rFonts w:cs="B Zar" w:hint="cs"/>
          <w:sz w:val="26"/>
          <w:szCs w:val="26"/>
          <w:rtl/>
        </w:rPr>
        <w:t xml:space="preserve"> چند پلتفرمی است و توسط سیستم عامل های ویندوز و لینوکس پشتیبانی </w:t>
      </w:r>
    </w:p>
    <w:p w14:paraId="2A287503" w14:textId="6D1DCBFA" w:rsidR="00C37C00" w:rsidRDefault="002F5B3D" w:rsidP="00C37C00">
      <w:pPr>
        <w:tabs>
          <w:tab w:val="left" w:pos="9026"/>
        </w:tabs>
        <w:ind w:left="360"/>
        <w:rPr>
          <w:rFonts w:cs="B Zar"/>
          <w:sz w:val="26"/>
          <w:szCs w:val="26"/>
          <w:rtl/>
        </w:rPr>
      </w:pPr>
      <w:r>
        <w:rPr>
          <w:rFonts w:cs="B Zar" w:hint="cs"/>
          <w:sz w:val="26"/>
          <w:szCs w:val="26"/>
          <w:rtl/>
        </w:rPr>
        <w:t xml:space="preserve">می شود. برای استفاده از این رابط پنج مرحله داریم. مرحله اول اضافه کردن کتابخانه به پروژه ، مرحله دوم ساختن </w:t>
      </w:r>
    </w:p>
    <w:p w14:paraId="38A6C53A" w14:textId="56A59A97" w:rsidR="002F5B3D" w:rsidRDefault="002F5B3D" w:rsidP="00C37C00">
      <w:pPr>
        <w:tabs>
          <w:tab w:val="left" w:pos="9026"/>
        </w:tabs>
        <w:ind w:left="360"/>
        <w:rPr>
          <w:rFonts w:cs="B Zar"/>
          <w:sz w:val="26"/>
          <w:szCs w:val="26"/>
          <w:rtl/>
        </w:rPr>
      </w:pPr>
      <w:r>
        <w:rPr>
          <w:rFonts w:cs="B Zar" w:hint="cs"/>
          <w:sz w:val="26"/>
          <w:szCs w:val="26"/>
          <w:rtl/>
        </w:rPr>
        <w:lastRenderedPageBreak/>
        <w:t xml:space="preserve">اپلیکیشن آبجکت ، مرحله سوم </w:t>
      </w:r>
      <w:r w:rsidRPr="003D350A">
        <w:rPr>
          <w:rFonts w:cs="B Zar"/>
          <w:sz w:val="26"/>
          <w:szCs w:val="26"/>
          <w:rtl/>
        </w:rPr>
        <w:t>ساخت پنجره اصل</w:t>
      </w:r>
      <w:r w:rsidRPr="003D350A">
        <w:rPr>
          <w:rFonts w:cs="B Zar" w:hint="cs"/>
          <w:sz w:val="26"/>
          <w:szCs w:val="26"/>
          <w:rtl/>
        </w:rPr>
        <w:t>ی</w:t>
      </w:r>
      <w:r w:rsidRPr="003D350A">
        <w:rPr>
          <w:rFonts w:cs="B Zar"/>
          <w:sz w:val="26"/>
          <w:szCs w:val="26"/>
          <w:rtl/>
        </w:rPr>
        <w:t xml:space="preserve"> و نما</w:t>
      </w:r>
      <w:r w:rsidRPr="003D350A">
        <w:rPr>
          <w:rFonts w:cs="B Zar" w:hint="cs"/>
          <w:sz w:val="26"/>
          <w:szCs w:val="26"/>
          <w:rtl/>
        </w:rPr>
        <w:t>ی</w:t>
      </w:r>
      <w:r w:rsidRPr="003D350A">
        <w:rPr>
          <w:rFonts w:cs="B Zar" w:hint="eastAsia"/>
          <w:sz w:val="26"/>
          <w:szCs w:val="26"/>
          <w:rtl/>
        </w:rPr>
        <w:t>ش</w:t>
      </w:r>
      <w:r w:rsidRPr="003D350A">
        <w:rPr>
          <w:rFonts w:cs="B Zar"/>
          <w:sz w:val="26"/>
          <w:szCs w:val="26"/>
          <w:rtl/>
        </w:rPr>
        <w:t xml:space="preserve"> دادن آن</w:t>
      </w:r>
      <w:r>
        <w:rPr>
          <w:rFonts w:cs="B Zar" w:hint="cs"/>
          <w:sz w:val="26"/>
          <w:szCs w:val="26"/>
          <w:rtl/>
        </w:rPr>
        <w:t xml:space="preserve"> ، مرحله چهارم </w:t>
      </w:r>
      <w:r w:rsidRPr="003D350A">
        <w:rPr>
          <w:rFonts w:cs="B Zar"/>
          <w:sz w:val="26"/>
          <w:szCs w:val="26"/>
          <w:rtl/>
        </w:rPr>
        <w:t>اضافه کردن و</w:t>
      </w:r>
      <w:r w:rsidRPr="003D350A">
        <w:rPr>
          <w:rFonts w:cs="B Zar" w:hint="cs"/>
          <w:sz w:val="26"/>
          <w:szCs w:val="26"/>
          <w:rtl/>
        </w:rPr>
        <w:t>ی</w:t>
      </w:r>
      <w:r w:rsidRPr="003D350A">
        <w:rPr>
          <w:rFonts w:cs="B Zar" w:hint="eastAsia"/>
          <w:sz w:val="26"/>
          <w:szCs w:val="26"/>
          <w:rtl/>
        </w:rPr>
        <w:t>جت</w:t>
      </w:r>
      <w:r w:rsidRPr="003D350A">
        <w:rPr>
          <w:rFonts w:cs="B Zar"/>
          <w:sz w:val="26"/>
          <w:szCs w:val="26"/>
          <w:rtl/>
        </w:rPr>
        <w:t xml:space="preserve"> ها</w:t>
      </w:r>
      <w:r w:rsidRPr="003D350A">
        <w:rPr>
          <w:rFonts w:cs="B Zar" w:hint="cs"/>
          <w:sz w:val="26"/>
          <w:szCs w:val="26"/>
          <w:rtl/>
        </w:rPr>
        <w:t>ی</w:t>
      </w:r>
      <w:r w:rsidRPr="003D350A">
        <w:rPr>
          <w:rFonts w:cs="B Zar"/>
          <w:sz w:val="26"/>
          <w:szCs w:val="26"/>
          <w:rtl/>
        </w:rPr>
        <w:t xml:space="preserve"> موردن</w:t>
      </w:r>
      <w:r w:rsidRPr="003D350A">
        <w:rPr>
          <w:rFonts w:cs="B Zar" w:hint="cs"/>
          <w:sz w:val="26"/>
          <w:szCs w:val="26"/>
          <w:rtl/>
        </w:rPr>
        <w:t>ی</w:t>
      </w:r>
      <w:r w:rsidRPr="003D350A">
        <w:rPr>
          <w:rFonts w:cs="B Zar" w:hint="eastAsia"/>
          <w:sz w:val="26"/>
          <w:szCs w:val="26"/>
          <w:rtl/>
        </w:rPr>
        <w:t>از</w:t>
      </w:r>
      <w:r>
        <w:rPr>
          <w:rFonts w:cs="B Zar" w:hint="cs"/>
          <w:sz w:val="26"/>
          <w:szCs w:val="26"/>
          <w:rtl/>
        </w:rPr>
        <w:t xml:space="preserve"> و مرحله پنجم </w:t>
      </w:r>
      <w:r w:rsidRPr="003D350A">
        <w:rPr>
          <w:rFonts w:cs="B Zar"/>
          <w:sz w:val="26"/>
          <w:szCs w:val="26"/>
          <w:rtl/>
        </w:rPr>
        <w:t>استفاده از تاب</w:t>
      </w:r>
      <w:r>
        <w:rPr>
          <w:rFonts w:cs="B Zar" w:hint="cs"/>
          <w:sz w:val="26"/>
          <w:szCs w:val="26"/>
          <w:rtl/>
        </w:rPr>
        <w:t>ع</w:t>
      </w:r>
      <w:r w:rsidRPr="003D350A">
        <w:rPr>
          <w:rFonts w:cs="B Zar"/>
          <w:sz w:val="26"/>
          <w:szCs w:val="26"/>
          <w:rtl/>
        </w:rPr>
        <w:t xml:space="preserve"> </w:t>
      </w:r>
      <w:r w:rsidRPr="003D350A">
        <w:rPr>
          <w:rFonts w:cs="B Zar"/>
          <w:sz w:val="26"/>
          <w:szCs w:val="26"/>
        </w:rPr>
        <w:t>mainloop</w:t>
      </w:r>
      <w:r>
        <w:rPr>
          <w:rFonts w:cs="B Zar" w:hint="cs"/>
          <w:sz w:val="26"/>
          <w:szCs w:val="26"/>
          <w:rtl/>
        </w:rPr>
        <w:t xml:space="preserve"> است.</w:t>
      </w:r>
    </w:p>
    <w:p w14:paraId="70E916A9" w14:textId="77777777" w:rsidR="002F5B3D" w:rsidRDefault="002F5B3D" w:rsidP="002F5B3D">
      <w:pPr>
        <w:pStyle w:val="ListParagraph"/>
        <w:numPr>
          <w:ilvl w:val="0"/>
          <w:numId w:val="2"/>
        </w:numPr>
        <w:tabs>
          <w:tab w:val="left" w:pos="9026"/>
        </w:tabs>
        <w:rPr>
          <w:rFonts w:cs="B Zar"/>
          <w:sz w:val="26"/>
          <w:szCs w:val="26"/>
        </w:rPr>
      </w:pPr>
      <w:r>
        <w:rPr>
          <w:rFonts w:cs="B Zar" w:hint="cs"/>
          <w:sz w:val="26"/>
          <w:szCs w:val="26"/>
          <w:rtl/>
        </w:rPr>
        <w:t xml:space="preserve">رابط گرافیکی </w:t>
      </w:r>
      <w:r w:rsidRPr="003D350A">
        <w:rPr>
          <w:rFonts w:cs="B Zar"/>
          <w:sz w:val="26"/>
          <w:szCs w:val="26"/>
        </w:rPr>
        <w:t>PyQt</w:t>
      </w:r>
    </w:p>
    <w:p w14:paraId="3917545F" w14:textId="7556F3ED" w:rsidR="002F5B3D" w:rsidRPr="004C5B44" w:rsidRDefault="002F5B3D" w:rsidP="00C37C00">
      <w:pPr>
        <w:tabs>
          <w:tab w:val="left" w:pos="9026"/>
        </w:tabs>
        <w:ind w:left="360"/>
        <w:rPr>
          <w:rFonts w:cs="B Zar"/>
          <w:sz w:val="26"/>
          <w:szCs w:val="26"/>
          <w:rtl/>
        </w:rPr>
      </w:pPr>
      <w:r>
        <w:rPr>
          <w:rFonts w:cs="B Zar" w:hint="cs"/>
          <w:sz w:val="26"/>
          <w:szCs w:val="26"/>
          <w:rtl/>
        </w:rPr>
        <w:t xml:space="preserve">این رابط گرافیکی ترکیبی از زبان پایتون و </w:t>
      </w:r>
      <w:r>
        <w:rPr>
          <w:rFonts w:cs="B Zar"/>
          <w:sz w:val="26"/>
          <w:szCs w:val="26"/>
        </w:rPr>
        <w:t>QT</w:t>
      </w:r>
      <w:r>
        <w:rPr>
          <w:rFonts w:cs="B Zar" w:hint="cs"/>
          <w:sz w:val="26"/>
          <w:szCs w:val="26"/>
          <w:rtl/>
        </w:rPr>
        <w:t xml:space="preserve"> می باشد. </w:t>
      </w:r>
      <w:r w:rsidRPr="003D350A">
        <w:rPr>
          <w:rFonts w:cs="B Zar"/>
          <w:sz w:val="26"/>
          <w:szCs w:val="26"/>
        </w:rPr>
        <w:t>QT</w:t>
      </w:r>
      <w:r w:rsidRPr="003D350A">
        <w:rPr>
          <w:rFonts w:cs="B Zar"/>
          <w:sz w:val="26"/>
          <w:szCs w:val="26"/>
          <w:rtl/>
        </w:rPr>
        <w:t xml:space="preserve"> فر</w:t>
      </w:r>
      <w:r w:rsidRPr="003D350A">
        <w:rPr>
          <w:rFonts w:cs="B Zar" w:hint="cs"/>
          <w:sz w:val="26"/>
          <w:szCs w:val="26"/>
          <w:rtl/>
        </w:rPr>
        <w:t>ی</w:t>
      </w:r>
      <w:r w:rsidRPr="003D350A">
        <w:rPr>
          <w:rFonts w:cs="B Zar" w:hint="eastAsia"/>
          <w:sz w:val="26"/>
          <w:szCs w:val="26"/>
          <w:rtl/>
        </w:rPr>
        <w:t>م</w:t>
      </w:r>
      <w:r w:rsidRPr="003D350A">
        <w:rPr>
          <w:rFonts w:cs="B Zar"/>
          <w:sz w:val="26"/>
          <w:szCs w:val="26"/>
          <w:rtl/>
        </w:rPr>
        <w:t xml:space="preserve"> ورک</w:t>
      </w:r>
      <w:r w:rsidRPr="003D350A">
        <w:rPr>
          <w:rFonts w:cs="B Zar" w:hint="cs"/>
          <w:sz w:val="26"/>
          <w:szCs w:val="26"/>
          <w:rtl/>
        </w:rPr>
        <w:t>ی</w:t>
      </w:r>
      <w:r w:rsidRPr="003D350A">
        <w:rPr>
          <w:rFonts w:cs="B Zar"/>
          <w:sz w:val="26"/>
          <w:szCs w:val="26"/>
          <w:rtl/>
        </w:rPr>
        <w:t xml:space="preserve"> است که توسط شرکت نوک</w:t>
      </w:r>
      <w:r w:rsidRPr="003D350A">
        <w:rPr>
          <w:rFonts w:cs="B Zar" w:hint="cs"/>
          <w:sz w:val="26"/>
          <w:szCs w:val="26"/>
          <w:rtl/>
        </w:rPr>
        <w:t>ی</w:t>
      </w:r>
      <w:r w:rsidRPr="003D350A">
        <w:rPr>
          <w:rFonts w:cs="B Zar" w:hint="eastAsia"/>
          <w:sz w:val="26"/>
          <w:szCs w:val="26"/>
          <w:rtl/>
        </w:rPr>
        <w:t>ا</w:t>
      </w:r>
      <w:r w:rsidRPr="003D350A">
        <w:rPr>
          <w:rFonts w:cs="B Zar"/>
          <w:sz w:val="26"/>
          <w:szCs w:val="26"/>
          <w:rtl/>
        </w:rPr>
        <w:t xml:space="preserve"> برا</w:t>
      </w:r>
      <w:r w:rsidRPr="003D350A">
        <w:rPr>
          <w:rFonts w:cs="B Zar" w:hint="cs"/>
          <w:sz w:val="26"/>
          <w:szCs w:val="26"/>
          <w:rtl/>
        </w:rPr>
        <w:t>ی</w:t>
      </w:r>
      <w:r w:rsidRPr="003D350A">
        <w:rPr>
          <w:rFonts w:cs="B Zar"/>
          <w:sz w:val="26"/>
          <w:szCs w:val="26"/>
          <w:rtl/>
        </w:rPr>
        <w:t xml:space="preserve"> ا</w:t>
      </w:r>
      <w:r w:rsidRPr="003D350A">
        <w:rPr>
          <w:rFonts w:cs="B Zar" w:hint="cs"/>
          <w:sz w:val="26"/>
          <w:szCs w:val="26"/>
          <w:rtl/>
        </w:rPr>
        <w:t>ی</w:t>
      </w:r>
      <w:r w:rsidRPr="003D350A">
        <w:rPr>
          <w:rFonts w:cs="B Zar" w:hint="eastAsia"/>
          <w:sz w:val="26"/>
          <w:szCs w:val="26"/>
          <w:rtl/>
        </w:rPr>
        <w:t>جاد</w:t>
      </w:r>
      <w:r w:rsidRPr="003D350A">
        <w:rPr>
          <w:rFonts w:cs="B Zar"/>
          <w:sz w:val="26"/>
          <w:szCs w:val="26"/>
          <w:rtl/>
        </w:rPr>
        <w:t xml:space="preserve"> نرم افزارها</w:t>
      </w:r>
      <w:r w:rsidRPr="003D350A">
        <w:rPr>
          <w:rFonts w:cs="B Zar" w:hint="cs"/>
          <w:sz w:val="26"/>
          <w:szCs w:val="26"/>
          <w:rtl/>
        </w:rPr>
        <w:t>ی</w:t>
      </w:r>
      <w:r w:rsidRPr="003D350A">
        <w:rPr>
          <w:rFonts w:cs="B Zar"/>
          <w:sz w:val="26"/>
          <w:szCs w:val="26"/>
          <w:rtl/>
        </w:rPr>
        <w:t xml:space="preserve"> گراف</w:t>
      </w:r>
      <w:r w:rsidRPr="003D350A">
        <w:rPr>
          <w:rFonts w:cs="B Zar" w:hint="cs"/>
          <w:sz w:val="26"/>
          <w:szCs w:val="26"/>
          <w:rtl/>
        </w:rPr>
        <w:t>ی</w:t>
      </w:r>
      <w:r w:rsidRPr="003D350A">
        <w:rPr>
          <w:rFonts w:cs="B Zar" w:hint="eastAsia"/>
          <w:sz w:val="26"/>
          <w:szCs w:val="26"/>
          <w:rtl/>
        </w:rPr>
        <w:t>ک</w:t>
      </w:r>
      <w:r w:rsidRPr="003D350A">
        <w:rPr>
          <w:rFonts w:cs="B Zar" w:hint="cs"/>
          <w:sz w:val="26"/>
          <w:szCs w:val="26"/>
          <w:rtl/>
        </w:rPr>
        <w:t>ی</w:t>
      </w:r>
      <w:r w:rsidRPr="003D350A">
        <w:rPr>
          <w:rFonts w:cs="B Zar"/>
          <w:sz w:val="26"/>
          <w:szCs w:val="26"/>
          <w:rtl/>
        </w:rPr>
        <w:t xml:space="preserve"> برا</w:t>
      </w:r>
      <w:r w:rsidRPr="003D350A">
        <w:rPr>
          <w:rFonts w:cs="B Zar" w:hint="cs"/>
          <w:sz w:val="26"/>
          <w:szCs w:val="26"/>
          <w:rtl/>
        </w:rPr>
        <w:t>ی</w:t>
      </w:r>
      <w:r w:rsidRPr="003D350A">
        <w:rPr>
          <w:rFonts w:cs="B Zar"/>
          <w:sz w:val="26"/>
          <w:szCs w:val="26"/>
          <w:rtl/>
        </w:rPr>
        <w:t xml:space="preserve"> محصولاتش ارائه شده است.</w:t>
      </w:r>
      <w:r>
        <w:rPr>
          <w:rFonts w:cs="B Zar" w:hint="cs"/>
          <w:sz w:val="26"/>
          <w:szCs w:val="26"/>
          <w:rtl/>
        </w:rPr>
        <w:t xml:space="preserve"> </w:t>
      </w:r>
      <w:r w:rsidRPr="003D350A">
        <w:rPr>
          <w:rFonts w:cs="B Zar"/>
          <w:sz w:val="26"/>
          <w:szCs w:val="26"/>
        </w:rPr>
        <w:t>QT</w:t>
      </w:r>
      <w:r>
        <w:rPr>
          <w:rFonts w:cs="B Zar" w:hint="cs"/>
          <w:sz w:val="26"/>
          <w:szCs w:val="26"/>
          <w:rtl/>
        </w:rPr>
        <w:t xml:space="preserve"> بیشتر در زبان </w:t>
      </w:r>
      <w:r w:rsidRPr="003D350A">
        <w:rPr>
          <w:rFonts w:ascii="IranYekan" w:hAnsi="IranYekan"/>
          <w:sz w:val="26"/>
          <w:szCs w:val="26"/>
          <w:shd w:val="clear" w:color="auto" w:fill="FFFFFF"/>
        </w:rPr>
        <w:t>c++</w:t>
      </w:r>
      <w:r>
        <w:rPr>
          <w:rFonts w:cs="B Zar" w:hint="cs"/>
          <w:sz w:val="26"/>
          <w:szCs w:val="26"/>
          <w:rtl/>
        </w:rPr>
        <w:t xml:space="preserve"> کاربرد دارد و با استفاده از برنامه </w:t>
      </w:r>
      <w:r>
        <w:rPr>
          <w:rFonts w:cs="B Zar"/>
          <w:sz w:val="26"/>
          <w:szCs w:val="26"/>
        </w:rPr>
        <w:t>PyQt</w:t>
      </w:r>
      <w:r>
        <w:rPr>
          <w:rFonts w:cs="B Zar" w:hint="cs"/>
          <w:sz w:val="26"/>
          <w:szCs w:val="26"/>
          <w:rtl/>
        </w:rPr>
        <w:t xml:space="preserve"> تمام امکانات </w:t>
      </w:r>
      <w:r>
        <w:rPr>
          <w:rFonts w:cs="B Zar"/>
          <w:sz w:val="26"/>
          <w:szCs w:val="26"/>
        </w:rPr>
        <w:t>QT</w:t>
      </w:r>
      <w:r>
        <w:rPr>
          <w:rFonts w:cs="B Zar" w:hint="cs"/>
          <w:sz w:val="26"/>
          <w:szCs w:val="26"/>
          <w:rtl/>
        </w:rPr>
        <w:t xml:space="preserve"> در پایتون استفاده می شود. </w:t>
      </w:r>
      <w:r>
        <w:rPr>
          <w:rFonts w:cs="B Zar"/>
          <w:sz w:val="26"/>
          <w:szCs w:val="26"/>
        </w:rPr>
        <w:t>Qt</w:t>
      </w:r>
      <w:r>
        <w:rPr>
          <w:rFonts w:cs="B Zar" w:hint="cs"/>
          <w:sz w:val="26"/>
          <w:szCs w:val="26"/>
          <w:rtl/>
        </w:rPr>
        <w:t xml:space="preserve"> یک فریم ورک چند پلتفرمی است و قابلیت اجرا در هر سیستم عاملی را دارد.</w:t>
      </w:r>
      <w:r w:rsidRPr="003D350A">
        <w:rPr>
          <w:rFonts w:cs="B Zar" w:hint="cs"/>
          <w:sz w:val="26"/>
          <w:szCs w:val="26"/>
          <w:rtl/>
        </w:rPr>
        <w:t xml:space="preserve"> </w:t>
      </w:r>
    </w:p>
    <w:p w14:paraId="4F0C8778" w14:textId="77777777" w:rsidR="002F5B3D" w:rsidRDefault="002F5B3D" w:rsidP="002F5B3D">
      <w:pPr>
        <w:tabs>
          <w:tab w:val="left" w:pos="9026"/>
        </w:tabs>
        <w:rPr>
          <w:rFonts w:cs="B Zar"/>
          <w:sz w:val="26"/>
          <w:szCs w:val="26"/>
          <w:rtl/>
        </w:rPr>
      </w:pPr>
      <w:r>
        <w:rPr>
          <w:rFonts w:cs="B Zar" w:hint="cs"/>
          <w:sz w:val="26"/>
          <w:szCs w:val="26"/>
          <w:rtl/>
        </w:rPr>
        <w:t>حال که اصول پایتون را یاد گرفتیم باهم ساده ترین برنامه پایتون را می نویسیم. کد نویسی در پایتون 3 :</w:t>
      </w:r>
    </w:p>
    <w:tbl>
      <w:tblPr>
        <w:tblStyle w:val="GridTable1Light-Accent1"/>
        <w:bidiVisual/>
        <w:tblW w:w="0" w:type="auto"/>
        <w:tblLook w:val="04A0" w:firstRow="1" w:lastRow="0" w:firstColumn="1" w:lastColumn="0" w:noHBand="0" w:noVBand="1"/>
      </w:tblPr>
      <w:tblGrid>
        <w:gridCol w:w="8935"/>
      </w:tblGrid>
      <w:tr w:rsidR="002F5B3D" w14:paraId="6B119C42" w14:textId="77777777" w:rsidTr="000F4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5" w:type="dxa"/>
          </w:tcPr>
          <w:p w14:paraId="2EB5E0F5" w14:textId="77777777" w:rsidR="002F5B3D" w:rsidRDefault="002F5B3D" w:rsidP="000F40C8">
            <w:pPr>
              <w:tabs>
                <w:tab w:val="left" w:pos="9026"/>
              </w:tabs>
              <w:jc w:val="right"/>
              <w:rPr>
                <w:rFonts w:cs="B Zar"/>
                <w:b w:val="0"/>
                <w:bCs w:val="0"/>
                <w:sz w:val="28"/>
                <w:szCs w:val="28"/>
              </w:rPr>
            </w:pPr>
            <w:r w:rsidRPr="0081132F">
              <w:rPr>
                <w:rFonts w:cs="B Zar"/>
                <w:color w:val="ED7D31" w:themeColor="accent2"/>
                <w:sz w:val="28"/>
                <w:szCs w:val="28"/>
              </w:rPr>
              <w:t>1</w:t>
            </w:r>
            <w:r>
              <w:rPr>
                <w:rFonts w:cs="B Zar"/>
                <w:sz w:val="28"/>
                <w:szCs w:val="28"/>
              </w:rPr>
              <w:t xml:space="preserve"> </w:t>
            </w:r>
            <w:r w:rsidRPr="0081132F">
              <w:rPr>
                <w:rFonts w:cs="B Zar"/>
                <w:sz w:val="28"/>
                <w:szCs w:val="28"/>
              </w:rPr>
              <w:t>var1 = (</w:t>
            </w:r>
            <w:r w:rsidRPr="0081132F">
              <w:rPr>
                <w:rFonts w:cs="B Zar"/>
                <w:color w:val="70AD47" w:themeColor="accent6"/>
                <w:sz w:val="28"/>
                <w:szCs w:val="28"/>
              </w:rPr>
              <w:t>'hello world'</w:t>
            </w:r>
            <w:r w:rsidRPr="0081132F">
              <w:rPr>
                <w:rFonts w:cs="B Zar"/>
                <w:sz w:val="28"/>
                <w:szCs w:val="28"/>
              </w:rPr>
              <w:t>)</w:t>
            </w:r>
          </w:p>
          <w:p w14:paraId="1283F318" w14:textId="77777777" w:rsidR="002F5B3D" w:rsidRDefault="002F5B3D" w:rsidP="000F40C8">
            <w:pPr>
              <w:tabs>
                <w:tab w:val="left" w:pos="9026"/>
              </w:tabs>
              <w:jc w:val="right"/>
              <w:rPr>
                <w:rFonts w:cs="B Zar"/>
                <w:sz w:val="26"/>
                <w:szCs w:val="26"/>
                <w:rtl/>
              </w:rPr>
            </w:pPr>
            <w:r w:rsidRPr="0081132F">
              <w:rPr>
                <w:rFonts w:cs="B Zar"/>
                <w:color w:val="ED7D31" w:themeColor="accent2"/>
                <w:sz w:val="28"/>
                <w:szCs w:val="28"/>
              </w:rPr>
              <w:t>2</w:t>
            </w:r>
            <w:r>
              <w:rPr>
                <w:rFonts w:cs="B Zar"/>
                <w:sz w:val="28"/>
                <w:szCs w:val="28"/>
              </w:rPr>
              <w:t xml:space="preserve"> </w:t>
            </w:r>
            <w:r w:rsidRPr="0081132F">
              <w:rPr>
                <w:rFonts w:cs="B Zar"/>
                <w:b w:val="0"/>
                <w:bCs w:val="0"/>
                <w:color w:val="4472C4" w:themeColor="accent1"/>
                <w:sz w:val="28"/>
                <w:szCs w:val="28"/>
              </w:rPr>
              <w:t>print</w:t>
            </w:r>
            <w:r w:rsidRPr="0081132F">
              <w:rPr>
                <w:rFonts w:cs="B Zar"/>
                <w:sz w:val="28"/>
                <w:szCs w:val="28"/>
              </w:rPr>
              <w:t xml:space="preserve"> (var1)</w:t>
            </w:r>
          </w:p>
        </w:tc>
      </w:tr>
    </w:tbl>
    <w:p w14:paraId="1DA48731" w14:textId="77777777" w:rsidR="002F5B3D" w:rsidRDefault="002F5B3D" w:rsidP="002F5B3D">
      <w:pPr>
        <w:tabs>
          <w:tab w:val="left" w:pos="9026"/>
        </w:tabs>
        <w:rPr>
          <w:rFonts w:cs="B Zar"/>
          <w:sz w:val="26"/>
          <w:szCs w:val="26"/>
          <w:rtl/>
        </w:rPr>
      </w:pPr>
      <w:r>
        <w:rPr>
          <w:rFonts w:cs="B Zar" w:hint="cs"/>
          <w:sz w:val="26"/>
          <w:szCs w:val="26"/>
          <w:rtl/>
        </w:rPr>
        <w:t>خروجی که به ما می دهد :</w:t>
      </w:r>
    </w:p>
    <w:tbl>
      <w:tblPr>
        <w:tblStyle w:val="GridTable1Light-Accent1"/>
        <w:bidiVisual/>
        <w:tblW w:w="0" w:type="auto"/>
        <w:tblLook w:val="04A0" w:firstRow="1" w:lastRow="0" w:firstColumn="1" w:lastColumn="0" w:noHBand="0" w:noVBand="1"/>
      </w:tblPr>
      <w:tblGrid>
        <w:gridCol w:w="8935"/>
      </w:tblGrid>
      <w:tr w:rsidR="002F5B3D" w14:paraId="61CEF3FB" w14:textId="77777777" w:rsidTr="000F40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5" w:type="dxa"/>
          </w:tcPr>
          <w:p w14:paraId="4BE315FA" w14:textId="77777777" w:rsidR="002F5B3D" w:rsidRPr="0081132F" w:rsidRDefault="002F5B3D" w:rsidP="000F40C8">
            <w:pPr>
              <w:tabs>
                <w:tab w:val="left" w:pos="9026"/>
              </w:tabs>
              <w:jc w:val="right"/>
              <w:rPr>
                <w:rFonts w:cs="B Zar"/>
                <w:sz w:val="26"/>
                <w:szCs w:val="26"/>
              </w:rPr>
            </w:pPr>
            <w:r w:rsidRPr="0081132F">
              <w:rPr>
                <w:rFonts w:cs="B Zar" w:hint="cs"/>
                <w:sz w:val="26"/>
                <w:szCs w:val="26"/>
                <w:rtl/>
              </w:rPr>
              <w:t xml:space="preserve">  </w:t>
            </w:r>
            <w:r>
              <w:rPr>
                <w:rFonts w:cs="B Zar"/>
                <w:sz w:val="26"/>
                <w:szCs w:val="26"/>
              </w:rPr>
              <w:t xml:space="preserve">  </w:t>
            </w:r>
            <w:r w:rsidRPr="0081132F">
              <w:rPr>
                <w:rFonts w:cs="B Zar"/>
                <w:sz w:val="26"/>
                <w:szCs w:val="26"/>
              </w:rPr>
              <w:t xml:space="preserve">Hello </w:t>
            </w:r>
            <w:r>
              <w:rPr>
                <w:rFonts w:cs="B Zar"/>
                <w:sz w:val="26"/>
                <w:szCs w:val="26"/>
              </w:rPr>
              <w:t>W</w:t>
            </w:r>
            <w:r w:rsidRPr="0081132F">
              <w:rPr>
                <w:rFonts w:cs="B Zar"/>
                <w:sz w:val="26"/>
                <w:szCs w:val="26"/>
              </w:rPr>
              <w:t>orld</w:t>
            </w:r>
            <w:r>
              <w:rPr>
                <w:rFonts w:cs="B Zar" w:hint="cs"/>
                <w:color w:val="ED7D31" w:themeColor="accent2"/>
                <w:sz w:val="26"/>
                <w:szCs w:val="26"/>
                <w:rtl/>
              </w:rPr>
              <w:t xml:space="preserve">1     </w:t>
            </w:r>
          </w:p>
        </w:tc>
      </w:tr>
    </w:tbl>
    <w:p w14:paraId="5E57E22D" w14:textId="77777777" w:rsidR="002F5B3D" w:rsidRDefault="002F5B3D" w:rsidP="002F5B3D">
      <w:pPr>
        <w:tabs>
          <w:tab w:val="left" w:pos="9026"/>
        </w:tabs>
        <w:rPr>
          <w:rFonts w:cs="B Zar"/>
          <w:sz w:val="26"/>
          <w:szCs w:val="26"/>
          <w:rtl/>
        </w:rPr>
      </w:pPr>
      <w:r>
        <w:rPr>
          <w:rFonts w:cs="B Zar" w:hint="cs"/>
          <w:sz w:val="26"/>
          <w:szCs w:val="26"/>
          <w:rtl/>
        </w:rPr>
        <w:t xml:space="preserve">در این دستور از عبارت </w:t>
      </w:r>
      <w:r>
        <w:rPr>
          <w:rFonts w:cs="B Zar"/>
          <w:sz w:val="26"/>
          <w:szCs w:val="26"/>
        </w:rPr>
        <w:t>Var</w:t>
      </w:r>
      <w:r>
        <w:rPr>
          <w:rFonts w:cs="B Zar" w:hint="cs"/>
          <w:sz w:val="26"/>
          <w:szCs w:val="26"/>
          <w:rtl/>
        </w:rPr>
        <w:t xml:space="preserve"> استفاده کردیم که برای تعریف متغیر استفاده می شود.</w:t>
      </w:r>
    </w:p>
    <w:p w14:paraId="6C8CB22F" w14:textId="77777777" w:rsidR="002F5B3D" w:rsidRDefault="002F5B3D" w:rsidP="002F5B3D">
      <w:pPr>
        <w:tabs>
          <w:tab w:val="left" w:pos="9026"/>
        </w:tabs>
        <w:rPr>
          <w:rFonts w:cs="B Zar"/>
          <w:sz w:val="36"/>
          <w:szCs w:val="36"/>
          <w:rtl/>
        </w:rPr>
      </w:pPr>
      <w:r>
        <w:rPr>
          <w:rFonts w:cs="B Zar" w:hint="cs"/>
          <w:sz w:val="32"/>
          <w:szCs w:val="32"/>
          <w:rtl/>
        </w:rPr>
        <w:t>8-</w:t>
      </w:r>
      <w:r>
        <w:rPr>
          <w:rFonts w:cs="B Zar" w:hint="cs"/>
          <w:sz w:val="36"/>
          <w:szCs w:val="36"/>
          <w:rtl/>
        </w:rPr>
        <w:t>1 نصب پایتون نسخه 3.0</w:t>
      </w:r>
    </w:p>
    <w:p w14:paraId="6C9CAD1B" w14:textId="77777777" w:rsidR="002F5B3D" w:rsidRDefault="002F5B3D" w:rsidP="002F5B3D">
      <w:pPr>
        <w:tabs>
          <w:tab w:val="left" w:pos="8666"/>
        </w:tabs>
        <w:rPr>
          <w:rFonts w:cs="B Zar"/>
          <w:sz w:val="26"/>
          <w:szCs w:val="26"/>
          <w:rtl/>
        </w:rPr>
      </w:pPr>
      <w:r>
        <w:rPr>
          <w:rFonts w:cs="B Zar" w:hint="cs"/>
          <w:sz w:val="26"/>
          <w:szCs w:val="26"/>
          <w:rtl/>
        </w:rPr>
        <w:t>پایتون در دو نسخه 2 و 3 منتشر شده است هر کسی با توجه به سلیقه و نیاز های خودش هر کدا</w:t>
      </w:r>
      <w:r>
        <w:rPr>
          <w:rFonts w:cs="B Zar" w:hint="eastAsia"/>
          <w:sz w:val="26"/>
          <w:szCs w:val="26"/>
          <w:rtl/>
        </w:rPr>
        <w:t>م</w:t>
      </w:r>
      <w:r>
        <w:rPr>
          <w:rFonts w:cs="B Zar" w:hint="cs"/>
          <w:sz w:val="26"/>
          <w:szCs w:val="26"/>
          <w:rtl/>
        </w:rPr>
        <w:t xml:space="preserve"> از این دو نسخه را که نیاز داشته باشد نصب می کند. در اینجا چون برای ساخت ماشین حساب از نسخه 3 استفاده کرده بودم طریقه نصب نسخه 3 پایتون را در اختیارتان قرار می دهم.</w:t>
      </w:r>
    </w:p>
    <w:p w14:paraId="51A9E4B6" w14:textId="77777777" w:rsidR="002F5B3D" w:rsidRDefault="002F5B3D" w:rsidP="002F5B3D">
      <w:pPr>
        <w:tabs>
          <w:tab w:val="left" w:pos="8666"/>
        </w:tabs>
        <w:rPr>
          <w:rFonts w:cs="B Zar"/>
          <w:noProof/>
          <w:sz w:val="26"/>
          <w:szCs w:val="26"/>
          <w:rtl/>
          <w:lang w:val="fa-IR"/>
        </w:rPr>
      </w:pPr>
      <w:r>
        <w:rPr>
          <w:rFonts w:cs="B Zar" w:hint="cs"/>
          <w:noProof/>
          <w:sz w:val="26"/>
          <w:szCs w:val="26"/>
          <w:rtl/>
          <w:lang w:val="fa-IR"/>
        </w:rPr>
        <w:t xml:space="preserve">در ابتدا برای نصب پایتون به سایت رسمی پایتون می رویم : </w:t>
      </w:r>
      <w:hyperlink r:id="rId14" w:history="1">
        <w:r w:rsidRPr="00951A12">
          <w:rPr>
            <w:rStyle w:val="Hyperlink"/>
            <w:rFonts w:cs="B Zar"/>
            <w:noProof/>
            <w:sz w:val="26"/>
            <w:szCs w:val="26"/>
            <w:lang w:val="fa-IR"/>
          </w:rPr>
          <w:t>https://www.python.org/downloads</w:t>
        </w:r>
        <w:r w:rsidRPr="00951A12">
          <w:rPr>
            <w:rStyle w:val="Hyperlink"/>
            <w:rFonts w:cs="B Zar"/>
            <w:noProof/>
            <w:sz w:val="26"/>
            <w:szCs w:val="26"/>
            <w:rtl/>
            <w:lang w:val="fa-IR"/>
          </w:rPr>
          <w:t>/</w:t>
        </w:r>
      </w:hyperlink>
    </w:p>
    <w:p w14:paraId="7DB7F65A" w14:textId="77777777" w:rsidR="002F5B3D" w:rsidRDefault="002F5B3D" w:rsidP="002F5B3D">
      <w:pPr>
        <w:tabs>
          <w:tab w:val="left" w:pos="8666"/>
        </w:tabs>
        <w:rPr>
          <w:rFonts w:cs="B Zar"/>
          <w:noProof/>
          <w:sz w:val="26"/>
          <w:szCs w:val="26"/>
          <w:rtl/>
          <w:lang w:val="fa-IR"/>
        </w:rPr>
      </w:pPr>
      <w:r>
        <w:rPr>
          <w:rFonts w:cs="B Zar" w:hint="cs"/>
          <w:noProof/>
          <w:sz w:val="26"/>
          <w:szCs w:val="26"/>
          <w:rtl/>
          <w:lang w:val="fa-IR"/>
        </w:rPr>
        <w:t>وقتی وارد سایت می شویم اصولا خودش نسخه ای که روی کامپیوترمان نصب می شود را نشان می دهد.</w:t>
      </w:r>
    </w:p>
    <w:p w14:paraId="1572CB8A" w14:textId="77777777" w:rsidR="002F5B3D" w:rsidRPr="002254F2" w:rsidRDefault="002F5B3D" w:rsidP="002F5B3D">
      <w:pPr>
        <w:tabs>
          <w:tab w:val="left" w:pos="8666"/>
        </w:tabs>
        <w:rPr>
          <w:rFonts w:cs="B Zar"/>
          <w:sz w:val="26"/>
          <w:szCs w:val="26"/>
          <w:rtl/>
        </w:rPr>
      </w:pPr>
      <w:r>
        <w:rPr>
          <w:rFonts w:cs="B Zar" w:hint="cs"/>
          <w:noProof/>
          <w:sz w:val="26"/>
          <w:szCs w:val="26"/>
          <w:rtl/>
          <w:lang w:val="fa-IR"/>
        </w:rPr>
        <w:drawing>
          <wp:inline distT="0" distB="0" distL="0" distR="0" wp14:anchorId="635BE0DB" wp14:editId="56CE2BB1">
            <wp:extent cx="5250833" cy="2138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264278" cy="2144156"/>
                    </a:xfrm>
                    <a:prstGeom prst="rect">
                      <a:avLst/>
                    </a:prstGeom>
                  </pic:spPr>
                </pic:pic>
              </a:graphicData>
            </a:graphic>
          </wp:inline>
        </w:drawing>
      </w:r>
    </w:p>
    <w:p w14:paraId="6FF735E3" w14:textId="77777777" w:rsidR="002F5B3D" w:rsidRDefault="002F5B3D" w:rsidP="002F5B3D">
      <w:pPr>
        <w:tabs>
          <w:tab w:val="left" w:pos="9026"/>
        </w:tabs>
        <w:jc w:val="center"/>
        <w:rPr>
          <w:rFonts w:cs="B Zar"/>
          <w:sz w:val="26"/>
          <w:szCs w:val="26"/>
          <w:rtl/>
        </w:rPr>
      </w:pPr>
      <w:r>
        <w:rPr>
          <w:rFonts w:cs="B Zar" w:hint="cs"/>
          <w:sz w:val="26"/>
          <w:szCs w:val="26"/>
          <w:rtl/>
        </w:rPr>
        <w:lastRenderedPageBreak/>
        <w:t>شکل 1-3</w:t>
      </w:r>
    </w:p>
    <w:p w14:paraId="79DB2D9D" w14:textId="77777777" w:rsidR="002F5B3D" w:rsidRDefault="002F5B3D" w:rsidP="002F5B3D">
      <w:pPr>
        <w:tabs>
          <w:tab w:val="left" w:pos="9026"/>
        </w:tabs>
        <w:rPr>
          <w:rFonts w:cs="B Zar"/>
          <w:sz w:val="26"/>
          <w:szCs w:val="26"/>
          <w:rtl/>
        </w:rPr>
      </w:pPr>
      <w:r>
        <w:rPr>
          <w:rFonts w:cs="B Zar" w:hint="cs"/>
          <w:sz w:val="26"/>
          <w:szCs w:val="26"/>
          <w:rtl/>
        </w:rPr>
        <w:t>نسخه مورد نظر را دانلود می کنیم که بر روی کامپیوتر نصب کنیم.</w:t>
      </w:r>
    </w:p>
    <w:p w14:paraId="6871CC74" w14:textId="77777777" w:rsidR="002F5B3D" w:rsidRDefault="002F5B3D" w:rsidP="002F5B3D">
      <w:pPr>
        <w:tabs>
          <w:tab w:val="left" w:pos="9026"/>
        </w:tabs>
        <w:rPr>
          <w:rFonts w:cs="B Zar"/>
          <w:sz w:val="26"/>
          <w:szCs w:val="26"/>
          <w:rtl/>
        </w:rPr>
      </w:pPr>
      <w:r>
        <w:rPr>
          <w:rFonts w:cs="B Zar" w:hint="cs"/>
          <w:noProof/>
          <w:sz w:val="26"/>
          <w:szCs w:val="26"/>
          <w:rtl/>
          <w:lang w:val="fa-IR"/>
        </w:rPr>
        <w:drawing>
          <wp:inline distT="0" distB="0" distL="0" distR="0" wp14:anchorId="3E6F01FD" wp14:editId="43AC14D6">
            <wp:extent cx="5257809" cy="2463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272977" cy="2470908"/>
                    </a:xfrm>
                    <a:prstGeom prst="rect">
                      <a:avLst/>
                    </a:prstGeom>
                  </pic:spPr>
                </pic:pic>
              </a:graphicData>
            </a:graphic>
          </wp:inline>
        </w:drawing>
      </w:r>
    </w:p>
    <w:p w14:paraId="70BD780C" w14:textId="77777777" w:rsidR="002F5B3D" w:rsidRDefault="002F5B3D" w:rsidP="002F5B3D">
      <w:pPr>
        <w:tabs>
          <w:tab w:val="left" w:pos="9026"/>
        </w:tabs>
        <w:jc w:val="center"/>
        <w:rPr>
          <w:rFonts w:cs="B Zar"/>
          <w:sz w:val="26"/>
          <w:szCs w:val="26"/>
          <w:rtl/>
        </w:rPr>
      </w:pPr>
      <w:r>
        <w:rPr>
          <w:rFonts w:cs="B Zar" w:hint="cs"/>
          <w:sz w:val="26"/>
          <w:szCs w:val="26"/>
          <w:rtl/>
        </w:rPr>
        <w:t>شکل 1-4</w:t>
      </w:r>
    </w:p>
    <w:p w14:paraId="2FB35281" w14:textId="77777777" w:rsidR="002F5B3D" w:rsidRDefault="002F5B3D" w:rsidP="002F5B3D">
      <w:pPr>
        <w:tabs>
          <w:tab w:val="left" w:pos="9026"/>
        </w:tabs>
        <w:rPr>
          <w:rFonts w:cs="B Zar"/>
          <w:sz w:val="26"/>
          <w:szCs w:val="26"/>
          <w:rtl/>
        </w:rPr>
      </w:pPr>
      <w:r>
        <w:rPr>
          <w:rFonts w:cs="B Zar" w:hint="cs"/>
          <w:sz w:val="26"/>
          <w:szCs w:val="26"/>
          <w:rtl/>
        </w:rPr>
        <w:t>بعد از دانلود به محل ذخیره فایل رفته و آن را باز می کنیم و صفحه ای که در بالا مشاهده می کنید را نشان می دهد.</w:t>
      </w:r>
    </w:p>
    <w:p w14:paraId="0D70F94E" w14:textId="77777777" w:rsidR="002F5B3D" w:rsidRDefault="002F5B3D" w:rsidP="002F5B3D">
      <w:pPr>
        <w:tabs>
          <w:tab w:val="left" w:pos="9026"/>
        </w:tabs>
        <w:rPr>
          <w:rFonts w:cs="B Zar"/>
          <w:sz w:val="26"/>
          <w:szCs w:val="26"/>
          <w:rtl/>
        </w:rPr>
      </w:pPr>
      <w:r>
        <w:rPr>
          <w:rFonts w:cs="B Zar" w:hint="cs"/>
          <w:sz w:val="26"/>
          <w:szCs w:val="26"/>
          <w:rtl/>
        </w:rPr>
        <w:t xml:space="preserve">ابتدا تیک </w:t>
      </w:r>
      <w:r>
        <w:rPr>
          <w:rFonts w:cs="B Zar"/>
          <w:sz w:val="26"/>
          <w:szCs w:val="26"/>
        </w:rPr>
        <w:t>add python 3.9 to path</w:t>
      </w:r>
      <w:r>
        <w:rPr>
          <w:rFonts w:cs="B Zar" w:hint="cs"/>
          <w:sz w:val="26"/>
          <w:szCs w:val="26"/>
          <w:rtl/>
        </w:rPr>
        <w:t xml:space="preserve"> را بزنید و سپس روی گزینه </w:t>
      </w:r>
      <w:r>
        <w:rPr>
          <w:rFonts w:cs="B Zar"/>
          <w:sz w:val="26"/>
          <w:szCs w:val="26"/>
        </w:rPr>
        <w:t>install now</w:t>
      </w:r>
      <w:r>
        <w:rPr>
          <w:rFonts w:cs="B Zar" w:hint="cs"/>
          <w:sz w:val="26"/>
          <w:szCs w:val="26"/>
          <w:rtl/>
        </w:rPr>
        <w:t xml:space="preserve">  مطابق تصویر بالا کلیک کنید.</w:t>
      </w:r>
    </w:p>
    <w:p w14:paraId="4218E207" w14:textId="77777777" w:rsidR="002F5B3D" w:rsidRDefault="002F5B3D" w:rsidP="002F5B3D">
      <w:pPr>
        <w:tabs>
          <w:tab w:val="left" w:pos="9026"/>
        </w:tabs>
        <w:rPr>
          <w:rFonts w:cs="B Zar"/>
          <w:sz w:val="26"/>
          <w:szCs w:val="26"/>
          <w:rtl/>
        </w:rPr>
      </w:pPr>
      <w:r>
        <w:rPr>
          <w:rFonts w:cs="B Zar" w:hint="cs"/>
          <w:sz w:val="26"/>
          <w:szCs w:val="26"/>
          <w:rtl/>
        </w:rPr>
        <w:t>بعد از کلیک روی گزینه مورد نظر تصویر زیر را می بینید که نشان می دهد برنامه دارد نصب می شود.</w:t>
      </w:r>
    </w:p>
    <w:p w14:paraId="4FA40554" w14:textId="77777777" w:rsidR="002F5B3D" w:rsidRDefault="002F5B3D" w:rsidP="002F5B3D">
      <w:pPr>
        <w:tabs>
          <w:tab w:val="left" w:pos="9026"/>
        </w:tabs>
        <w:rPr>
          <w:rFonts w:cs="B Zar"/>
          <w:sz w:val="26"/>
          <w:szCs w:val="26"/>
          <w:rtl/>
        </w:rPr>
      </w:pPr>
      <w:r>
        <w:rPr>
          <w:rFonts w:cs="B Zar" w:hint="cs"/>
          <w:noProof/>
          <w:sz w:val="26"/>
          <w:szCs w:val="26"/>
          <w:rtl/>
          <w:lang w:val="fa-IR"/>
        </w:rPr>
        <w:drawing>
          <wp:inline distT="0" distB="0" distL="0" distR="0" wp14:anchorId="3BA82BFC" wp14:editId="3DAC3F02">
            <wp:extent cx="5365724" cy="2680970"/>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386670" cy="2691436"/>
                    </a:xfrm>
                    <a:prstGeom prst="rect">
                      <a:avLst/>
                    </a:prstGeom>
                  </pic:spPr>
                </pic:pic>
              </a:graphicData>
            </a:graphic>
          </wp:inline>
        </w:drawing>
      </w:r>
    </w:p>
    <w:p w14:paraId="626D38BC" w14:textId="77777777" w:rsidR="002F5B3D" w:rsidRDefault="002F5B3D" w:rsidP="002F5B3D">
      <w:pPr>
        <w:tabs>
          <w:tab w:val="left" w:pos="9026"/>
        </w:tabs>
        <w:jc w:val="center"/>
        <w:rPr>
          <w:rFonts w:cs="B Zar"/>
          <w:sz w:val="26"/>
          <w:szCs w:val="26"/>
          <w:rtl/>
        </w:rPr>
      </w:pPr>
      <w:r>
        <w:rPr>
          <w:rFonts w:cs="B Zar" w:hint="cs"/>
          <w:sz w:val="26"/>
          <w:szCs w:val="26"/>
          <w:rtl/>
        </w:rPr>
        <w:t>شکل  1-5</w:t>
      </w:r>
    </w:p>
    <w:p w14:paraId="1326809B" w14:textId="77777777" w:rsidR="002F5B3D" w:rsidRDefault="002F5B3D" w:rsidP="002F5B3D">
      <w:pPr>
        <w:tabs>
          <w:tab w:val="left" w:pos="9026"/>
        </w:tabs>
        <w:rPr>
          <w:rFonts w:cs="B Zar"/>
          <w:sz w:val="26"/>
          <w:szCs w:val="26"/>
          <w:rtl/>
        </w:rPr>
      </w:pPr>
      <w:r>
        <w:rPr>
          <w:rFonts w:cs="B Zar" w:hint="cs"/>
          <w:sz w:val="26"/>
          <w:szCs w:val="26"/>
          <w:rtl/>
        </w:rPr>
        <w:t>در نهایت پس از نصب کامل برنامه پیام زیر را دریافت می کنید که نشان می دهد برنامه شما با موفقیت نصب شده است.</w:t>
      </w:r>
    </w:p>
    <w:p w14:paraId="47207AE6" w14:textId="77777777" w:rsidR="002F5B3D" w:rsidRDefault="002F5B3D" w:rsidP="002F5B3D">
      <w:pPr>
        <w:tabs>
          <w:tab w:val="left" w:pos="9026"/>
        </w:tabs>
        <w:rPr>
          <w:rFonts w:cs="B Zar"/>
          <w:sz w:val="26"/>
          <w:szCs w:val="26"/>
          <w:rtl/>
        </w:rPr>
      </w:pPr>
      <w:r>
        <w:rPr>
          <w:rFonts w:cs="B Zar" w:hint="cs"/>
          <w:noProof/>
          <w:sz w:val="26"/>
          <w:szCs w:val="26"/>
          <w:rtl/>
          <w:lang w:val="fa-IR"/>
        </w:rPr>
        <w:lastRenderedPageBreak/>
        <w:drawing>
          <wp:inline distT="0" distB="0" distL="0" distR="0" wp14:anchorId="13FA0F1D" wp14:editId="7B2287C6">
            <wp:extent cx="5328345" cy="263461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343176" cy="2641948"/>
                    </a:xfrm>
                    <a:prstGeom prst="rect">
                      <a:avLst/>
                    </a:prstGeom>
                  </pic:spPr>
                </pic:pic>
              </a:graphicData>
            </a:graphic>
          </wp:inline>
        </w:drawing>
      </w:r>
    </w:p>
    <w:p w14:paraId="4417930F" w14:textId="77777777" w:rsidR="002F5B3D" w:rsidRDefault="002F5B3D" w:rsidP="002F5B3D">
      <w:pPr>
        <w:tabs>
          <w:tab w:val="left" w:pos="9026"/>
        </w:tabs>
        <w:jc w:val="center"/>
        <w:rPr>
          <w:rFonts w:cs="B Zar"/>
          <w:sz w:val="26"/>
          <w:szCs w:val="26"/>
          <w:rtl/>
        </w:rPr>
      </w:pPr>
      <w:r>
        <w:rPr>
          <w:rFonts w:cs="B Zar" w:hint="cs"/>
          <w:sz w:val="26"/>
          <w:szCs w:val="26"/>
          <w:rtl/>
        </w:rPr>
        <w:t>شکل 1-6</w:t>
      </w:r>
    </w:p>
    <w:p w14:paraId="5771878E" w14:textId="77777777" w:rsidR="002F5B3D" w:rsidRDefault="002F5B3D" w:rsidP="002F5B3D">
      <w:pPr>
        <w:tabs>
          <w:tab w:val="left" w:pos="9026"/>
        </w:tabs>
        <w:rPr>
          <w:rFonts w:cs="B Zar"/>
          <w:sz w:val="26"/>
          <w:szCs w:val="26"/>
          <w:rtl/>
        </w:rPr>
      </w:pPr>
      <w:r>
        <w:rPr>
          <w:rFonts w:cs="B Zar" w:hint="cs"/>
          <w:sz w:val="26"/>
          <w:szCs w:val="26"/>
          <w:rtl/>
        </w:rPr>
        <w:t>به همین راحتی برنامه پایتون نصب شد و می توانیم کد نویسی را شروع کنیم.</w:t>
      </w:r>
    </w:p>
    <w:p w14:paraId="396A3C03" w14:textId="77777777" w:rsidR="002F5B3D" w:rsidRDefault="002F5B3D" w:rsidP="002F5B3D">
      <w:pPr>
        <w:tabs>
          <w:tab w:val="left" w:pos="9026"/>
        </w:tabs>
        <w:rPr>
          <w:rFonts w:cs="B Zar"/>
          <w:sz w:val="26"/>
          <w:szCs w:val="26"/>
          <w:rtl/>
        </w:rPr>
      </w:pPr>
      <w:r>
        <w:rPr>
          <w:rFonts w:cs="B Zar" w:hint="cs"/>
          <w:sz w:val="26"/>
          <w:szCs w:val="26"/>
          <w:rtl/>
        </w:rPr>
        <w:t xml:space="preserve">برای کد نویسی روی برنامه پایتون هم از آیکون </w:t>
      </w:r>
      <w:r>
        <w:rPr>
          <w:rFonts w:cs="B Zar"/>
          <w:sz w:val="26"/>
          <w:szCs w:val="26"/>
        </w:rPr>
        <w:t>IDEL(Python 3.9 32/64 -bit)</w:t>
      </w:r>
      <w:r>
        <w:rPr>
          <w:rFonts w:cs="B Zar" w:hint="cs"/>
          <w:sz w:val="26"/>
          <w:szCs w:val="26"/>
          <w:rtl/>
        </w:rPr>
        <w:t xml:space="preserve"> استفاده می کنیم.</w:t>
      </w:r>
    </w:p>
    <w:p w14:paraId="3B8D085F" w14:textId="77777777" w:rsidR="002F5B3D" w:rsidRDefault="002F5B3D" w:rsidP="002F5B3D">
      <w:pPr>
        <w:tabs>
          <w:tab w:val="left" w:pos="9026"/>
        </w:tabs>
        <w:rPr>
          <w:rFonts w:cs="B Zar"/>
          <w:sz w:val="26"/>
          <w:szCs w:val="26"/>
          <w:rtl/>
        </w:rPr>
      </w:pPr>
    </w:p>
    <w:p w14:paraId="2C86F0B7" w14:textId="77777777" w:rsidR="002F5B3D" w:rsidRDefault="002F5B3D" w:rsidP="002F5B3D">
      <w:pPr>
        <w:tabs>
          <w:tab w:val="left" w:pos="9026"/>
        </w:tabs>
        <w:rPr>
          <w:rFonts w:cs="B Zar"/>
          <w:sz w:val="26"/>
          <w:szCs w:val="26"/>
          <w:rtl/>
        </w:rPr>
      </w:pPr>
    </w:p>
    <w:p w14:paraId="4FCD6BE7" w14:textId="77777777" w:rsidR="002F5B3D" w:rsidRPr="008D4A3F" w:rsidRDefault="002F5B3D" w:rsidP="002F5B3D">
      <w:pPr>
        <w:tabs>
          <w:tab w:val="left" w:pos="9026"/>
        </w:tabs>
        <w:rPr>
          <w:rFonts w:cs="B Zar"/>
          <w:sz w:val="36"/>
          <w:szCs w:val="36"/>
          <w:rtl/>
        </w:rPr>
      </w:pPr>
      <w:r>
        <w:rPr>
          <w:rFonts w:cs="B Zar" w:hint="cs"/>
          <w:sz w:val="32"/>
          <w:szCs w:val="32"/>
          <w:rtl/>
        </w:rPr>
        <w:t>9-</w:t>
      </w:r>
      <w:r>
        <w:rPr>
          <w:rFonts w:cs="B Zar" w:hint="cs"/>
          <w:sz w:val="36"/>
          <w:szCs w:val="36"/>
          <w:rtl/>
        </w:rPr>
        <w:t xml:space="preserve">1 </w:t>
      </w:r>
      <w:r w:rsidRPr="008D4A3F">
        <w:rPr>
          <w:rFonts w:cs="B Zar" w:hint="cs"/>
          <w:sz w:val="36"/>
          <w:szCs w:val="36"/>
          <w:rtl/>
        </w:rPr>
        <w:t xml:space="preserve">جمع بندی فصل </w:t>
      </w:r>
    </w:p>
    <w:p w14:paraId="497D3B09" w14:textId="77777777" w:rsidR="00C37C00" w:rsidRDefault="002F5B3D" w:rsidP="002F5B3D">
      <w:pPr>
        <w:tabs>
          <w:tab w:val="left" w:pos="8756"/>
        </w:tabs>
        <w:rPr>
          <w:rFonts w:ascii="_PDMS_Saleem_QuranFont" w:hAnsi="_PDMS_Saleem_QuranFont" w:cs="B Zar"/>
          <w:sz w:val="26"/>
          <w:szCs w:val="26"/>
          <w:rtl/>
        </w:rPr>
      </w:pPr>
      <w:r>
        <w:rPr>
          <w:rFonts w:ascii="_PDMS_Saleem_QuranFont" w:hAnsi="_PDMS_Saleem_QuranFont" w:cs="B Zar" w:hint="cs"/>
          <w:sz w:val="26"/>
          <w:szCs w:val="26"/>
          <w:rtl/>
        </w:rPr>
        <w:t>در این فصل فهمیدیم پایتون چیست و تا حدودی با تاریخچه آن آشنا شدیم . همچنین تابع ها ، رابط ها و حکم های</w:t>
      </w:r>
    </w:p>
    <w:p w14:paraId="3721042E" w14:textId="77777777" w:rsidR="00C37C00" w:rsidRDefault="002F5B3D" w:rsidP="002F5B3D">
      <w:pPr>
        <w:tabs>
          <w:tab w:val="left" w:pos="8756"/>
        </w:tabs>
        <w:rPr>
          <w:rFonts w:ascii="_PDMS_Saleem_QuranFont" w:hAnsi="_PDMS_Saleem_QuranFont" w:cs="B Zar"/>
          <w:sz w:val="26"/>
          <w:szCs w:val="26"/>
          <w:rtl/>
        </w:rPr>
      </w:pPr>
      <w:r>
        <w:rPr>
          <w:rFonts w:ascii="_PDMS_Saleem_QuranFont" w:hAnsi="_PDMS_Saleem_QuranFont" w:cs="B Zar" w:hint="cs"/>
          <w:sz w:val="26"/>
          <w:szCs w:val="26"/>
          <w:rtl/>
        </w:rPr>
        <w:t xml:space="preserve"> دستوری مانند </w:t>
      </w:r>
      <w:r>
        <w:rPr>
          <w:rFonts w:ascii="_PDMS_Saleem_QuranFont" w:hAnsi="_PDMS_Saleem_QuranFont" w:cs="B Zar"/>
          <w:sz w:val="26"/>
          <w:szCs w:val="26"/>
        </w:rPr>
        <w:t xml:space="preserve">if </w:t>
      </w:r>
      <w:r>
        <w:rPr>
          <w:rFonts w:ascii="_PDMS_Saleem_QuranFont" w:hAnsi="_PDMS_Saleem_QuranFont" w:cs="B Zar" w:hint="cs"/>
          <w:sz w:val="26"/>
          <w:szCs w:val="26"/>
          <w:rtl/>
        </w:rPr>
        <w:t xml:space="preserve"> و </w:t>
      </w:r>
      <w:r>
        <w:rPr>
          <w:rFonts w:ascii="_PDMS_Saleem_QuranFont" w:hAnsi="_PDMS_Saleem_QuranFont" w:cs="B Zar"/>
          <w:sz w:val="26"/>
          <w:szCs w:val="26"/>
        </w:rPr>
        <w:t>from</w:t>
      </w:r>
      <w:r>
        <w:rPr>
          <w:rFonts w:ascii="_PDMS_Saleem_QuranFont" w:hAnsi="_PDMS_Saleem_QuranFont" w:cs="B Zar" w:hint="cs"/>
          <w:sz w:val="26"/>
          <w:szCs w:val="26"/>
          <w:rtl/>
        </w:rPr>
        <w:t xml:space="preserve"> و غیره پایتون را توضیح می دادیم. در مورد عملگر های مختلف پایتون اعم از حسابی و </w:t>
      </w:r>
    </w:p>
    <w:p w14:paraId="723A5BF0" w14:textId="77777777" w:rsidR="00C37C00" w:rsidRDefault="002F5B3D" w:rsidP="00C37C00">
      <w:pPr>
        <w:tabs>
          <w:tab w:val="left" w:pos="8756"/>
        </w:tabs>
        <w:rPr>
          <w:rFonts w:ascii="_PDMS_Saleem_QuranFont" w:hAnsi="_PDMS_Saleem_QuranFont" w:cs="B Zar"/>
          <w:sz w:val="26"/>
          <w:szCs w:val="26"/>
          <w:rtl/>
        </w:rPr>
      </w:pPr>
      <w:r>
        <w:rPr>
          <w:rFonts w:ascii="_PDMS_Saleem_QuranFont" w:hAnsi="_PDMS_Saleem_QuranFont" w:cs="B Zar" w:hint="cs"/>
          <w:sz w:val="26"/>
          <w:szCs w:val="26"/>
          <w:rtl/>
        </w:rPr>
        <w:t xml:space="preserve">منطقی و ... صحبت کردیم  و کار کرد عملگر ها را یاد گرفتیم . با سه رابط  گرافیکی مهم </w:t>
      </w:r>
      <w:r>
        <w:rPr>
          <w:rFonts w:ascii="_PDMS_Saleem_QuranFont" w:hAnsi="_PDMS_Saleem_QuranFont" w:cs="B Zar"/>
          <w:sz w:val="26"/>
          <w:szCs w:val="26"/>
        </w:rPr>
        <w:t xml:space="preserve">Tkinter </w:t>
      </w:r>
      <w:r>
        <w:rPr>
          <w:rFonts w:ascii="_PDMS_Saleem_QuranFont" w:hAnsi="_PDMS_Saleem_QuranFont" w:cs="B Zar" w:hint="cs"/>
          <w:sz w:val="26"/>
          <w:szCs w:val="26"/>
          <w:rtl/>
        </w:rPr>
        <w:t xml:space="preserve"> و </w:t>
      </w:r>
      <w:r>
        <w:rPr>
          <w:rFonts w:ascii="_PDMS_Saleem_QuranFont" w:hAnsi="_PDMS_Saleem_QuranFont" w:cs="B Zar"/>
          <w:sz w:val="26"/>
          <w:szCs w:val="26"/>
        </w:rPr>
        <w:t>WxPython</w:t>
      </w:r>
      <w:r>
        <w:rPr>
          <w:rFonts w:ascii="_PDMS_Saleem_QuranFont" w:hAnsi="_PDMS_Saleem_QuranFont" w:cs="B Zar" w:hint="cs"/>
          <w:sz w:val="26"/>
          <w:szCs w:val="26"/>
          <w:rtl/>
        </w:rPr>
        <w:t xml:space="preserve"> </w:t>
      </w:r>
    </w:p>
    <w:p w14:paraId="68905318" w14:textId="77777777" w:rsidR="00C37C00" w:rsidRDefault="002F5B3D" w:rsidP="00C37C00">
      <w:pPr>
        <w:tabs>
          <w:tab w:val="left" w:pos="8756"/>
        </w:tabs>
        <w:rPr>
          <w:rFonts w:ascii="_PDMS_Saleem_QuranFont" w:hAnsi="_PDMS_Saleem_QuranFont" w:cs="B Zar"/>
          <w:sz w:val="26"/>
          <w:szCs w:val="26"/>
          <w:rtl/>
        </w:rPr>
      </w:pPr>
      <w:r>
        <w:rPr>
          <w:rFonts w:ascii="_PDMS_Saleem_QuranFont" w:hAnsi="_PDMS_Saleem_QuranFont" w:cs="B Zar" w:hint="cs"/>
          <w:sz w:val="26"/>
          <w:szCs w:val="26"/>
          <w:rtl/>
        </w:rPr>
        <w:t xml:space="preserve">و  </w:t>
      </w:r>
      <w:r w:rsidRPr="003D350A">
        <w:rPr>
          <w:rFonts w:cs="B Zar"/>
          <w:sz w:val="26"/>
          <w:szCs w:val="26"/>
        </w:rPr>
        <w:t>PyQt</w:t>
      </w:r>
      <w:r>
        <w:rPr>
          <w:rFonts w:ascii="_PDMS_Saleem_QuranFont" w:hAnsi="_PDMS_Saleem_QuranFont" w:cs="B Zar" w:hint="cs"/>
          <w:sz w:val="26"/>
          <w:szCs w:val="26"/>
          <w:rtl/>
        </w:rPr>
        <w:t xml:space="preserve"> و نحوه کار کرد آن ها آشنا شدیم  بعد از آن  نحوه نصب برنامه رسمی پایتون را یاد گرفتیم و با هم برنامه را </w:t>
      </w:r>
    </w:p>
    <w:p w14:paraId="16B16B71" w14:textId="43E5F90D" w:rsidR="002F5B3D" w:rsidRPr="00C37C00" w:rsidRDefault="002F5B3D" w:rsidP="00C37C00">
      <w:pPr>
        <w:tabs>
          <w:tab w:val="left" w:pos="8756"/>
        </w:tabs>
        <w:rPr>
          <w:rFonts w:ascii="_PDMS_Saleem_QuranFont" w:hAnsi="_PDMS_Saleem_QuranFont" w:cs="B Zar"/>
          <w:sz w:val="26"/>
          <w:szCs w:val="26"/>
          <w:rtl/>
        </w:rPr>
      </w:pPr>
      <w:r>
        <w:rPr>
          <w:rFonts w:ascii="_PDMS_Saleem_QuranFont" w:hAnsi="_PDMS_Saleem_QuranFont" w:cs="B Zar" w:hint="cs"/>
          <w:sz w:val="26"/>
          <w:szCs w:val="26"/>
          <w:rtl/>
        </w:rPr>
        <w:t>نصب کردیم.</w:t>
      </w:r>
    </w:p>
    <w:p w14:paraId="45A06D4C" w14:textId="77777777" w:rsidR="002F5B3D" w:rsidRDefault="002F5B3D" w:rsidP="00100F87">
      <w:pPr>
        <w:rPr>
          <w:rFonts w:cs="B Zar"/>
          <w:sz w:val="26"/>
          <w:szCs w:val="26"/>
          <w:rtl/>
        </w:rPr>
      </w:pPr>
    </w:p>
    <w:p w14:paraId="391F377D" w14:textId="134B89B4" w:rsidR="005859EA" w:rsidRDefault="005859EA" w:rsidP="005859EA">
      <w:pPr>
        <w:rPr>
          <w:rFonts w:ascii="_PDMS_Saleem_QuranFont" w:hAnsi="_PDMS_Saleem_QuranFont" w:cs="B Zar"/>
          <w:sz w:val="26"/>
          <w:szCs w:val="26"/>
          <w:rtl/>
        </w:rPr>
      </w:pPr>
    </w:p>
    <w:bookmarkEnd w:id="5"/>
    <w:p w14:paraId="5F96F88E" w14:textId="77777777" w:rsidR="006C70E3" w:rsidRDefault="006C70E3">
      <w:pPr>
        <w:rPr>
          <w:rtl/>
        </w:rPr>
        <w:sectPr w:rsidR="006C70E3" w:rsidSect="005D31AE">
          <w:pgSz w:w="11906" w:h="16838"/>
          <w:pgMar w:top="1440" w:right="1440" w:bottom="1440" w:left="1440" w:header="720" w:footer="720" w:gutter="0"/>
          <w:pgNumType w:start="2"/>
          <w:cols w:space="720"/>
          <w:bidi/>
          <w:rtlGutter/>
          <w:docGrid w:linePitch="360"/>
        </w:sectPr>
      </w:pPr>
    </w:p>
    <w:p w14:paraId="330BC3F3" w14:textId="77777777" w:rsidR="006C70E3" w:rsidRDefault="006C70E3" w:rsidP="006C70E3">
      <w:pPr>
        <w:tabs>
          <w:tab w:val="left" w:pos="9026"/>
        </w:tabs>
        <w:jc w:val="center"/>
        <w:rPr>
          <w:rFonts w:cs="B Zar"/>
          <w:sz w:val="36"/>
          <w:szCs w:val="36"/>
          <w:rtl/>
        </w:rPr>
      </w:pPr>
    </w:p>
    <w:p w14:paraId="0B7328E3" w14:textId="77777777" w:rsidR="006C70E3" w:rsidRDefault="006C70E3" w:rsidP="006C70E3">
      <w:pPr>
        <w:tabs>
          <w:tab w:val="left" w:pos="9026"/>
        </w:tabs>
        <w:jc w:val="center"/>
        <w:rPr>
          <w:rFonts w:cs="B Zar"/>
          <w:sz w:val="36"/>
          <w:szCs w:val="36"/>
          <w:rtl/>
        </w:rPr>
      </w:pPr>
    </w:p>
    <w:p w14:paraId="42ADA496" w14:textId="77777777" w:rsidR="006C70E3" w:rsidRDefault="006C70E3" w:rsidP="006C70E3">
      <w:pPr>
        <w:tabs>
          <w:tab w:val="left" w:pos="9026"/>
        </w:tabs>
        <w:jc w:val="center"/>
        <w:rPr>
          <w:rFonts w:cs="B Zar"/>
          <w:sz w:val="36"/>
          <w:szCs w:val="36"/>
          <w:rtl/>
        </w:rPr>
      </w:pPr>
    </w:p>
    <w:p w14:paraId="1F354684" w14:textId="77777777" w:rsidR="006C70E3" w:rsidRDefault="006C70E3" w:rsidP="006C70E3">
      <w:pPr>
        <w:tabs>
          <w:tab w:val="left" w:pos="9026"/>
        </w:tabs>
        <w:jc w:val="center"/>
        <w:rPr>
          <w:rFonts w:cs="B Zar"/>
          <w:sz w:val="36"/>
          <w:szCs w:val="36"/>
          <w:rtl/>
        </w:rPr>
      </w:pPr>
    </w:p>
    <w:p w14:paraId="5B850667" w14:textId="77777777" w:rsidR="006C70E3" w:rsidRDefault="006C70E3" w:rsidP="006C70E3">
      <w:pPr>
        <w:tabs>
          <w:tab w:val="left" w:pos="9026"/>
        </w:tabs>
        <w:jc w:val="center"/>
        <w:rPr>
          <w:rFonts w:cs="B Zar"/>
          <w:sz w:val="36"/>
          <w:szCs w:val="36"/>
          <w:rtl/>
        </w:rPr>
      </w:pPr>
    </w:p>
    <w:p w14:paraId="3382E019" w14:textId="77777777" w:rsidR="006C70E3" w:rsidRDefault="006C70E3" w:rsidP="006C70E3">
      <w:pPr>
        <w:tabs>
          <w:tab w:val="left" w:pos="9026"/>
        </w:tabs>
        <w:jc w:val="center"/>
        <w:rPr>
          <w:rFonts w:cs="B Zar"/>
          <w:sz w:val="36"/>
          <w:szCs w:val="36"/>
          <w:rtl/>
        </w:rPr>
      </w:pPr>
    </w:p>
    <w:p w14:paraId="138839D9" w14:textId="77777777" w:rsidR="006C70E3" w:rsidRDefault="006C70E3" w:rsidP="006C70E3">
      <w:pPr>
        <w:tabs>
          <w:tab w:val="left" w:pos="9026"/>
        </w:tabs>
        <w:jc w:val="center"/>
        <w:rPr>
          <w:rFonts w:cs="B Zar"/>
          <w:sz w:val="36"/>
          <w:szCs w:val="36"/>
          <w:rtl/>
        </w:rPr>
      </w:pPr>
    </w:p>
    <w:p w14:paraId="1F334922" w14:textId="77777777" w:rsidR="006C70E3" w:rsidRDefault="006C70E3" w:rsidP="006C70E3">
      <w:pPr>
        <w:tabs>
          <w:tab w:val="left" w:pos="9026"/>
        </w:tabs>
        <w:jc w:val="center"/>
        <w:rPr>
          <w:rFonts w:cs="B Zar"/>
          <w:sz w:val="36"/>
          <w:szCs w:val="36"/>
          <w:rtl/>
        </w:rPr>
      </w:pPr>
    </w:p>
    <w:p w14:paraId="6A7289B7" w14:textId="77777777" w:rsidR="006C70E3" w:rsidRDefault="006C70E3" w:rsidP="006C70E3">
      <w:pPr>
        <w:tabs>
          <w:tab w:val="left" w:pos="9026"/>
        </w:tabs>
        <w:jc w:val="center"/>
        <w:rPr>
          <w:rFonts w:cs="B Zar"/>
          <w:sz w:val="36"/>
          <w:szCs w:val="36"/>
          <w:rtl/>
        </w:rPr>
      </w:pPr>
    </w:p>
    <w:p w14:paraId="52839D29" w14:textId="77777777" w:rsidR="006C70E3" w:rsidRDefault="006C70E3" w:rsidP="006C70E3">
      <w:pPr>
        <w:tabs>
          <w:tab w:val="left" w:pos="9026"/>
        </w:tabs>
        <w:jc w:val="center"/>
        <w:rPr>
          <w:rFonts w:cs="B Zar"/>
          <w:sz w:val="36"/>
          <w:szCs w:val="36"/>
          <w:rtl/>
        </w:rPr>
      </w:pPr>
    </w:p>
    <w:p w14:paraId="5A6A0450" w14:textId="77777777" w:rsidR="006C70E3" w:rsidRDefault="006C70E3" w:rsidP="006C70E3">
      <w:pPr>
        <w:tabs>
          <w:tab w:val="left" w:pos="9026"/>
        </w:tabs>
        <w:jc w:val="center"/>
        <w:rPr>
          <w:rFonts w:cs="B Zar"/>
          <w:sz w:val="36"/>
          <w:szCs w:val="36"/>
          <w:rtl/>
        </w:rPr>
      </w:pPr>
    </w:p>
    <w:p w14:paraId="61DC8992" w14:textId="77777777" w:rsidR="006C70E3" w:rsidRDefault="006C70E3" w:rsidP="006C70E3">
      <w:pPr>
        <w:tabs>
          <w:tab w:val="left" w:pos="9026"/>
        </w:tabs>
        <w:jc w:val="center"/>
        <w:rPr>
          <w:rFonts w:cs="B Zar"/>
          <w:sz w:val="36"/>
          <w:szCs w:val="36"/>
          <w:rtl/>
        </w:rPr>
      </w:pPr>
    </w:p>
    <w:p w14:paraId="3B8F0169" w14:textId="2E126C1C" w:rsidR="00E226F9" w:rsidRPr="00C37C00" w:rsidRDefault="006C70E3" w:rsidP="00C37C00">
      <w:pPr>
        <w:tabs>
          <w:tab w:val="left" w:pos="9026"/>
        </w:tabs>
        <w:jc w:val="center"/>
        <w:rPr>
          <w:rFonts w:cs="B Zar"/>
          <w:sz w:val="36"/>
          <w:szCs w:val="36"/>
          <w:rtl/>
        </w:rPr>
      </w:pPr>
      <w:r>
        <w:rPr>
          <w:rFonts w:cs="B Zar" w:hint="cs"/>
          <w:sz w:val="36"/>
          <w:szCs w:val="36"/>
          <w:rtl/>
        </w:rPr>
        <w:t>فصل دوم</w:t>
      </w:r>
    </w:p>
    <w:p w14:paraId="5B068F2F" w14:textId="0AD57FA8" w:rsidR="006C70E3" w:rsidRDefault="006C70E3" w:rsidP="006C70E3">
      <w:pPr>
        <w:tabs>
          <w:tab w:val="left" w:pos="9026"/>
        </w:tabs>
        <w:rPr>
          <w:rFonts w:cs="B Zar"/>
          <w:sz w:val="32"/>
          <w:szCs w:val="32"/>
          <w:rtl/>
        </w:rPr>
      </w:pPr>
      <w:r>
        <w:rPr>
          <w:rFonts w:cs="B Zar" w:hint="cs"/>
          <w:sz w:val="32"/>
          <w:szCs w:val="32"/>
          <w:rtl/>
        </w:rPr>
        <w:t>مقدمه</w:t>
      </w:r>
    </w:p>
    <w:p w14:paraId="4EFAB223" w14:textId="77777777" w:rsidR="00C37C00" w:rsidRDefault="006C70E3" w:rsidP="006C70E3">
      <w:pPr>
        <w:tabs>
          <w:tab w:val="left" w:pos="8756"/>
        </w:tabs>
        <w:ind w:right="90"/>
        <w:rPr>
          <w:rFonts w:cs="B Zar"/>
          <w:sz w:val="26"/>
          <w:szCs w:val="26"/>
          <w:rtl/>
        </w:rPr>
      </w:pPr>
      <w:r>
        <w:rPr>
          <w:rFonts w:cs="B Zar" w:hint="cs"/>
          <w:sz w:val="26"/>
          <w:szCs w:val="26"/>
          <w:rtl/>
        </w:rPr>
        <w:t xml:space="preserve">در فصل قبلی تا حدودی با مقدمه زبان پایتون و تا حدودی باهاش کار کردن آشنا شدیم تا بتوانیم </w:t>
      </w:r>
      <w:r w:rsidR="001754F1">
        <w:rPr>
          <w:rFonts w:cs="B Zar" w:hint="cs"/>
          <w:sz w:val="26"/>
          <w:szCs w:val="26"/>
          <w:rtl/>
        </w:rPr>
        <w:t>ی</w:t>
      </w:r>
      <w:r>
        <w:rPr>
          <w:rFonts w:cs="B Zar" w:hint="cs"/>
          <w:sz w:val="26"/>
          <w:szCs w:val="26"/>
          <w:rtl/>
        </w:rPr>
        <w:t xml:space="preserve">ک برنامه ای  مانند </w:t>
      </w:r>
    </w:p>
    <w:p w14:paraId="06B57110" w14:textId="77777777" w:rsidR="00C37C00" w:rsidRDefault="006C70E3" w:rsidP="006C70E3">
      <w:pPr>
        <w:tabs>
          <w:tab w:val="left" w:pos="8756"/>
        </w:tabs>
        <w:ind w:right="90"/>
        <w:rPr>
          <w:rFonts w:cs="B Zar"/>
          <w:sz w:val="26"/>
          <w:szCs w:val="26"/>
          <w:rtl/>
        </w:rPr>
      </w:pPr>
      <w:r>
        <w:rPr>
          <w:rFonts w:cs="B Zar" w:hint="cs"/>
          <w:sz w:val="26"/>
          <w:szCs w:val="26"/>
          <w:rtl/>
        </w:rPr>
        <w:t>ماشین حساب تولید کنیم. در این فصل می خواهیم با انواع ماشین حساب و کاربرد آن آشنا بشویم.</w:t>
      </w:r>
      <w:r w:rsidR="001754F1">
        <w:rPr>
          <w:rFonts w:cs="B Zar" w:hint="cs"/>
          <w:sz w:val="26"/>
          <w:szCs w:val="26"/>
          <w:rtl/>
        </w:rPr>
        <w:t xml:space="preserve"> و ضرورت اینکه </w:t>
      </w:r>
    </w:p>
    <w:p w14:paraId="25AFECAC" w14:textId="0290C3D5" w:rsidR="006C70E3" w:rsidRDefault="001754F1" w:rsidP="006C70E3">
      <w:pPr>
        <w:tabs>
          <w:tab w:val="left" w:pos="8756"/>
        </w:tabs>
        <w:ind w:right="90"/>
        <w:rPr>
          <w:rFonts w:cs="B Zar"/>
          <w:sz w:val="26"/>
          <w:szCs w:val="26"/>
          <w:rtl/>
        </w:rPr>
      </w:pPr>
      <w:r>
        <w:rPr>
          <w:rFonts w:cs="B Zar" w:hint="cs"/>
          <w:sz w:val="26"/>
          <w:szCs w:val="26"/>
          <w:rtl/>
        </w:rPr>
        <w:t>چرا باید تولید برنامه ماشین حساب را یاد بگیریم بفهمیم.</w:t>
      </w:r>
    </w:p>
    <w:p w14:paraId="7FE9E679" w14:textId="4B3BBF5F" w:rsidR="006C70E3" w:rsidRDefault="006C70E3" w:rsidP="006C70E3">
      <w:pPr>
        <w:tabs>
          <w:tab w:val="left" w:pos="8756"/>
        </w:tabs>
        <w:ind w:right="90"/>
        <w:rPr>
          <w:rFonts w:cs="B Zar"/>
          <w:sz w:val="26"/>
          <w:szCs w:val="26"/>
          <w:rtl/>
        </w:rPr>
      </w:pPr>
    </w:p>
    <w:p w14:paraId="7432E3B4" w14:textId="77777777" w:rsidR="006C70E3" w:rsidRDefault="006C70E3" w:rsidP="006C70E3">
      <w:pPr>
        <w:tabs>
          <w:tab w:val="left" w:pos="8756"/>
        </w:tabs>
        <w:ind w:right="90"/>
        <w:rPr>
          <w:rFonts w:cs="B Zar"/>
          <w:sz w:val="26"/>
          <w:szCs w:val="26"/>
          <w:rtl/>
        </w:rPr>
        <w:sectPr w:rsidR="006C70E3" w:rsidSect="006C70E3">
          <w:pgSz w:w="11906" w:h="16838"/>
          <w:pgMar w:top="1440" w:right="1440" w:bottom="1440" w:left="1440" w:header="720" w:footer="720" w:gutter="0"/>
          <w:pgNumType w:start="2"/>
          <w:cols w:space="720"/>
          <w:titlePg/>
          <w:bidi/>
          <w:rtlGutter/>
          <w:docGrid w:linePitch="360"/>
        </w:sectPr>
      </w:pPr>
    </w:p>
    <w:p w14:paraId="07D32159" w14:textId="49B3077B" w:rsidR="006C70E3" w:rsidRDefault="006C70E3" w:rsidP="006C70E3">
      <w:pPr>
        <w:tabs>
          <w:tab w:val="left" w:pos="8756"/>
        </w:tabs>
        <w:ind w:right="90"/>
        <w:rPr>
          <w:rFonts w:cs="B Zar"/>
          <w:sz w:val="26"/>
          <w:szCs w:val="26"/>
          <w:rtl/>
        </w:rPr>
      </w:pPr>
    </w:p>
    <w:p w14:paraId="2BB54442" w14:textId="77777777" w:rsidR="006C70E3" w:rsidRPr="00D8574B" w:rsidRDefault="006C70E3" w:rsidP="006C70E3">
      <w:pPr>
        <w:tabs>
          <w:tab w:val="left" w:pos="8756"/>
        </w:tabs>
        <w:ind w:right="90"/>
        <w:rPr>
          <w:rFonts w:cs="Calibri"/>
          <w:sz w:val="36"/>
          <w:szCs w:val="36"/>
          <w:rtl/>
        </w:rPr>
      </w:pPr>
      <w:bookmarkStart w:id="11" w:name="OLE_LINK4"/>
      <w:r>
        <w:rPr>
          <w:rFonts w:cs="B Zar" w:hint="cs"/>
          <w:sz w:val="32"/>
          <w:szCs w:val="32"/>
          <w:rtl/>
        </w:rPr>
        <w:t>1-</w:t>
      </w:r>
      <w:r>
        <w:rPr>
          <w:rFonts w:cs="B Zar" w:hint="cs"/>
          <w:sz w:val="36"/>
          <w:szCs w:val="36"/>
          <w:rtl/>
        </w:rPr>
        <w:t>2 تاریخچه ماشین حساب</w:t>
      </w:r>
    </w:p>
    <w:bookmarkEnd w:id="11"/>
    <w:p w14:paraId="6408606E" w14:textId="5F8CCA77" w:rsidR="006C70E3" w:rsidRDefault="006C70E3" w:rsidP="00C37C00">
      <w:pPr>
        <w:tabs>
          <w:tab w:val="left" w:pos="8756"/>
        </w:tabs>
        <w:ind w:right="270"/>
        <w:rPr>
          <w:rFonts w:cs="B Zar"/>
          <w:sz w:val="26"/>
          <w:szCs w:val="26"/>
          <w:rtl/>
        </w:rPr>
      </w:pPr>
      <w:r>
        <w:rPr>
          <w:rFonts w:cs="B Zar" w:hint="cs"/>
          <w:sz w:val="26"/>
          <w:szCs w:val="26"/>
          <w:rtl/>
        </w:rPr>
        <w:t xml:space="preserve">در زمان های قدیم بسیاری از افراد بخصوص ریاضی دان ها به علت نبود امکانات کافی برای محاسبه دقیق به مشکل بر می خوردند. امروزه با پیدایش ماشین حساب این مشکل حل شده است. </w:t>
      </w:r>
    </w:p>
    <w:p w14:paraId="3143180D" w14:textId="77777777" w:rsidR="00C37C00" w:rsidRDefault="006C70E3" w:rsidP="006C70E3">
      <w:pPr>
        <w:tabs>
          <w:tab w:val="left" w:pos="8756"/>
        </w:tabs>
        <w:ind w:right="270"/>
        <w:rPr>
          <w:rFonts w:cs="B Zar"/>
          <w:sz w:val="26"/>
          <w:szCs w:val="26"/>
          <w:rtl/>
        </w:rPr>
      </w:pPr>
      <w:r>
        <w:rPr>
          <w:rFonts w:cs="B Zar" w:hint="cs"/>
          <w:sz w:val="26"/>
          <w:szCs w:val="26"/>
          <w:rtl/>
        </w:rPr>
        <w:t xml:space="preserve">ماشین حساب چیست؟ دستگاهی است که بر روی اعداد عملیاتی انجام می دهد و پاسخ محاسبات را در اختیار ما </w:t>
      </w:r>
    </w:p>
    <w:p w14:paraId="30684E9A" w14:textId="75FE6AA2" w:rsidR="006C70E3" w:rsidRDefault="006C70E3" w:rsidP="006C70E3">
      <w:pPr>
        <w:tabs>
          <w:tab w:val="left" w:pos="8756"/>
        </w:tabs>
        <w:ind w:right="270"/>
        <w:rPr>
          <w:rFonts w:cs="B Zar"/>
          <w:sz w:val="26"/>
          <w:szCs w:val="26"/>
          <w:rtl/>
        </w:rPr>
      </w:pPr>
      <w:r>
        <w:rPr>
          <w:rFonts w:cs="B Zar" w:hint="cs"/>
          <w:sz w:val="26"/>
          <w:szCs w:val="26"/>
          <w:rtl/>
        </w:rPr>
        <w:t>قرار می دهد. ما دو نوع ماشین حساب ساده که عملیات اصلی را انجام می دهد و یک نوع ماشین حساب پیچیده تر که مهندسی هم می گویند که می تواند توابع مثلثاتی و لگاریتم و ... را محاسبه کند.</w:t>
      </w:r>
    </w:p>
    <w:p w14:paraId="52345628" w14:textId="3CDA14A6" w:rsidR="00C37C00" w:rsidRDefault="006C70E3" w:rsidP="00C37C00">
      <w:pPr>
        <w:tabs>
          <w:tab w:val="left" w:pos="8756"/>
        </w:tabs>
        <w:ind w:right="270"/>
        <w:rPr>
          <w:rFonts w:cs="B Zar"/>
          <w:sz w:val="26"/>
          <w:szCs w:val="26"/>
          <w:rtl/>
        </w:rPr>
      </w:pPr>
      <w:bookmarkStart w:id="12" w:name="_Hlk81755767"/>
      <w:r>
        <w:rPr>
          <w:rFonts w:cs="B Zar" w:hint="cs"/>
          <w:sz w:val="26"/>
          <w:szCs w:val="26"/>
          <w:rtl/>
        </w:rPr>
        <w:t xml:space="preserve">ماشین حساب در ابتدا در دهه 1960  اختراع شد  و اولین شخصی که ماشین حساب واقعی را تولید کرد بلیز </w:t>
      </w:r>
      <w:r w:rsidR="00C37C00">
        <w:rPr>
          <w:rFonts w:cs="B Zar" w:hint="cs"/>
          <w:sz w:val="26"/>
          <w:szCs w:val="26"/>
          <w:rtl/>
        </w:rPr>
        <w:t xml:space="preserve">پاسکال </w:t>
      </w:r>
    </w:p>
    <w:p w14:paraId="4321BCFB" w14:textId="77777777" w:rsidR="00C37C00" w:rsidRDefault="006C70E3" w:rsidP="00C37C00">
      <w:pPr>
        <w:tabs>
          <w:tab w:val="left" w:pos="8756"/>
        </w:tabs>
        <w:ind w:right="270"/>
        <w:rPr>
          <w:rFonts w:cs="B Zar"/>
          <w:sz w:val="26"/>
          <w:szCs w:val="26"/>
          <w:rtl/>
        </w:rPr>
      </w:pPr>
      <w:r>
        <w:rPr>
          <w:rFonts w:cs="B Zar" w:hint="cs"/>
          <w:sz w:val="26"/>
          <w:szCs w:val="26"/>
          <w:rtl/>
        </w:rPr>
        <w:t xml:space="preserve">در سال 1642   بود </w:t>
      </w:r>
      <w:bookmarkEnd w:id="12"/>
      <w:r>
        <w:rPr>
          <w:rFonts w:cs="B Zar" w:hint="cs"/>
          <w:sz w:val="26"/>
          <w:szCs w:val="26"/>
          <w:rtl/>
        </w:rPr>
        <w:t>و همچنی</w:t>
      </w:r>
      <w:r>
        <w:rPr>
          <w:rFonts w:cs="B Zar" w:hint="eastAsia"/>
          <w:sz w:val="26"/>
          <w:szCs w:val="26"/>
          <w:rtl/>
        </w:rPr>
        <w:t>ن</w:t>
      </w:r>
      <w:r>
        <w:rPr>
          <w:rFonts w:cs="B Zar" w:hint="cs"/>
          <w:sz w:val="26"/>
          <w:szCs w:val="26"/>
          <w:rtl/>
        </w:rPr>
        <w:t xml:space="preserve"> در سال 1990   انسان ها توانستند به کمک تلفن های هوشمند از ماشین حساب بهره مند شوند. </w:t>
      </w:r>
      <w:r w:rsidRPr="00D8574B">
        <w:rPr>
          <w:rFonts w:cs="B Zar"/>
          <w:sz w:val="26"/>
          <w:szCs w:val="26"/>
          <w:rtl/>
        </w:rPr>
        <w:t>مدت ها قبل از ورود ماش</w:t>
      </w:r>
      <w:r w:rsidRPr="00D8574B">
        <w:rPr>
          <w:rFonts w:cs="B Zar" w:hint="cs"/>
          <w:sz w:val="26"/>
          <w:szCs w:val="26"/>
          <w:rtl/>
        </w:rPr>
        <w:t>ی</w:t>
      </w:r>
      <w:r w:rsidRPr="00D8574B">
        <w:rPr>
          <w:rFonts w:cs="B Zar" w:hint="eastAsia"/>
          <w:sz w:val="26"/>
          <w:szCs w:val="26"/>
          <w:rtl/>
        </w:rPr>
        <w:t>ن</w:t>
      </w:r>
      <w:r w:rsidRPr="00D8574B">
        <w:rPr>
          <w:rFonts w:cs="B Zar"/>
          <w:sz w:val="26"/>
          <w:szCs w:val="26"/>
          <w:rtl/>
        </w:rPr>
        <w:t xml:space="preserve"> حساب ها</w:t>
      </w:r>
      <w:r w:rsidRPr="00D8574B">
        <w:rPr>
          <w:rFonts w:cs="B Zar" w:hint="cs"/>
          <w:sz w:val="26"/>
          <w:szCs w:val="26"/>
          <w:rtl/>
        </w:rPr>
        <w:t>ی</w:t>
      </w:r>
      <w:r w:rsidRPr="00D8574B">
        <w:rPr>
          <w:rFonts w:cs="B Zar"/>
          <w:sz w:val="26"/>
          <w:szCs w:val="26"/>
          <w:rtl/>
        </w:rPr>
        <w:t xml:space="preserve"> د</w:t>
      </w:r>
      <w:r w:rsidRPr="00D8574B">
        <w:rPr>
          <w:rFonts w:cs="B Zar" w:hint="cs"/>
          <w:sz w:val="26"/>
          <w:szCs w:val="26"/>
          <w:rtl/>
        </w:rPr>
        <w:t>ی</w:t>
      </w:r>
      <w:r w:rsidRPr="00D8574B">
        <w:rPr>
          <w:rFonts w:cs="B Zar" w:hint="eastAsia"/>
          <w:sz w:val="26"/>
          <w:szCs w:val="26"/>
          <w:rtl/>
        </w:rPr>
        <w:t>ج</w:t>
      </w:r>
      <w:r w:rsidRPr="00D8574B">
        <w:rPr>
          <w:rFonts w:cs="B Zar" w:hint="cs"/>
          <w:sz w:val="26"/>
          <w:szCs w:val="26"/>
          <w:rtl/>
        </w:rPr>
        <w:t>ی</w:t>
      </w:r>
      <w:r w:rsidRPr="00D8574B">
        <w:rPr>
          <w:rFonts w:cs="B Zar" w:hint="eastAsia"/>
          <w:sz w:val="26"/>
          <w:szCs w:val="26"/>
          <w:rtl/>
        </w:rPr>
        <w:t>تال</w:t>
      </w:r>
      <w:r w:rsidRPr="00D8574B">
        <w:rPr>
          <w:rFonts w:cs="B Zar" w:hint="cs"/>
          <w:sz w:val="26"/>
          <w:szCs w:val="26"/>
          <w:rtl/>
        </w:rPr>
        <w:t>ی</w:t>
      </w:r>
      <w:r w:rsidRPr="00D8574B">
        <w:rPr>
          <w:rFonts w:cs="B Zar"/>
          <w:sz w:val="26"/>
          <w:szCs w:val="26"/>
          <w:rtl/>
        </w:rPr>
        <w:t xml:space="preserve"> و تلفن ها</w:t>
      </w:r>
      <w:r w:rsidRPr="00D8574B">
        <w:rPr>
          <w:rFonts w:cs="B Zar" w:hint="cs"/>
          <w:sz w:val="26"/>
          <w:szCs w:val="26"/>
          <w:rtl/>
        </w:rPr>
        <w:t>ی</w:t>
      </w:r>
      <w:r w:rsidRPr="00D8574B">
        <w:rPr>
          <w:rFonts w:cs="B Zar"/>
          <w:sz w:val="26"/>
          <w:szCs w:val="26"/>
          <w:rtl/>
        </w:rPr>
        <w:t xml:space="preserve"> هوشمند، چند</w:t>
      </w:r>
      <w:r w:rsidRPr="00D8574B">
        <w:rPr>
          <w:rFonts w:cs="B Zar" w:hint="cs"/>
          <w:sz w:val="26"/>
          <w:szCs w:val="26"/>
          <w:rtl/>
        </w:rPr>
        <w:t>ی</w:t>
      </w:r>
      <w:r w:rsidRPr="00D8574B">
        <w:rPr>
          <w:rFonts w:cs="B Zar" w:hint="eastAsia"/>
          <w:sz w:val="26"/>
          <w:szCs w:val="26"/>
          <w:rtl/>
        </w:rPr>
        <w:t>ن</w:t>
      </w:r>
      <w:r w:rsidRPr="00D8574B">
        <w:rPr>
          <w:rFonts w:cs="B Zar"/>
          <w:sz w:val="26"/>
          <w:szCs w:val="26"/>
          <w:rtl/>
        </w:rPr>
        <w:t xml:space="preserve"> ماش</w:t>
      </w:r>
      <w:r w:rsidRPr="00D8574B">
        <w:rPr>
          <w:rFonts w:cs="B Zar" w:hint="cs"/>
          <w:sz w:val="26"/>
          <w:szCs w:val="26"/>
          <w:rtl/>
        </w:rPr>
        <w:t>ی</w:t>
      </w:r>
      <w:r w:rsidRPr="00D8574B">
        <w:rPr>
          <w:rFonts w:cs="B Zar" w:hint="eastAsia"/>
          <w:sz w:val="26"/>
          <w:szCs w:val="26"/>
          <w:rtl/>
        </w:rPr>
        <w:t>ن</w:t>
      </w:r>
      <w:r w:rsidRPr="00D8574B">
        <w:rPr>
          <w:rFonts w:cs="B Zar"/>
          <w:sz w:val="26"/>
          <w:szCs w:val="26"/>
          <w:rtl/>
        </w:rPr>
        <w:t xml:space="preserve"> محاسبات</w:t>
      </w:r>
      <w:r w:rsidRPr="00D8574B">
        <w:rPr>
          <w:rFonts w:cs="B Zar" w:hint="cs"/>
          <w:sz w:val="26"/>
          <w:szCs w:val="26"/>
          <w:rtl/>
        </w:rPr>
        <w:t>ی</w:t>
      </w:r>
      <w:r w:rsidRPr="00D8574B">
        <w:rPr>
          <w:rFonts w:cs="B Zar"/>
          <w:sz w:val="26"/>
          <w:szCs w:val="26"/>
          <w:rtl/>
        </w:rPr>
        <w:t xml:space="preserve"> ساخته </w:t>
      </w:r>
    </w:p>
    <w:p w14:paraId="584D71C5" w14:textId="77777777" w:rsidR="00C37C00" w:rsidRDefault="006C70E3" w:rsidP="00C37C00">
      <w:pPr>
        <w:tabs>
          <w:tab w:val="left" w:pos="8756"/>
        </w:tabs>
        <w:ind w:right="270"/>
        <w:rPr>
          <w:rFonts w:cs="B Zar"/>
          <w:sz w:val="26"/>
          <w:szCs w:val="26"/>
          <w:rtl/>
        </w:rPr>
      </w:pPr>
      <w:r w:rsidRPr="00D8574B">
        <w:rPr>
          <w:rFonts w:cs="B Zar"/>
          <w:sz w:val="26"/>
          <w:szCs w:val="26"/>
          <w:rtl/>
        </w:rPr>
        <w:t>شده بود. به عنوان مثال چرتکه، مدتها قبل از تصو</w:t>
      </w:r>
      <w:r w:rsidRPr="00D8574B">
        <w:rPr>
          <w:rFonts w:cs="B Zar" w:hint="cs"/>
          <w:sz w:val="26"/>
          <w:szCs w:val="26"/>
          <w:rtl/>
        </w:rPr>
        <w:t>ی</w:t>
      </w:r>
      <w:r w:rsidRPr="00D8574B">
        <w:rPr>
          <w:rFonts w:cs="B Zar" w:hint="eastAsia"/>
          <w:sz w:val="26"/>
          <w:szCs w:val="26"/>
          <w:rtl/>
        </w:rPr>
        <w:t>ب</w:t>
      </w:r>
      <w:r w:rsidRPr="00D8574B">
        <w:rPr>
          <w:rFonts w:cs="B Zar"/>
          <w:sz w:val="26"/>
          <w:szCs w:val="26"/>
          <w:rtl/>
        </w:rPr>
        <w:t xml:space="preserve"> س</w:t>
      </w:r>
      <w:r w:rsidRPr="00D8574B">
        <w:rPr>
          <w:rFonts w:cs="B Zar" w:hint="cs"/>
          <w:sz w:val="26"/>
          <w:szCs w:val="26"/>
          <w:rtl/>
        </w:rPr>
        <w:t>ی</w:t>
      </w:r>
      <w:r w:rsidRPr="00D8574B">
        <w:rPr>
          <w:rFonts w:cs="B Zar" w:hint="eastAsia"/>
          <w:sz w:val="26"/>
          <w:szCs w:val="26"/>
          <w:rtl/>
        </w:rPr>
        <w:t>ستم</w:t>
      </w:r>
      <w:r w:rsidRPr="00D8574B">
        <w:rPr>
          <w:rFonts w:cs="B Zar"/>
          <w:sz w:val="26"/>
          <w:szCs w:val="26"/>
          <w:rtl/>
        </w:rPr>
        <w:t xml:space="preserve"> اعداد مکتوب هندو-عرب</w:t>
      </w:r>
      <w:r w:rsidRPr="00D8574B">
        <w:rPr>
          <w:rFonts w:cs="B Zar" w:hint="cs"/>
          <w:sz w:val="26"/>
          <w:szCs w:val="26"/>
          <w:rtl/>
        </w:rPr>
        <w:t>ی</w:t>
      </w:r>
      <w:r w:rsidRPr="00D8574B">
        <w:rPr>
          <w:rFonts w:cs="B Zar" w:hint="eastAsia"/>
          <w:sz w:val="26"/>
          <w:szCs w:val="26"/>
          <w:rtl/>
        </w:rPr>
        <w:t>،</w:t>
      </w:r>
      <w:r w:rsidRPr="00D8574B">
        <w:rPr>
          <w:rFonts w:cs="B Zar"/>
          <w:sz w:val="26"/>
          <w:szCs w:val="26"/>
          <w:rtl/>
        </w:rPr>
        <w:t xml:space="preserve"> در خاور نزد</w:t>
      </w:r>
      <w:r w:rsidRPr="00D8574B">
        <w:rPr>
          <w:rFonts w:cs="B Zar" w:hint="cs"/>
          <w:sz w:val="26"/>
          <w:szCs w:val="26"/>
          <w:rtl/>
        </w:rPr>
        <w:t>ی</w:t>
      </w:r>
      <w:r w:rsidRPr="00D8574B">
        <w:rPr>
          <w:rFonts w:cs="B Zar" w:hint="eastAsia"/>
          <w:sz w:val="26"/>
          <w:szCs w:val="26"/>
          <w:rtl/>
        </w:rPr>
        <w:t>ک</w:t>
      </w:r>
      <w:r w:rsidRPr="00D8574B">
        <w:rPr>
          <w:rFonts w:cs="B Zar"/>
          <w:sz w:val="26"/>
          <w:szCs w:val="26"/>
          <w:rtl/>
        </w:rPr>
        <w:t xml:space="preserve"> باستان، </w:t>
      </w:r>
    </w:p>
    <w:p w14:paraId="2C9C4057" w14:textId="005BAECC" w:rsidR="006C70E3" w:rsidRDefault="006C70E3" w:rsidP="00C37C00">
      <w:pPr>
        <w:tabs>
          <w:tab w:val="left" w:pos="8756"/>
        </w:tabs>
        <w:ind w:right="270"/>
        <w:rPr>
          <w:rFonts w:cs="B Zar"/>
          <w:sz w:val="26"/>
          <w:szCs w:val="26"/>
          <w:rtl/>
        </w:rPr>
      </w:pPr>
      <w:r w:rsidRPr="00D8574B">
        <w:rPr>
          <w:rFonts w:cs="B Zar"/>
          <w:sz w:val="26"/>
          <w:szCs w:val="26"/>
          <w:rtl/>
        </w:rPr>
        <w:t>اروپا، روس</w:t>
      </w:r>
      <w:r w:rsidRPr="00D8574B">
        <w:rPr>
          <w:rFonts w:cs="B Zar" w:hint="cs"/>
          <w:sz w:val="26"/>
          <w:szCs w:val="26"/>
          <w:rtl/>
        </w:rPr>
        <w:t>ی</w:t>
      </w:r>
      <w:r w:rsidRPr="00D8574B">
        <w:rPr>
          <w:rFonts w:cs="B Zar" w:hint="eastAsia"/>
          <w:sz w:val="26"/>
          <w:szCs w:val="26"/>
          <w:rtl/>
        </w:rPr>
        <w:t>ه</w:t>
      </w:r>
      <w:r w:rsidRPr="00D8574B">
        <w:rPr>
          <w:rFonts w:cs="B Zar"/>
          <w:sz w:val="26"/>
          <w:szCs w:val="26"/>
          <w:rtl/>
        </w:rPr>
        <w:t xml:space="preserve"> و چ</w:t>
      </w:r>
      <w:r w:rsidRPr="00D8574B">
        <w:rPr>
          <w:rFonts w:cs="B Zar" w:hint="cs"/>
          <w:sz w:val="26"/>
          <w:szCs w:val="26"/>
          <w:rtl/>
        </w:rPr>
        <w:t>ی</w:t>
      </w:r>
      <w:r w:rsidRPr="00D8574B">
        <w:rPr>
          <w:rFonts w:cs="B Zar" w:hint="eastAsia"/>
          <w:sz w:val="26"/>
          <w:szCs w:val="26"/>
          <w:rtl/>
        </w:rPr>
        <w:t>ن</w:t>
      </w:r>
      <w:r w:rsidRPr="00D8574B">
        <w:rPr>
          <w:rFonts w:cs="B Zar"/>
          <w:sz w:val="26"/>
          <w:szCs w:val="26"/>
          <w:rtl/>
        </w:rPr>
        <w:t xml:space="preserve"> مورد استفاده قرار گرفت.</w:t>
      </w:r>
    </w:p>
    <w:p w14:paraId="561BA32B" w14:textId="6C5016AC" w:rsidR="007D7956" w:rsidRDefault="007D7956" w:rsidP="00EE1597">
      <w:pPr>
        <w:tabs>
          <w:tab w:val="left" w:pos="8756"/>
        </w:tabs>
        <w:ind w:right="270"/>
        <w:rPr>
          <w:rFonts w:cs="B Zar"/>
          <w:sz w:val="32"/>
          <w:szCs w:val="32"/>
          <w:rtl/>
        </w:rPr>
      </w:pPr>
      <w:r>
        <w:rPr>
          <w:rFonts w:cs="B Zar" w:hint="cs"/>
          <w:sz w:val="32"/>
          <w:szCs w:val="32"/>
          <w:rtl/>
        </w:rPr>
        <w:t>2-</w:t>
      </w:r>
      <w:r>
        <w:rPr>
          <w:rFonts w:cs="B Zar" w:hint="cs"/>
          <w:sz w:val="36"/>
          <w:szCs w:val="36"/>
          <w:rtl/>
        </w:rPr>
        <w:t xml:space="preserve">2 </w:t>
      </w:r>
      <w:r w:rsidRPr="007D7956">
        <w:rPr>
          <w:rFonts w:cs="B Zar" w:hint="cs"/>
          <w:sz w:val="36"/>
          <w:szCs w:val="36"/>
          <w:rtl/>
        </w:rPr>
        <w:t>انواع ماشین حساب</w:t>
      </w:r>
    </w:p>
    <w:p w14:paraId="361B62D1" w14:textId="53AAB056" w:rsidR="00C37C00" w:rsidRDefault="00314BCD" w:rsidP="00C37C00">
      <w:pPr>
        <w:tabs>
          <w:tab w:val="left" w:pos="8756"/>
        </w:tabs>
        <w:ind w:right="270"/>
        <w:rPr>
          <w:rFonts w:cs="B Zar"/>
          <w:sz w:val="26"/>
          <w:szCs w:val="26"/>
          <w:rtl/>
        </w:rPr>
      </w:pPr>
      <w:r>
        <w:rPr>
          <w:rFonts w:cs="B Zar" w:hint="cs"/>
          <w:sz w:val="26"/>
          <w:szCs w:val="26"/>
          <w:rtl/>
        </w:rPr>
        <w:t>ابتدایی ترین نوع ماشین حساب چرتکه بود که طرح اولیه آن ها با چوب یا سنگ ساخته می شد  و چهار عمل</w:t>
      </w:r>
      <w:r w:rsidR="00B93E40">
        <w:rPr>
          <w:rFonts w:cs="B Zar" w:hint="cs"/>
          <w:sz w:val="26"/>
          <w:szCs w:val="26"/>
          <w:rtl/>
        </w:rPr>
        <w:t xml:space="preserve"> </w:t>
      </w:r>
      <w:r>
        <w:rPr>
          <w:rFonts w:cs="B Zar" w:hint="cs"/>
          <w:sz w:val="26"/>
          <w:szCs w:val="26"/>
          <w:rtl/>
        </w:rPr>
        <w:t xml:space="preserve">اصلی </w:t>
      </w:r>
    </w:p>
    <w:p w14:paraId="4051E2BC" w14:textId="77777777" w:rsidR="00C37C00" w:rsidRDefault="00314BCD" w:rsidP="00B93E40">
      <w:pPr>
        <w:tabs>
          <w:tab w:val="left" w:pos="8756"/>
        </w:tabs>
        <w:ind w:right="270"/>
        <w:rPr>
          <w:rFonts w:cs="B Zar"/>
          <w:sz w:val="26"/>
          <w:szCs w:val="26"/>
          <w:rtl/>
        </w:rPr>
      </w:pPr>
      <w:r>
        <w:rPr>
          <w:rFonts w:cs="B Zar" w:hint="cs"/>
          <w:sz w:val="26"/>
          <w:szCs w:val="26"/>
          <w:rtl/>
        </w:rPr>
        <w:t xml:space="preserve">را انجام می داد. بعد ها ماشین حساب های جیبی به وجود آمد که به دلیل کوچک بودنش در هر محیطی قابل حمل </w:t>
      </w:r>
    </w:p>
    <w:p w14:paraId="23D63B4F" w14:textId="77777777" w:rsidR="00C37C00" w:rsidRDefault="00314BCD" w:rsidP="00B93E40">
      <w:pPr>
        <w:tabs>
          <w:tab w:val="left" w:pos="8756"/>
        </w:tabs>
        <w:ind w:right="270"/>
        <w:rPr>
          <w:rFonts w:cs="B Zar"/>
          <w:sz w:val="26"/>
          <w:szCs w:val="26"/>
          <w:rtl/>
        </w:rPr>
      </w:pPr>
      <w:r>
        <w:rPr>
          <w:rFonts w:cs="B Zar" w:hint="cs"/>
          <w:sz w:val="26"/>
          <w:szCs w:val="26"/>
          <w:rtl/>
        </w:rPr>
        <w:t>بود. این ماشین حساب ها یک نمایشگر کوچک دارند که نتیجه محاسبه را می توان دید</w:t>
      </w:r>
      <w:r w:rsidR="00B93E40">
        <w:rPr>
          <w:rFonts w:cs="B Zar" w:hint="cs"/>
          <w:sz w:val="26"/>
          <w:szCs w:val="26"/>
          <w:rtl/>
        </w:rPr>
        <w:t>.</w:t>
      </w:r>
      <w:r>
        <w:rPr>
          <w:rFonts w:cs="B Zar" w:hint="cs"/>
          <w:sz w:val="26"/>
          <w:szCs w:val="26"/>
          <w:rtl/>
        </w:rPr>
        <w:t xml:space="preserve">  </w:t>
      </w:r>
      <w:r w:rsidRPr="00314BCD">
        <w:rPr>
          <w:rFonts w:cs="B Zar"/>
          <w:sz w:val="26"/>
          <w:szCs w:val="26"/>
          <w:rtl/>
        </w:rPr>
        <w:t>قبل از اختراع کامپ</w:t>
      </w:r>
      <w:r w:rsidRPr="00314BCD">
        <w:rPr>
          <w:rFonts w:cs="B Zar" w:hint="cs"/>
          <w:sz w:val="26"/>
          <w:szCs w:val="26"/>
          <w:rtl/>
        </w:rPr>
        <w:t>ی</w:t>
      </w:r>
      <w:r w:rsidRPr="00314BCD">
        <w:rPr>
          <w:rFonts w:cs="B Zar" w:hint="eastAsia"/>
          <w:sz w:val="26"/>
          <w:szCs w:val="26"/>
          <w:rtl/>
        </w:rPr>
        <w:t>وتر</w:t>
      </w:r>
      <w:r w:rsidRPr="00314BCD">
        <w:rPr>
          <w:rFonts w:cs="B Zar"/>
          <w:sz w:val="26"/>
          <w:szCs w:val="26"/>
          <w:rtl/>
        </w:rPr>
        <w:t xml:space="preserve"> </w:t>
      </w:r>
    </w:p>
    <w:p w14:paraId="6BFD4555" w14:textId="77777777" w:rsidR="00C37C00" w:rsidRDefault="00314BCD" w:rsidP="00B93E40">
      <w:pPr>
        <w:tabs>
          <w:tab w:val="left" w:pos="8756"/>
        </w:tabs>
        <w:ind w:right="270"/>
        <w:rPr>
          <w:rFonts w:cs="B Zar"/>
          <w:sz w:val="26"/>
          <w:szCs w:val="26"/>
          <w:rtl/>
        </w:rPr>
      </w:pPr>
      <w:r w:rsidRPr="00314BCD">
        <w:rPr>
          <w:rFonts w:cs="B Zar"/>
          <w:sz w:val="26"/>
          <w:szCs w:val="26"/>
          <w:rtl/>
        </w:rPr>
        <w:t>ماش</w:t>
      </w:r>
      <w:r w:rsidRPr="00314BCD">
        <w:rPr>
          <w:rFonts w:cs="B Zar" w:hint="cs"/>
          <w:sz w:val="26"/>
          <w:szCs w:val="26"/>
          <w:rtl/>
        </w:rPr>
        <w:t>ی</w:t>
      </w:r>
      <w:r w:rsidRPr="00314BCD">
        <w:rPr>
          <w:rFonts w:cs="B Zar" w:hint="eastAsia"/>
          <w:sz w:val="26"/>
          <w:szCs w:val="26"/>
          <w:rtl/>
        </w:rPr>
        <w:t>ن</w:t>
      </w:r>
      <w:r w:rsidRPr="00314BCD">
        <w:rPr>
          <w:rFonts w:cs="B Zar"/>
          <w:sz w:val="26"/>
          <w:szCs w:val="26"/>
          <w:rtl/>
        </w:rPr>
        <w:t xml:space="preserve"> حساب ها</w:t>
      </w:r>
      <w:r w:rsidRPr="00314BCD">
        <w:rPr>
          <w:rFonts w:cs="B Zar" w:hint="cs"/>
          <w:sz w:val="26"/>
          <w:szCs w:val="26"/>
          <w:rtl/>
        </w:rPr>
        <w:t>ی</w:t>
      </w:r>
      <w:r w:rsidRPr="00314BCD">
        <w:rPr>
          <w:rFonts w:cs="B Zar"/>
          <w:sz w:val="26"/>
          <w:szCs w:val="26"/>
          <w:rtl/>
        </w:rPr>
        <w:t xml:space="preserve"> چاپ</w:t>
      </w:r>
      <w:r w:rsidRPr="00314BCD">
        <w:rPr>
          <w:rFonts w:cs="B Zar" w:hint="cs"/>
          <w:sz w:val="26"/>
          <w:szCs w:val="26"/>
          <w:rtl/>
        </w:rPr>
        <w:t>ی</w:t>
      </w:r>
      <w:r w:rsidRPr="00314BCD">
        <w:rPr>
          <w:rFonts w:cs="B Zar"/>
          <w:sz w:val="26"/>
          <w:szCs w:val="26"/>
          <w:rtl/>
        </w:rPr>
        <w:t xml:space="preserve"> بس</w:t>
      </w:r>
      <w:r w:rsidRPr="00314BCD">
        <w:rPr>
          <w:rFonts w:cs="B Zar" w:hint="cs"/>
          <w:sz w:val="26"/>
          <w:szCs w:val="26"/>
          <w:rtl/>
        </w:rPr>
        <w:t>ی</w:t>
      </w:r>
      <w:r w:rsidRPr="00314BCD">
        <w:rPr>
          <w:rFonts w:cs="B Zar" w:hint="eastAsia"/>
          <w:sz w:val="26"/>
          <w:szCs w:val="26"/>
          <w:rtl/>
        </w:rPr>
        <w:t>ار</w:t>
      </w:r>
      <w:r w:rsidRPr="00314BCD">
        <w:rPr>
          <w:rFonts w:cs="B Zar"/>
          <w:sz w:val="26"/>
          <w:szCs w:val="26"/>
          <w:rtl/>
        </w:rPr>
        <w:t xml:space="preserve"> مورد توجه قرار گرفتند و برا</w:t>
      </w:r>
      <w:r w:rsidRPr="00314BCD">
        <w:rPr>
          <w:rFonts w:cs="B Zar" w:hint="cs"/>
          <w:sz w:val="26"/>
          <w:szCs w:val="26"/>
          <w:rtl/>
        </w:rPr>
        <w:t>ی</w:t>
      </w:r>
      <w:r w:rsidRPr="00314BCD">
        <w:rPr>
          <w:rFonts w:cs="B Zar"/>
          <w:sz w:val="26"/>
          <w:szCs w:val="26"/>
          <w:rtl/>
        </w:rPr>
        <w:t xml:space="preserve"> محاسبات و ارقام بالا مورد استفاده قرار م</w:t>
      </w:r>
      <w:r w:rsidRPr="00314BCD">
        <w:rPr>
          <w:rFonts w:cs="B Zar" w:hint="cs"/>
          <w:sz w:val="26"/>
          <w:szCs w:val="26"/>
          <w:rtl/>
        </w:rPr>
        <w:t>ی</w:t>
      </w:r>
      <w:r>
        <w:rPr>
          <w:rFonts w:cs="B Zar" w:hint="cs"/>
          <w:sz w:val="26"/>
          <w:szCs w:val="26"/>
          <w:rtl/>
        </w:rPr>
        <w:t xml:space="preserve"> </w:t>
      </w:r>
      <w:r w:rsidRPr="00314BCD">
        <w:rPr>
          <w:rFonts w:cs="B Zar" w:hint="eastAsia"/>
          <w:sz w:val="26"/>
          <w:szCs w:val="26"/>
          <w:rtl/>
        </w:rPr>
        <w:t>گرفت</w:t>
      </w:r>
      <w:r w:rsidRPr="00314BCD">
        <w:rPr>
          <w:rFonts w:cs="B Zar"/>
          <w:sz w:val="26"/>
          <w:szCs w:val="26"/>
          <w:rtl/>
        </w:rPr>
        <w:t>.</w:t>
      </w:r>
      <w:r>
        <w:rPr>
          <w:rFonts w:cs="B Zar" w:hint="cs"/>
          <w:sz w:val="26"/>
          <w:szCs w:val="26"/>
          <w:rtl/>
        </w:rPr>
        <w:t xml:space="preserve"> </w:t>
      </w:r>
    </w:p>
    <w:p w14:paraId="0460E31B" w14:textId="77777777" w:rsidR="00C37C00" w:rsidRDefault="00314BCD" w:rsidP="00B93E40">
      <w:pPr>
        <w:tabs>
          <w:tab w:val="left" w:pos="8756"/>
        </w:tabs>
        <w:ind w:right="270"/>
        <w:rPr>
          <w:rFonts w:cs="B Zar"/>
          <w:sz w:val="26"/>
          <w:szCs w:val="26"/>
          <w:rtl/>
        </w:rPr>
      </w:pPr>
      <w:r w:rsidRPr="00314BCD">
        <w:rPr>
          <w:rFonts w:cs="B Zar"/>
          <w:sz w:val="26"/>
          <w:szCs w:val="26"/>
          <w:rtl/>
        </w:rPr>
        <w:t>ا</w:t>
      </w:r>
      <w:r w:rsidRPr="00314BCD">
        <w:rPr>
          <w:rFonts w:cs="B Zar" w:hint="cs"/>
          <w:sz w:val="26"/>
          <w:szCs w:val="26"/>
          <w:rtl/>
        </w:rPr>
        <w:t>ی</w:t>
      </w:r>
      <w:r w:rsidRPr="00314BCD">
        <w:rPr>
          <w:rFonts w:cs="B Zar" w:hint="eastAsia"/>
          <w:sz w:val="26"/>
          <w:szCs w:val="26"/>
          <w:rtl/>
        </w:rPr>
        <w:t>ن</w:t>
      </w:r>
      <w:r w:rsidRPr="00314BCD">
        <w:rPr>
          <w:rFonts w:cs="B Zar"/>
          <w:sz w:val="26"/>
          <w:szCs w:val="26"/>
          <w:rtl/>
        </w:rPr>
        <w:t xml:space="preserve"> نوع دستگاه محاسبات</w:t>
      </w:r>
      <w:r w:rsidRPr="00314BCD">
        <w:rPr>
          <w:rFonts w:cs="B Zar" w:hint="cs"/>
          <w:sz w:val="26"/>
          <w:szCs w:val="26"/>
          <w:rtl/>
        </w:rPr>
        <w:t>ی</w:t>
      </w:r>
      <w:r w:rsidRPr="00314BCD">
        <w:rPr>
          <w:rFonts w:cs="B Zar"/>
          <w:sz w:val="26"/>
          <w:szCs w:val="26"/>
          <w:rtl/>
        </w:rPr>
        <w:t xml:space="preserve"> به </w:t>
      </w:r>
      <w:r w:rsidRPr="00314BCD">
        <w:rPr>
          <w:rFonts w:cs="B Zar" w:hint="cs"/>
          <w:sz w:val="26"/>
          <w:szCs w:val="26"/>
          <w:rtl/>
        </w:rPr>
        <w:t>ی</w:t>
      </w:r>
      <w:r w:rsidRPr="00314BCD">
        <w:rPr>
          <w:rFonts w:cs="B Zar" w:hint="eastAsia"/>
          <w:sz w:val="26"/>
          <w:szCs w:val="26"/>
          <w:rtl/>
        </w:rPr>
        <w:t>ک</w:t>
      </w:r>
      <w:r w:rsidRPr="00314BCD">
        <w:rPr>
          <w:rFonts w:cs="B Zar"/>
          <w:sz w:val="26"/>
          <w:szCs w:val="26"/>
          <w:rtl/>
        </w:rPr>
        <w:t xml:space="preserve"> چاپگر داخل</w:t>
      </w:r>
      <w:r w:rsidRPr="00314BCD">
        <w:rPr>
          <w:rFonts w:cs="B Zar" w:hint="cs"/>
          <w:sz w:val="26"/>
          <w:szCs w:val="26"/>
          <w:rtl/>
        </w:rPr>
        <w:t>ی</w:t>
      </w:r>
      <w:r w:rsidRPr="00314BCD">
        <w:rPr>
          <w:rFonts w:cs="B Zar"/>
          <w:sz w:val="26"/>
          <w:szCs w:val="26"/>
          <w:rtl/>
        </w:rPr>
        <w:t xml:space="preserve"> مجهز بوده و محاسبات انجام شده را بر رو</w:t>
      </w:r>
      <w:r w:rsidRPr="00314BCD">
        <w:rPr>
          <w:rFonts w:cs="B Zar" w:hint="cs"/>
          <w:sz w:val="26"/>
          <w:szCs w:val="26"/>
          <w:rtl/>
        </w:rPr>
        <w:t>ی</w:t>
      </w:r>
      <w:r w:rsidRPr="00314BCD">
        <w:rPr>
          <w:rFonts w:cs="B Zar"/>
          <w:sz w:val="26"/>
          <w:szCs w:val="26"/>
          <w:rtl/>
        </w:rPr>
        <w:t xml:space="preserve"> کاغذ چاپ م</w:t>
      </w:r>
      <w:r w:rsidRPr="00314BCD">
        <w:rPr>
          <w:rFonts w:cs="B Zar" w:hint="cs"/>
          <w:sz w:val="26"/>
          <w:szCs w:val="26"/>
          <w:rtl/>
        </w:rPr>
        <w:t>ی</w:t>
      </w:r>
      <w:r>
        <w:rPr>
          <w:rFonts w:cs="B Zar" w:hint="cs"/>
          <w:sz w:val="26"/>
          <w:szCs w:val="26"/>
          <w:rtl/>
        </w:rPr>
        <w:t xml:space="preserve"> </w:t>
      </w:r>
      <w:r w:rsidRPr="00314BCD">
        <w:rPr>
          <w:rFonts w:cs="B Zar" w:hint="eastAsia"/>
          <w:sz w:val="26"/>
          <w:szCs w:val="26"/>
          <w:rtl/>
        </w:rPr>
        <w:t>کند</w:t>
      </w:r>
      <w:r w:rsidRPr="00314BCD">
        <w:rPr>
          <w:rFonts w:cs="B Zar"/>
          <w:sz w:val="26"/>
          <w:szCs w:val="26"/>
          <w:rtl/>
        </w:rPr>
        <w:t>.</w:t>
      </w:r>
      <w:r w:rsidR="007B2749">
        <w:rPr>
          <w:rFonts w:cs="B Zar" w:hint="cs"/>
          <w:sz w:val="26"/>
          <w:szCs w:val="26"/>
          <w:rtl/>
        </w:rPr>
        <w:t xml:space="preserve"> </w:t>
      </w:r>
    </w:p>
    <w:p w14:paraId="41C2E2D4" w14:textId="6E59C17E" w:rsidR="00314BCD" w:rsidRDefault="00314BCD" w:rsidP="00B93E40">
      <w:pPr>
        <w:tabs>
          <w:tab w:val="left" w:pos="8756"/>
        </w:tabs>
        <w:ind w:right="270"/>
        <w:rPr>
          <w:rFonts w:cs="B Zar"/>
          <w:sz w:val="26"/>
          <w:szCs w:val="26"/>
          <w:rtl/>
        </w:rPr>
      </w:pPr>
      <w:r>
        <w:rPr>
          <w:rFonts w:cs="B Zar" w:hint="cs"/>
          <w:sz w:val="26"/>
          <w:szCs w:val="26"/>
          <w:rtl/>
        </w:rPr>
        <w:t>امروزه</w:t>
      </w:r>
      <w:r w:rsidR="007B2749">
        <w:rPr>
          <w:rFonts w:cs="B Zar" w:hint="cs"/>
          <w:sz w:val="26"/>
          <w:szCs w:val="26"/>
          <w:rtl/>
        </w:rPr>
        <w:t xml:space="preserve"> حسابداران و مدیران مالی از این مدل استفاده می کنند.  </w:t>
      </w:r>
    </w:p>
    <w:p w14:paraId="427251B5" w14:textId="77777777" w:rsidR="00C37C00" w:rsidRDefault="007B2749" w:rsidP="00314BCD">
      <w:pPr>
        <w:tabs>
          <w:tab w:val="left" w:pos="8756"/>
        </w:tabs>
        <w:ind w:right="270"/>
        <w:rPr>
          <w:rFonts w:cs="B Zar"/>
          <w:sz w:val="26"/>
          <w:szCs w:val="26"/>
          <w:rtl/>
        </w:rPr>
      </w:pPr>
      <w:r>
        <w:rPr>
          <w:rFonts w:cs="B Zar" w:hint="cs"/>
          <w:sz w:val="26"/>
          <w:szCs w:val="26"/>
          <w:rtl/>
        </w:rPr>
        <w:t xml:space="preserve">ماشین حساب های مهندسی نوع دیگری از ماشین حساب هستند که </w:t>
      </w:r>
      <w:r w:rsidRPr="007B2749">
        <w:rPr>
          <w:rFonts w:cs="B Zar" w:hint="cs"/>
          <w:sz w:val="26"/>
          <w:szCs w:val="26"/>
          <w:rtl/>
        </w:rPr>
        <w:t>ی</w:t>
      </w:r>
      <w:r w:rsidRPr="007B2749">
        <w:rPr>
          <w:rFonts w:cs="B Zar" w:hint="eastAsia"/>
          <w:sz w:val="26"/>
          <w:szCs w:val="26"/>
          <w:rtl/>
        </w:rPr>
        <w:t>ک</w:t>
      </w:r>
      <w:r w:rsidRPr="007B2749">
        <w:rPr>
          <w:rFonts w:cs="B Zar" w:hint="cs"/>
          <w:sz w:val="26"/>
          <w:szCs w:val="26"/>
          <w:rtl/>
        </w:rPr>
        <w:t>ی</w:t>
      </w:r>
      <w:r w:rsidRPr="007B2749">
        <w:rPr>
          <w:rFonts w:cs="B Zar"/>
          <w:sz w:val="26"/>
          <w:szCs w:val="26"/>
          <w:rtl/>
        </w:rPr>
        <w:t xml:space="preserve"> از پ</w:t>
      </w:r>
      <w:r w:rsidRPr="007B2749">
        <w:rPr>
          <w:rFonts w:cs="B Zar" w:hint="cs"/>
          <w:sz w:val="26"/>
          <w:szCs w:val="26"/>
          <w:rtl/>
        </w:rPr>
        <w:t>ی</w:t>
      </w:r>
      <w:r w:rsidRPr="007B2749">
        <w:rPr>
          <w:rFonts w:cs="B Zar" w:hint="eastAsia"/>
          <w:sz w:val="26"/>
          <w:szCs w:val="26"/>
          <w:rtl/>
        </w:rPr>
        <w:t>شرفته</w:t>
      </w:r>
      <w:r w:rsidRPr="007B2749">
        <w:rPr>
          <w:rFonts w:cs="B Zar"/>
          <w:sz w:val="26"/>
          <w:szCs w:val="26"/>
          <w:rtl/>
        </w:rPr>
        <w:t xml:space="preserve"> تر</w:t>
      </w:r>
      <w:r w:rsidRPr="007B2749">
        <w:rPr>
          <w:rFonts w:cs="B Zar" w:hint="cs"/>
          <w:sz w:val="26"/>
          <w:szCs w:val="26"/>
          <w:rtl/>
        </w:rPr>
        <w:t>ی</w:t>
      </w:r>
      <w:r w:rsidRPr="007B2749">
        <w:rPr>
          <w:rFonts w:cs="B Zar" w:hint="eastAsia"/>
          <w:sz w:val="26"/>
          <w:szCs w:val="26"/>
          <w:rtl/>
        </w:rPr>
        <w:t>ن</w:t>
      </w:r>
      <w:r w:rsidRPr="007B2749">
        <w:rPr>
          <w:rFonts w:cs="B Zar"/>
          <w:sz w:val="26"/>
          <w:szCs w:val="26"/>
          <w:rtl/>
        </w:rPr>
        <w:t xml:space="preserve"> دستگاه ها</w:t>
      </w:r>
      <w:r w:rsidRPr="007B2749">
        <w:rPr>
          <w:rFonts w:cs="B Zar" w:hint="cs"/>
          <w:sz w:val="26"/>
          <w:szCs w:val="26"/>
          <w:rtl/>
        </w:rPr>
        <w:t>ی</w:t>
      </w:r>
      <w:r w:rsidRPr="007B2749">
        <w:rPr>
          <w:rFonts w:cs="B Zar"/>
          <w:sz w:val="26"/>
          <w:szCs w:val="26"/>
          <w:rtl/>
        </w:rPr>
        <w:t xml:space="preserve"> محاسبات</w:t>
      </w:r>
      <w:r w:rsidRPr="007B2749">
        <w:rPr>
          <w:rFonts w:cs="B Zar" w:hint="cs"/>
          <w:sz w:val="26"/>
          <w:szCs w:val="26"/>
          <w:rtl/>
        </w:rPr>
        <w:t>ی</w:t>
      </w:r>
      <w:r w:rsidRPr="007B2749">
        <w:rPr>
          <w:rFonts w:cs="B Zar"/>
          <w:sz w:val="26"/>
          <w:szCs w:val="26"/>
          <w:rtl/>
        </w:rPr>
        <w:t xml:space="preserve"> </w:t>
      </w:r>
    </w:p>
    <w:p w14:paraId="67EE69BC" w14:textId="77777777" w:rsidR="00C37C00" w:rsidRDefault="007B2749" w:rsidP="00314BCD">
      <w:pPr>
        <w:tabs>
          <w:tab w:val="left" w:pos="8756"/>
        </w:tabs>
        <w:ind w:right="270"/>
        <w:rPr>
          <w:rFonts w:cs="B Zar"/>
          <w:sz w:val="26"/>
          <w:szCs w:val="26"/>
          <w:rtl/>
        </w:rPr>
      </w:pPr>
      <w:r w:rsidRPr="007B2749">
        <w:rPr>
          <w:rFonts w:cs="B Zar"/>
          <w:sz w:val="26"/>
          <w:szCs w:val="26"/>
          <w:rtl/>
        </w:rPr>
        <w:t>محسوب م</w:t>
      </w:r>
      <w:r w:rsidRPr="007B2749">
        <w:rPr>
          <w:rFonts w:cs="B Zar" w:hint="cs"/>
          <w:sz w:val="26"/>
          <w:szCs w:val="26"/>
          <w:rtl/>
        </w:rPr>
        <w:t>ی</w:t>
      </w:r>
      <w:r w:rsidRPr="007B2749">
        <w:rPr>
          <w:rFonts w:cs="B Zar" w:hint="eastAsia"/>
          <w:sz w:val="26"/>
          <w:szCs w:val="26"/>
          <w:rtl/>
        </w:rPr>
        <w:t>شود</w:t>
      </w:r>
      <w:r w:rsidRPr="007B2749">
        <w:rPr>
          <w:rFonts w:cs="B Zar"/>
          <w:sz w:val="26"/>
          <w:szCs w:val="26"/>
          <w:rtl/>
        </w:rPr>
        <w:t xml:space="preserve"> که از </w:t>
      </w:r>
      <w:r w:rsidRPr="007B2749">
        <w:rPr>
          <w:rFonts w:cs="B Zar" w:hint="cs"/>
          <w:sz w:val="26"/>
          <w:szCs w:val="26"/>
          <w:rtl/>
        </w:rPr>
        <w:t>ی</w:t>
      </w:r>
      <w:r w:rsidRPr="007B2749">
        <w:rPr>
          <w:rFonts w:cs="B Zar" w:hint="eastAsia"/>
          <w:sz w:val="26"/>
          <w:szCs w:val="26"/>
          <w:rtl/>
        </w:rPr>
        <w:t>ک</w:t>
      </w:r>
      <w:r w:rsidRPr="007B2749">
        <w:rPr>
          <w:rFonts w:cs="B Zar"/>
          <w:sz w:val="26"/>
          <w:szCs w:val="26"/>
          <w:rtl/>
        </w:rPr>
        <w:t xml:space="preserve"> نما</w:t>
      </w:r>
      <w:r w:rsidRPr="007B2749">
        <w:rPr>
          <w:rFonts w:cs="B Zar" w:hint="cs"/>
          <w:sz w:val="26"/>
          <w:szCs w:val="26"/>
          <w:rtl/>
        </w:rPr>
        <w:t>ی</w:t>
      </w:r>
      <w:r w:rsidRPr="007B2749">
        <w:rPr>
          <w:rFonts w:cs="B Zar" w:hint="eastAsia"/>
          <w:sz w:val="26"/>
          <w:szCs w:val="26"/>
          <w:rtl/>
        </w:rPr>
        <w:t>شگر</w:t>
      </w:r>
      <w:r w:rsidRPr="007B2749">
        <w:rPr>
          <w:rFonts w:cs="B Zar"/>
          <w:sz w:val="26"/>
          <w:szCs w:val="26"/>
          <w:rtl/>
        </w:rPr>
        <w:t xml:space="preserve"> دو خط</w:t>
      </w:r>
      <w:r w:rsidRPr="007B2749">
        <w:rPr>
          <w:rFonts w:cs="B Zar" w:hint="cs"/>
          <w:sz w:val="26"/>
          <w:szCs w:val="26"/>
          <w:rtl/>
        </w:rPr>
        <w:t>ی</w:t>
      </w:r>
      <w:r w:rsidRPr="007B2749">
        <w:rPr>
          <w:rFonts w:cs="B Zar"/>
          <w:sz w:val="26"/>
          <w:szCs w:val="26"/>
          <w:rtl/>
        </w:rPr>
        <w:t xml:space="preserve"> برا</w:t>
      </w:r>
      <w:r w:rsidRPr="007B2749">
        <w:rPr>
          <w:rFonts w:cs="B Zar" w:hint="cs"/>
          <w:sz w:val="26"/>
          <w:szCs w:val="26"/>
          <w:rtl/>
        </w:rPr>
        <w:t>ی</w:t>
      </w:r>
      <w:r w:rsidRPr="007B2749">
        <w:rPr>
          <w:rFonts w:cs="B Zar"/>
          <w:sz w:val="26"/>
          <w:szCs w:val="26"/>
          <w:rtl/>
        </w:rPr>
        <w:t xml:space="preserve"> ارائه محاسبات و خروج</w:t>
      </w:r>
      <w:r w:rsidRPr="007B2749">
        <w:rPr>
          <w:rFonts w:cs="B Zar" w:hint="cs"/>
          <w:sz w:val="26"/>
          <w:szCs w:val="26"/>
          <w:rtl/>
        </w:rPr>
        <w:t>ی</w:t>
      </w:r>
      <w:r w:rsidRPr="007B2749">
        <w:rPr>
          <w:rFonts w:cs="B Zar"/>
          <w:sz w:val="26"/>
          <w:szCs w:val="26"/>
          <w:rtl/>
        </w:rPr>
        <w:t xml:space="preserve"> طراح</w:t>
      </w:r>
      <w:r w:rsidRPr="007B2749">
        <w:rPr>
          <w:rFonts w:cs="B Zar" w:hint="cs"/>
          <w:sz w:val="26"/>
          <w:szCs w:val="26"/>
          <w:rtl/>
        </w:rPr>
        <w:t>ی</w:t>
      </w:r>
      <w:r w:rsidRPr="007B2749">
        <w:rPr>
          <w:rFonts w:cs="B Zar"/>
          <w:sz w:val="26"/>
          <w:szCs w:val="26"/>
          <w:rtl/>
        </w:rPr>
        <w:t xml:space="preserve"> مجهز شده است.</w:t>
      </w:r>
      <w:r>
        <w:rPr>
          <w:rFonts w:cs="B Zar" w:hint="cs"/>
          <w:sz w:val="26"/>
          <w:szCs w:val="26"/>
          <w:rtl/>
        </w:rPr>
        <w:t xml:space="preserve"> </w:t>
      </w:r>
      <w:r w:rsidRPr="007B2749">
        <w:rPr>
          <w:rFonts w:cs="B Zar"/>
          <w:sz w:val="26"/>
          <w:szCs w:val="26"/>
          <w:rtl/>
        </w:rPr>
        <w:t>با ا</w:t>
      </w:r>
      <w:r w:rsidRPr="007B2749">
        <w:rPr>
          <w:rFonts w:cs="B Zar" w:hint="cs"/>
          <w:sz w:val="26"/>
          <w:szCs w:val="26"/>
          <w:rtl/>
        </w:rPr>
        <w:t>ی</w:t>
      </w:r>
      <w:r w:rsidRPr="007B2749">
        <w:rPr>
          <w:rFonts w:cs="B Zar" w:hint="eastAsia"/>
          <w:sz w:val="26"/>
          <w:szCs w:val="26"/>
          <w:rtl/>
        </w:rPr>
        <w:t>ن</w:t>
      </w:r>
      <w:r w:rsidRPr="007B2749">
        <w:rPr>
          <w:rFonts w:cs="B Zar"/>
          <w:sz w:val="26"/>
          <w:szCs w:val="26"/>
          <w:rtl/>
        </w:rPr>
        <w:t xml:space="preserve"> دستگاه </w:t>
      </w:r>
    </w:p>
    <w:p w14:paraId="5529CFC8" w14:textId="77777777" w:rsidR="00C37C00" w:rsidRDefault="007B2749" w:rsidP="00314BCD">
      <w:pPr>
        <w:tabs>
          <w:tab w:val="left" w:pos="8756"/>
        </w:tabs>
        <w:ind w:right="270"/>
        <w:rPr>
          <w:rFonts w:cs="B Zar"/>
          <w:sz w:val="26"/>
          <w:szCs w:val="26"/>
          <w:rtl/>
        </w:rPr>
      </w:pPr>
      <w:r w:rsidRPr="007B2749">
        <w:rPr>
          <w:rFonts w:cs="B Zar"/>
          <w:sz w:val="26"/>
          <w:szCs w:val="26"/>
          <w:rtl/>
        </w:rPr>
        <w:t xml:space="preserve">علاوه بر </w:t>
      </w:r>
      <w:r w:rsidRPr="007B2749">
        <w:rPr>
          <w:rFonts w:cs="B Zar" w:hint="cs"/>
          <w:sz w:val="26"/>
          <w:szCs w:val="26"/>
          <w:rtl/>
        </w:rPr>
        <w:t>چها</w:t>
      </w:r>
      <w:r w:rsidRPr="007B2749">
        <w:rPr>
          <w:rFonts w:cs="B Zar" w:hint="eastAsia"/>
          <w:sz w:val="26"/>
          <w:szCs w:val="26"/>
          <w:rtl/>
        </w:rPr>
        <w:t>ر</w:t>
      </w:r>
      <w:r w:rsidRPr="007B2749">
        <w:rPr>
          <w:rFonts w:cs="B Zar"/>
          <w:sz w:val="26"/>
          <w:szCs w:val="26"/>
          <w:rtl/>
        </w:rPr>
        <w:t xml:space="preserve"> عمل اصل</w:t>
      </w:r>
      <w:r w:rsidRPr="007B2749">
        <w:rPr>
          <w:rFonts w:cs="B Zar" w:hint="cs"/>
          <w:sz w:val="26"/>
          <w:szCs w:val="26"/>
          <w:rtl/>
        </w:rPr>
        <w:t>ی</w:t>
      </w:r>
      <w:r w:rsidRPr="007B2749">
        <w:rPr>
          <w:rFonts w:cs="B Zar"/>
          <w:sz w:val="26"/>
          <w:szCs w:val="26"/>
          <w:rtl/>
        </w:rPr>
        <w:t xml:space="preserve"> محاسبات د</w:t>
      </w:r>
      <w:r w:rsidRPr="007B2749">
        <w:rPr>
          <w:rFonts w:cs="B Zar" w:hint="cs"/>
          <w:sz w:val="26"/>
          <w:szCs w:val="26"/>
          <w:rtl/>
        </w:rPr>
        <w:t>ی</w:t>
      </w:r>
      <w:r w:rsidRPr="007B2749">
        <w:rPr>
          <w:rFonts w:cs="B Zar" w:hint="eastAsia"/>
          <w:sz w:val="26"/>
          <w:szCs w:val="26"/>
          <w:rtl/>
        </w:rPr>
        <w:t>گر</w:t>
      </w:r>
      <w:r w:rsidRPr="007B2749">
        <w:rPr>
          <w:rFonts w:cs="B Zar"/>
          <w:sz w:val="26"/>
          <w:szCs w:val="26"/>
          <w:rtl/>
        </w:rPr>
        <w:t xml:space="preserve"> نظ</w:t>
      </w:r>
      <w:r w:rsidRPr="007B2749">
        <w:rPr>
          <w:rFonts w:cs="B Zar" w:hint="cs"/>
          <w:sz w:val="26"/>
          <w:szCs w:val="26"/>
          <w:rtl/>
        </w:rPr>
        <w:t>ی</w:t>
      </w:r>
      <w:r w:rsidRPr="007B2749">
        <w:rPr>
          <w:rFonts w:cs="B Zar" w:hint="eastAsia"/>
          <w:sz w:val="26"/>
          <w:szCs w:val="26"/>
          <w:rtl/>
        </w:rPr>
        <w:t>ر</w:t>
      </w:r>
      <w:r w:rsidRPr="007B2749">
        <w:rPr>
          <w:rFonts w:cs="B Zar"/>
          <w:sz w:val="26"/>
          <w:szCs w:val="26"/>
          <w:rtl/>
        </w:rPr>
        <w:t xml:space="preserve"> محاسبه ا</w:t>
      </w:r>
      <w:r w:rsidRPr="007B2749">
        <w:rPr>
          <w:rFonts w:cs="B Zar" w:hint="cs"/>
          <w:sz w:val="26"/>
          <w:szCs w:val="26"/>
          <w:rtl/>
        </w:rPr>
        <w:t>ی</w:t>
      </w:r>
      <w:r w:rsidRPr="007B2749">
        <w:rPr>
          <w:rFonts w:cs="B Zar" w:hint="eastAsia"/>
          <w:sz w:val="26"/>
          <w:szCs w:val="26"/>
          <w:rtl/>
        </w:rPr>
        <w:t>نورس</w:t>
      </w:r>
      <w:r w:rsidRPr="007B2749">
        <w:rPr>
          <w:rFonts w:cs="B Zar"/>
          <w:sz w:val="26"/>
          <w:szCs w:val="26"/>
          <w:rtl/>
        </w:rPr>
        <w:t xml:space="preserve"> اعداد، محاسبه فاکتور</w:t>
      </w:r>
      <w:r w:rsidRPr="007B2749">
        <w:rPr>
          <w:rFonts w:cs="B Zar" w:hint="cs"/>
          <w:sz w:val="26"/>
          <w:szCs w:val="26"/>
          <w:rtl/>
        </w:rPr>
        <w:t>ی</w:t>
      </w:r>
      <w:r w:rsidRPr="007B2749">
        <w:rPr>
          <w:rFonts w:cs="B Zar" w:hint="eastAsia"/>
          <w:sz w:val="26"/>
          <w:szCs w:val="26"/>
          <w:rtl/>
        </w:rPr>
        <w:t>ل</w:t>
      </w:r>
      <w:r w:rsidRPr="007B2749">
        <w:rPr>
          <w:rFonts w:cs="B Zar"/>
          <w:sz w:val="26"/>
          <w:szCs w:val="26"/>
          <w:rtl/>
        </w:rPr>
        <w:t xml:space="preserve"> اعداد، تبد</w:t>
      </w:r>
      <w:r w:rsidRPr="007B2749">
        <w:rPr>
          <w:rFonts w:cs="B Zar" w:hint="cs"/>
          <w:sz w:val="26"/>
          <w:szCs w:val="26"/>
          <w:rtl/>
        </w:rPr>
        <w:t>ی</w:t>
      </w:r>
      <w:r w:rsidRPr="007B2749">
        <w:rPr>
          <w:rFonts w:cs="B Zar" w:hint="eastAsia"/>
          <w:sz w:val="26"/>
          <w:szCs w:val="26"/>
          <w:rtl/>
        </w:rPr>
        <w:t>ل</w:t>
      </w:r>
      <w:r w:rsidRPr="007B2749">
        <w:rPr>
          <w:rFonts w:cs="B Zar"/>
          <w:sz w:val="26"/>
          <w:szCs w:val="26"/>
          <w:rtl/>
        </w:rPr>
        <w:t xml:space="preserve"> دکارت</w:t>
      </w:r>
      <w:r w:rsidRPr="007B2749">
        <w:rPr>
          <w:rFonts w:cs="B Zar" w:hint="cs"/>
          <w:sz w:val="26"/>
          <w:szCs w:val="26"/>
          <w:rtl/>
        </w:rPr>
        <w:t>ی</w:t>
      </w:r>
      <w:r w:rsidRPr="007B2749">
        <w:rPr>
          <w:rFonts w:cs="B Zar"/>
          <w:sz w:val="26"/>
          <w:szCs w:val="26"/>
          <w:rtl/>
        </w:rPr>
        <w:t xml:space="preserve"> به </w:t>
      </w:r>
    </w:p>
    <w:p w14:paraId="0698181D" w14:textId="13E1B6AD" w:rsidR="00C37C00" w:rsidRDefault="007B2749" w:rsidP="00314BCD">
      <w:pPr>
        <w:tabs>
          <w:tab w:val="left" w:pos="8756"/>
        </w:tabs>
        <w:ind w:right="270"/>
        <w:rPr>
          <w:rFonts w:cs="B Zar"/>
          <w:sz w:val="26"/>
          <w:szCs w:val="26"/>
          <w:rtl/>
        </w:rPr>
      </w:pPr>
      <w:r w:rsidRPr="007B2749">
        <w:rPr>
          <w:rFonts w:cs="B Zar"/>
          <w:sz w:val="26"/>
          <w:szCs w:val="26"/>
          <w:rtl/>
        </w:rPr>
        <w:lastRenderedPageBreak/>
        <w:t>قطب</w:t>
      </w:r>
      <w:r w:rsidRPr="007B2749">
        <w:rPr>
          <w:rFonts w:cs="B Zar" w:hint="cs"/>
          <w:sz w:val="26"/>
          <w:szCs w:val="26"/>
          <w:rtl/>
        </w:rPr>
        <w:t>ی</w:t>
      </w:r>
      <w:r w:rsidRPr="007B2749">
        <w:rPr>
          <w:rFonts w:cs="B Zar"/>
          <w:sz w:val="26"/>
          <w:szCs w:val="26"/>
          <w:rtl/>
        </w:rPr>
        <w:t xml:space="preserve"> و بالعکس، محاسب</w:t>
      </w:r>
      <w:r w:rsidRPr="007B2749">
        <w:rPr>
          <w:rFonts w:cs="B Zar" w:hint="eastAsia"/>
          <w:sz w:val="26"/>
          <w:szCs w:val="26"/>
          <w:rtl/>
        </w:rPr>
        <w:t>ه</w:t>
      </w:r>
      <w:r w:rsidRPr="007B2749">
        <w:rPr>
          <w:rFonts w:cs="B Zar"/>
          <w:sz w:val="26"/>
          <w:szCs w:val="26"/>
          <w:rtl/>
        </w:rPr>
        <w:t xml:space="preserve"> اعداد توان دار، جذر، </w:t>
      </w:r>
      <w:r w:rsidRPr="007B2749">
        <w:rPr>
          <w:rFonts w:cs="B Zar" w:hint="cs"/>
          <w:sz w:val="26"/>
          <w:szCs w:val="26"/>
          <w:rtl/>
        </w:rPr>
        <w:t>لگاریتم</w:t>
      </w:r>
      <w:r w:rsidRPr="007B2749">
        <w:rPr>
          <w:rFonts w:cs="B Zar"/>
          <w:sz w:val="26"/>
          <w:szCs w:val="26"/>
          <w:rtl/>
        </w:rPr>
        <w:t xml:space="preserve"> و نسبت ها</w:t>
      </w:r>
      <w:r w:rsidRPr="007B2749">
        <w:rPr>
          <w:rFonts w:cs="B Zar" w:hint="cs"/>
          <w:sz w:val="26"/>
          <w:szCs w:val="26"/>
          <w:rtl/>
        </w:rPr>
        <w:t>ی</w:t>
      </w:r>
      <w:r w:rsidRPr="007B2749">
        <w:rPr>
          <w:rFonts w:cs="B Zar"/>
          <w:sz w:val="26"/>
          <w:szCs w:val="26"/>
          <w:rtl/>
        </w:rPr>
        <w:t xml:space="preserve"> مثلثات</w:t>
      </w:r>
      <w:r w:rsidRPr="007B2749">
        <w:rPr>
          <w:rFonts w:cs="B Zar" w:hint="cs"/>
          <w:sz w:val="26"/>
          <w:szCs w:val="26"/>
          <w:rtl/>
        </w:rPr>
        <w:t>ی</w:t>
      </w:r>
      <w:r w:rsidRPr="007B2749">
        <w:rPr>
          <w:rFonts w:cs="B Zar"/>
          <w:sz w:val="26"/>
          <w:szCs w:val="26"/>
          <w:rtl/>
        </w:rPr>
        <w:t xml:space="preserve"> انجام ده</w:t>
      </w:r>
      <w:r w:rsidRPr="007B2749">
        <w:rPr>
          <w:rFonts w:cs="B Zar" w:hint="cs"/>
          <w:sz w:val="26"/>
          <w:szCs w:val="26"/>
          <w:rtl/>
        </w:rPr>
        <w:t>ی</w:t>
      </w:r>
      <w:r w:rsidRPr="007B2749">
        <w:rPr>
          <w:rFonts w:cs="B Zar" w:hint="eastAsia"/>
          <w:sz w:val="26"/>
          <w:szCs w:val="26"/>
          <w:rtl/>
        </w:rPr>
        <w:t>د</w:t>
      </w:r>
      <w:r w:rsidRPr="007B2749">
        <w:rPr>
          <w:rFonts w:cs="B Zar"/>
          <w:sz w:val="26"/>
          <w:szCs w:val="26"/>
          <w:rtl/>
        </w:rPr>
        <w:t>.</w:t>
      </w:r>
      <w:r>
        <w:rPr>
          <w:rFonts w:cs="B Zar" w:hint="cs"/>
          <w:sz w:val="26"/>
          <w:szCs w:val="26"/>
          <w:rtl/>
        </w:rPr>
        <w:t xml:space="preserve"> این مد</w:t>
      </w:r>
      <w:r>
        <w:rPr>
          <w:rFonts w:cs="B Zar" w:hint="eastAsia"/>
          <w:sz w:val="26"/>
          <w:szCs w:val="26"/>
          <w:rtl/>
        </w:rPr>
        <w:t>ل</w:t>
      </w:r>
      <w:r>
        <w:rPr>
          <w:rFonts w:cs="B Zar" w:hint="cs"/>
          <w:sz w:val="26"/>
          <w:szCs w:val="26"/>
          <w:rtl/>
        </w:rPr>
        <w:t xml:space="preserve"> ماشین حساب را </w:t>
      </w:r>
    </w:p>
    <w:p w14:paraId="75AE1FB1" w14:textId="405B38A0" w:rsidR="007B2749" w:rsidRDefault="007B2749" w:rsidP="00314BCD">
      <w:pPr>
        <w:tabs>
          <w:tab w:val="left" w:pos="8756"/>
        </w:tabs>
        <w:ind w:right="270"/>
        <w:rPr>
          <w:rFonts w:cs="B Zar"/>
          <w:sz w:val="26"/>
          <w:szCs w:val="26"/>
          <w:rtl/>
        </w:rPr>
      </w:pPr>
      <w:r>
        <w:rPr>
          <w:rFonts w:cs="B Zar" w:hint="cs"/>
          <w:sz w:val="26"/>
          <w:szCs w:val="26"/>
          <w:rtl/>
        </w:rPr>
        <w:t>برای برنامه نویسی نیز پیشنهاد می دهند.</w:t>
      </w:r>
    </w:p>
    <w:p w14:paraId="13FA742B" w14:textId="47435331" w:rsidR="007B2749" w:rsidRDefault="007B2749" w:rsidP="007B2749">
      <w:pPr>
        <w:tabs>
          <w:tab w:val="left" w:pos="8756"/>
        </w:tabs>
        <w:ind w:right="270"/>
        <w:rPr>
          <w:rFonts w:cs="B Zar"/>
          <w:sz w:val="26"/>
          <w:szCs w:val="26"/>
          <w:rtl/>
        </w:rPr>
      </w:pPr>
      <w:r>
        <w:rPr>
          <w:rFonts w:cs="B Zar" w:hint="cs"/>
          <w:sz w:val="26"/>
          <w:szCs w:val="26"/>
          <w:rtl/>
        </w:rPr>
        <w:t>مدل بعدی ماشین حساب نوع گرافیکی است که می توان نمودار ها و توابع را طراحی کرد. بیشتر برای دانشجو و دانش آموزا</w:t>
      </w:r>
      <w:r>
        <w:rPr>
          <w:rFonts w:cs="B Zar" w:hint="eastAsia"/>
          <w:sz w:val="26"/>
          <w:szCs w:val="26"/>
          <w:rtl/>
        </w:rPr>
        <w:t>ن</w:t>
      </w:r>
      <w:r>
        <w:rPr>
          <w:rFonts w:cs="B Zar" w:hint="cs"/>
          <w:sz w:val="26"/>
          <w:szCs w:val="26"/>
          <w:rtl/>
        </w:rPr>
        <w:t xml:space="preserve"> مناسب است.</w:t>
      </w:r>
    </w:p>
    <w:p w14:paraId="604AF1CA" w14:textId="77777777" w:rsidR="004B11E2" w:rsidRDefault="007B2749" w:rsidP="007B2749">
      <w:pPr>
        <w:tabs>
          <w:tab w:val="left" w:pos="8756"/>
        </w:tabs>
        <w:ind w:right="270"/>
        <w:rPr>
          <w:rFonts w:cs="B Zar"/>
          <w:sz w:val="26"/>
          <w:szCs w:val="26"/>
          <w:rtl/>
        </w:rPr>
      </w:pPr>
      <w:r>
        <w:rPr>
          <w:rFonts w:cs="B Zar" w:hint="cs"/>
          <w:sz w:val="26"/>
          <w:szCs w:val="26"/>
          <w:rtl/>
        </w:rPr>
        <w:t xml:space="preserve">بنابراین هر شخصی بنا بر نیازش می تواند ماشین حساب مورد نیازش را تهیه کند. البته به لطف زبان های برنامه </w:t>
      </w:r>
    </w:p>
    <w:p w14:paraId="5A60D002" w14:textId="77777777" w:rsidR="004B11E2" w:rsidRDefault="007B2749" w:rsidP="004B11E2">
      <w:pPr>
        <w:tabs>
          <w:tab w:val="left" w:pos="8756"/>
        </w:tabs>
        <w:ind w:right="270"/>
        <w:rPr>
          <w:rFonts w:cs="B Zar"/>
          <w:sz w:val="26"/>
          <w:szCs w:val="26"/>
          <w:rtl/>
        </w:rPr>
      </w:pPr>
      <w:r>
        <w:rPr>
          <w:rFonts w:cs="B Zar" w:hint="cs"/>
          <w:sz w:val="26"/>
          <w:szCs w:val="26"/>
          <w:rtl/>
        </w:rPr>
        <w:t xml:space="preserve">نویسی و علم کامپیوتر اگر شخصی به زبان برنامه نویسی مسلط باشد می تواند برای خودش یک ماشین حساب </w:t>
      </w:r>
    </w:p>
    <w:p w14:paraId="7CDB54AA" w14:textId="08164BA6" w:rsidR="007B2749" w:rsidRDefault="007B2749" w:rsidP="004B11E2">
      <w:pPr>
        <w:tabs>
          <w:tab w:val="left" w:pos="8756"/>
        </w:tabs>
        <w:ind w:right="270"/>
        <w:rPr>
          <w:rFonts w:cs="B Zar"/>
          <w:sz w:val="26"/>
          <w:szCs w:val="26"/>
          <w:rtl/>
        </w:rPr>
      </w:pPr>
      <w:r>
        <w:rPr>
          <w:rFonts w:cs="B Zar" w:hint="cs"/>
          <w:sz w:val="26"/>
          <w:szCs w:val="26"/>
          <w:rtl/>
        </w:rPr>
        <w:t>متناسب با نیازش طراحی کند.</w:t>
      </w:r>
    </w:p>
    <w:p w14:paraId="255ACA40" w14:textId="6051EBB4" w:rsidR="004733F1" w:rsidRDefault="004733F1" w:rsidP="007B2749">
      <w:pPr>
        <w:tabs>
          <w:tab w:val="left" w:pos="8756"/>
        </w:tabs>
        <w:ind w:right="270"/>
        <w:rPr>
          <w:rFonts w:cs="B Zar"/>
          <w:sz w:val="36"/>
          <w:szCs w:val="36"/>
          <w:rtl/>
        </w:rPr>
      </w:pPr>
      <w:r>
        <w:rPr>
          <w:rFonts w:cs="B Zar" w:hint="cs"/>
          <w:sz w:val="32"/>
          <w:szCs w:val="32"/>
          <w:rtl/>
        </w:rPr>
        <w:t>3-</w:t>
      </w:r>
      <w:r>
        <w:rPr>
          <w:rFonts w:cs="B Zar" w:hint="cs"/>
          <w:sz w:val="36"/>
          <w:szCs w:val="36"/>
          <w:rtl/>
        </w:rPr>
        <w:t>2 ماشین حساب سیستم</w:t>
      </w:r>
    </w:p>
    <w:p w14:paraId="028265F4" w14:textId="77777777" w:rsidR="004B11E2" w:rsidRDefault="001754F1" w:rsidP="002400DC">
      <w:pPr>
        <w:tabs>
          <w:tab w:val="left" w:pos="8756"/>
        </w:tabs>
        <w:ind w:right="270"/>
        <w:rPr>
          <w:rFonts w:cs="B Zar"/>
          <w:sz w:val="26"/>
          <w:szCs w:val="26"/>
          <w:rtl/>
        </w:rPr>
      </w:pPr>
      <w:r>
        <w:rPr>
          <w:rFonts w:cs="B Zar" w:hint="cs"/>
          <w:sz w:val="26"/>
          <w:szCs w:val="26"/>
          <w:rtl/>
        </w:rPr>
        <w:t>امروزه وقتی یک گوشی هوشمند می خریم یا ویندوز بر روی لپ تا</w:t>
      </w:r>
      <w:r>
        <w:rPr>
          <w:rFonts w:cs="B Zar" w:hint="eastAsia"/>
          <w:sz w:val="26"/>
          <w:szCs w:val="26"/>
          <w:rtl/>
        </w:rPr>
        <w:t>ب</w:t>
      </w:r>
      <w:r>
        <w:rPr>
          <w:rFonts w:cs="B Zar" w:hint="cs"/>
          <w:sz w:val="26"/>
          <w:szCs w:val="26"/>
          <w:rtl/>
        </w:rPr>
        <w:t xml:space="preserve"> خود نصب می کنیم متوجه می شویم به طور </w:t>
      </w:r>
    </w:p>
    <w:p w14:paraId="65EFBB54" w14:textId="77777777" w:rsidR="004B11E2" w:rsidRDefault="001754F1" w:rsidP="002400DC">
      <w:pPr>
        <w:tabs>
          <w:tab w:val="left" w:pos="8756"/>
        </w:tabs>
        <w:ind w:right="270"/>
        <w:rPr>
          <w:rFonts w:cs="B Zar"/>
          <w:sz w:val="26"/>
          <w:szCs w:val="26"/>
          <w:rtl/>
        </w:rPr>
      </w:pPr>
      <w:r>
        <w:rPr>
          <w:rFonts w:cs="B Zar" w:hint="cs"/>
          <w:sz w:val="26"/>
          <w:szCs w:val="26"/>
          <w:rtl/>
        </w:rPr>
        <w:t xml:space="preserve">پیش فرض برنامه ماشین حساب دارند. </w:t>
      </w:r>
      <w:r w:rsidR="00B24B4F">
        <w:rPr>
          <w:rFonts w:cs="B Zar" w:hint="cs"/>
          <w:sz w:val="26"/>
          <w:szCs w:val="26"/>
          <w:rtl/>
        </w:rPr>
        <w:t xml:space="preserve">هر سیستم عاملی با یک زبان برنامه نویسی مخصوص به خود ماشین حساب </w:t>
      </w:r>
    </w:p>
    <w:p w14:paraId="45E4D05C" w14:textId="77777777" w:rsidR="004B11E2" w:rsidRDefault="00B24B4F" w:rsidP="002400DC">
      <w:pPr>
        <w:tabs>
          <w:tab w:val="left" w:pos="8756"/>
        </w:tabs>
        <w:ind w:right="270"/>
        <w:rPr>
          <w:rFonts w:cs="B Zar"/>
          <w:sz w:val="26"/>
          <w:szCs w:val="26"/>
          <w:rtl/>
        </w:rPr>
      </w:pPr>
      <w:r>
        <w:rPr>
          <w:rFonts w:cs="B Zar" w:hint="cs"/>
          <w:sz w:val="26"/>
          <w:szCs w:val="26"/>
          <w:rtl/>
        </w:rPr>
        <w:t xml:space="preserve">تولید می کند و در اختیار مشتری و طرفداران خود قرار می دهد تا  </w:t>
      </w:r>
      <w:r w:rsidR="0097735B">
        <w:rPr>
          <w:rFonts w:cs="B Zar" w:hint="cs"/>
          <w:sz w:val="26"/>
          <w:szCs w:val="26"/>
          <w:rtl/>
        </w:rPr>
        <w:t xml:space="preserve">بتوانند بدون دردسر اینکه دنبال برنامه باشند از </w:t>
      </w:r>
    </w:p>
    <w:p w14:paraId="745602D2" w14:textId="38F263A0" w:rsidR="002400DC" w:rsidRDefault="0097735B" w:rsidP="002400DC">
      <w:pPr>
        <w:tabs>
          <w:tab w:val="left" w:pos="8756"/>
        </w:tabs>
        <w:ind w:right="270"/>
        <w:rPr>
          <w:rFonts w:cs="B Zar"/>
          <w:sz w:val="26"/>
          <w:szCs w:val="26"/>
          <w:rtl/>
        </w:rPr>
      </w:pPr>
      <w:r>
        <w:rPr>
          <w:rFonts w:cs="B Zar" w:hint="cs"/>
          <w:sz w:val="26"/>
          <w:szCs w:val="26"/>
          <w:rtl/>
        </w:rPr>
        <w:t>برنامه پیش فرض تولید شده توسط شرکت استفاده کنند.</w:t>
      </w:r>
    </w:p>
    <w:p w14:paraId="535EC484" w14:textId="2C096D40" w:rsidR="002400DC" w:rsidRDefault="002400DC" w:rsidP="002400DC">
      <w:pPr>
        <w:tabs>
          <w:tab w:val="left" w:pos="8756"/>
        </w:tabs>
        <w:ind w:right="270"/>
        <w:rPr>
          <w:rFonts w:cs="B Zar"/>
          <w:sz w:val="26"/>
          <w:szCs w:val="26"/>
          <w:rtl/>
        </w:rPr>
      </w:pPr>
      <w:r>
        <w:rPr>
          <w:rFonts w:cs="B Zar" w:hint="cs"/>
          <w:sz w:val="26"/>
          <w:szCs w:val="26"/>
          <w:rtl/>
        </w:rPr>
        <w:t xml:space="preserve">ما می توانیم با انواع زبان های برنامه نویسی مانند </w:t>
      </w:r>
      <w:r w:rsidR="002B357E">
        <w:rPr>
          <w:rFonts w:cs="B Zar"/>
          <w:sz w:val="26"/>
          <w:szCs w:val="26"/>
        </w:rPr>
        <w:t>++C</w:t>
      </w:r>
      <w:r>
        <w:rPr>
          <w:rFonts w:cs="B Zar" w:hint="cs"/>
          <w:sz w:val="26"/>
          <w:szCs w:val="26"/>
          <w:rtl/>
        </w:rPr>
        <w:t xml:space="preserve"> ، </w:t>
      </w:r>
      <w:r w:rsidR="002B357E">
        <w:rPr>
          <w:rFonts w:cs="B Zar"/>
          <w:sz w:val="26"/>
          <w:szCs w:val="26"/>
        </w:rPr>
        <w:t>C#</w:t>
      </w:r>
      <w:r>
        <w:rPr>
          <w:rFonts w:cs="B Zar" w:hint="cs"/>
          <w:sz w:val="26"/>
          <w:szCs w:val="26"/>
          <w:rtl/>
        </w:rPr>
        <w:t xml:space="preserve"> ، اندروید ، پایتون و </w:t>
      </w:r>
      <w:r w:rsidR="007D370E">
        <w:rPr>
          <w:rFonts w:cs="B Zar" w:hint="cs"/>
          <w:sz w:val="26"/>
          <w:szCs w:val="26"/>
          <w:rtl/>
        </w:rPr>
        <w:t>دیگر زبا</w:t>
      </w:r>
      <w:r w:rsidR="007D370E">
        <w:rPr>
          <w:rFonts w:cs="B Zar" w:hint="eastAsia"/>
          <w:sz w:val="26"/>
          <w:szCs w:val="26"/>
          <w:rtl/>
        </w:rPr>
        <w:t>ن</w:t>
      </w:r>
      <w:r>
        <w:rPr>
          <w:rFonts w:cs="B Zar" w:hint="cs"/>
          <w:sz w:val="26"/>
          <w:szCs w:val="26"/>
          <w:rtl/>
        </w:rPr>
        <w:t xml:space="preserve"> های برنامه نویسی یک برنامه ماشین حساب بسازیم.</w:t>
      </w:r>
    </w:p>
    <w:p w14:paraId="1C531374" w14:textId="422FCDDA" w:rsidR="002400DC" w:rsidRDefault="00BE333A" w:rsidP="002400DC">
      <w:pPr>
        <w:tabs>
          <w:tab w:val="left" w:pos="8756"/>
        </w:tabs>
        <w:ind w:right="270"/>
        <w:rPr>
          <w:rFonts w:cs="B Zar"/>
          <w:sz w:val="36"/>
          <w:szCs w:val="36"/>
          <w:rtl/>
        </w:rPr>
      </w:pPr>
      <w:bookmarkStart w:id="13" w:name="_Hlk81594814"/>
      <w:r w:rsidRPr="00BE333A">
        <w:rPr>
          <w:rFonts w:cs="B Zar" w:hint="cs"/>
          <w:sz w:val="28"/>
          <w:szCs w:val="28"/>
          <w:rtl/>
        </w:rPr>
        <w:t>4</w:t>
      </w:r>
      <w:r w:rsidR="002B357E">
        <w:rPr>
          <w:rFonts w:cs="B Zar" w:hint="cs"/>
          <w:sz w:val="26"/>
          <w:szCs w:val="26"/>
          <w:rtl/>
        </w:rPr>
        <w:t>-</w:t>
      </w:r>
      <w:r>
        <w:rPr>
          <w:rFonts w:cs="B Zar" w:hint="cs"/>
          <w:sz w:val="32"/>
          <w:szCs w:val="32"/>
          <w:rtl/>
        </w:rPr>
        <w:t>2</w:t>
      </w:r>
      <w:r w:rsidR="002B357E">
        <w:rPr>
          <w:rFonts w:cs="B Zar" w:hint="cs"/>
          <w:sz w:val="36"/>
          <w:szCs w:val="36"/>
          <w:rtl/>
        </w:rPr>
        <w:t xml:space="preserve"> </w:t>
      </w:r>
      <w:r w:rsidR="009C3CFE">
        <w:rPr>
          <w:rFonts w:cs="B Zar" w:hint="cs"/>
          <w:sz w:val="36"/>
          <w:szCs w:val="36"/>
          <w:rtl/>
        </w:rPr>
        <w:t>مقایسه زبان های برنامه نویسی برای ساخت ماشین حساب</w:t>
      </w:r>
    </w:p>
    <w:bookmarkEnd w:id="13"/>
    <w:p w14:paraId="35D99DEE" w14:textId="77777777" w:rsidR="004B11E2" w:rsidRDefault="002B357E" w:rsidP="006C65C4">
      <w:pPr>
        <w:tabs>
          <w:tab w:val="left" w:pos="8756"/>
        </w:tabs>
        <w:ind w:right="270"/>
        <w:rPr>
          <w:rFonts w:cs="B Zar"/>
          <w:sz w:val="26"/>
          <w:szCs w:val="26"/>
          <w:rtl/>
        </w:rPr>
      </w:pPr>
      <w:r>
        <w:rPr>
          <w:rFonts w:cs="B Zar" w:hint="cs"/>
          <w:sz w:val="26"/>
          <w:szCs w:val="26"/>
          <w:rtl/>
        </w:rPr>
        <w:t xml:space="preserve">برای مثال ما اگر بخواهیم یک ماشین حساب ساده به زبان </w:t>
      </w:r>
      <w:r>
        <w:rPr>
          <w:rFonts w:cs="B Zar"/>
          <w:sz w:val="26"/>
          <w:szCs w:val="26"/>
        </w:rPr>
        <w:t>C</w:t>
      </w:r>
      <w:r>
        <w:rPr>
          <w:rFonts w:cs="B Zar" w:hint="cs"/>
          <w:sz w:val="26"/>
          <w:szCs w:val="26"/>
          <w:rtl/>
        </w:rPr>
        <w:t xml:space="preserve">++ بنویسیم  از دستور العمل </w:t>
      </w:r>
      <w:r>
        <w:rPr>
          <w:rFonts w:cs="B Zar"/>
          <w:sz w:val="26"/>
          <w:szCs w:val="26"/>
        </w:rPr>
        <w:t>if</w:t>
      </w:r>
      <w:r>
        <w:rPr>
          <w:rFonts w:cs="B Zar" w:hint="cs"/>
          <w:sz w:val="26"/>
          <w:szCs w:val="26"/>
          <w:rtl/>
        </w:rPr>
        <w:t xml:space="preserve"> استفاده می کنیم</w:t>
      </w:r>
      <w:r w:rsidR="002A6D6D">
        <w:rPr>
          <w:rFonts w:cs="B Zar" w:hint="cs"/>
          <w:sz w:val="26"/>
          <w:szCs w:val="26"/>
          <w:rtl/>
        </w:rPr>
        <w:t xml:space="preserve"> و برای </w:t>
      </w:r>
    </w:p>
    <w:p w14:paraId="40BFAF8B" w14:textId="77777777" w:rsidR="004B11E2" w:rsidRDefault="002A6D6D" w:rsidP="006C65C4">
      <w:pPr>
        <w:tabs>
          <w:tab w:val="left" w:pos="8756"/>
        </w:tabs>
        <w:ind w:right="270"/>
        <w:rPr>
          <w:rFonts w:cs="B Zar"/>
          <w:sz w:val="26"/>
          <w:szCs w:val="26"/>
          <w:rtl/>
        </w:rPr>
      </w:pPr>
      <w:r>
        <w:rPr>
          <w:rFonts w:cs="B Zar" w:hint="cs"/>
          <w:sz w:val="26"/>
          <w:szCs w:val="26"/>
          <w:rtl/>
        </w:rPr>
        <w:t xml:space="preserve">نشان  دادن  متن در داخل برنامه از دستور </w:t>
      </w:r>
      <w:r>
        <w:rPr>
          <w:rFonts w:cs="B Zar"/>
          <w:sz w:val="26"/>
          <w:szCs w:val="26"/>
        </w:rPr>
        <w:t>Char</w:t>
      </w:r>
      <w:r>
        <w:rPr>
          <w:rFonts w:cs="B Zar" w:hint="cs"/>
          <w:sz w:val="26"/>
          <w:szCs w:val="26"/>
          <w:rtl/>
        </w:rPr>
        <w:t xml:space="preserve"> استفاده شده است و همچنین برای گرفتن دو عدد مورد نظر از </w:t>
      </w:r>
      <w:r>
        <w:rPr>
          <w:rFonts w:cs="B Zar"/>
          <w:sz w:val="26"/>
          <w:szCs w:val="26"/>
        </w:rPr>
        <w:t>Int</w:t>
      </w:r>
    </w:p>
    <w:p w14:paraId="75C1F360" w14:textId="77777777" w:rsidR="004B11E2" w:rsidRDefault="002A6D6D" w:rsidP="004B11E2">
      <w:pPr>
        <w:tabs>
          <w:tab w:val="left" w:pos="8756"/>
        </w:tabs>
        <w:ind w:right="270"/>
        <w:rPr>
          <w:rFonts w:cs="B Zar"/>
          <w:sz w:val="26"/>
          <w:szCs w:val="26"/>
        </w:rPr>
      </w:pPr>
      <w:r>
        <w:rPr>
          <w:rFonts w:cs="B Zar" w:hint="cs"/>
          <w:sz w:val="26"/>
          <w:szCs w:val="26"/>
          <w:rtl/>
        </w:rPr>
        <w:t xml:space="preserve">  استفاده می کنیم و با این دستور ماشین حساب با چهار عمل اصلی را می سازیم.</w:t>
      </w:r>
      <w:r w:rsidR="00C54B5B">
        <w:rPr>
          <w:rFonts w:cs="B Zar" w:hint="cs"/>
          <w:sz w:val="26"/>
          <w:szCs w:val="26"/>
          <w:rtl/>
        </w:rPr>
        <w:t xml:space="preserve">                                                        همچنین اگر بخواهیم با زبان سی شارپ برنامه ماشین حساب بسازیم پس از ساخت فرم از دو کد دستوری </w:t>
      </w:r>
      <w:r w:rsidR="00C54B5B">
        <w:rPr>
          <w:rFonts w:cs="B Zar"/>
          <w:sz w:val="26"/>
          <w:szCs w:val="26"/>
        </w:rPr>
        <w:t>if</w:t>
      </w:r>
      <w:r w:rsidR="00C54B5B">
        <w:rPr>
          <w:rFonts w:cs="B Zar" w:hint="cs"/>
          <w:sz w:val="26"/>
          <w:szCs w:val="26"/>
          <w:rtl/>
        </w:rPr>
        <w:t xml:space="preserve"> یا </w:t>
      </w:r>
      <w:bookmarkStart w:id="14" w:name="OLE_LINK5"/>
    </w:p>
    <w:bookmarkEnd w:id="14"/>
    <w:p w14:paraId="0FF7461A" w14:textId="5CA194C0" w:rsidR="006C65C4" w:rsidRDefault="004B11E2" w:rsidP="004B11E2">
      <w:pPr>
        <w:tabs>
          <w:tab w:val="left" w:pos="8756"/>
        </w:tabs>
        <w:ind w:right="270"/>
        <w:rPr>
          <w:rFonts w:cs="B Zar"/>
          <w:sz w:val="26"/>
          <w:szCs w:val="26"/>
          <w:rtl/>
        </w:rPr>
      </w:pPr>
      <w:r>
        <w:rPr>
          <w:rFonts w:cs="B Zar"/>
          <w:sz w:val="26"/>
          <w:szCs w:val="26"/>
        </w:rPr>
        <w:t xml:space="preserve">switch </w:t>
      </w:r>
      <w:r>
        <w:rPr>
          <w:rFonts w:cs="B Zar" w:hint="cs"/>
          <w:sz w:val="26"/>
          <w:szCs w:val="26"/>
          <w:rtl/>
        </w:rPr>
        <w:t>استفاده</w:t>
      </w:r>
      <w:r w:rsidR="00C54B5B">
        <w:rPr>
          <w:rFonts w:cs="B Zar" w:hint="cs"/>
          <w:sz w:val="26"/>
          <w:szCs w:val="26"/>
          <w:rtl/>
        </w:rPr>
        <w:t xml:space="preserve"> کنیم</w:t>
      </w:r>
      <w:r w:rsidR="009C3CFE">
        <w:rPr>
          <w:rFonts w:cs="B Zar" w:hint="cs"/>
          <w:sz w:val="26"/>
          <w:szCs w:val="26"/>
          <w:rtl/>
        </w:rPr>
        <w:t xml:space="preserve"> </w:t>
      </w:r>
      <w:r w:rsidR="006C65C4">
        <w:rPr>
          <w:rFonts w:cs="B Zar" w:hint="cs"/>
          <w:sz w:val="26"/>
          <w:szCs w:val="26"/>
          <w:rtl/>
        </w:rPr>
        <w:t>همچنین</w:t>
      </w:r>
      <w:r w:rsidR="009C3CFE">
        <w:rPr>
          <w:rFonts w:cs="B Zar" w:hint="cs"/>
          <w:sz w:val="26"/>
          <w:szCs w:val="26"/>
          <w:rtl/>
        </w:rPr>
        <w:t xml:space="preserve"> برای توابع از تابع </w:t>
      </w:r>
      <w:r w:rsidR="009C3CFE">
        <w:rPr>
          <w:rFonts w:cs="B Zar"/>
          <w:sz w:val="26"/>
          <w:szCs w:val="26"/>
        </w:rPr>
        <w:t>result</w:t>
      </w:r>
      <w:r w:rsidR="009C3CFE">
        <w:rPr>
          <w:rFonts w:cs="B Zar" w:hint="cs"/>
          <w:sz w:val="26"/>
          <w:szCs w:val="26"/>
          <w:rtl/>
        </w:rPr>
        <w:t xml:space="preserve"> استفاده می کنیم. </w:t>
      </w:r>
    </w:p>
    <w:p w14:paraId="00B7764C" w14:textId="0296AC43" w:rsidR="006C65C4" w:rsidRDefault="006C65C4" w:rsidP="006C65C4">
      <w:pPr>
        <w:tabs>
          <w:tab w:val="left" w:pos="8756"/>
        </w:tabs>
        <w:ind w:right="270"/>
        <w:rPr>
          <w:rFonts w:cs="B Zar"/>
          <w:sz w:val="26"/>
          <w:szCs w:val="26"/>
          <w:rtl/>
        </w:rPr>
      </w:pPr>
      <w:r>
        <w:rPr>
          <w:rFonts w:cs="B Zar" w:hint="cs"/>
          <w:sz w:val="26"/>
          <w:szCs w:val="26"/>
          <w:rtl/>
        </w:rPr>
        <w:t xml:space="preserve">برای زبان </w:t>
      </w:r>
      <w:r>
        <w:rPr>
          <w:rFonts w:cs="B Zar"/>
          <w:sz w:val="26"/>
          <w:szCs w:val="26"/>
        </w:rPr>
        <w:t>PHP</w:t>
      </w:r>
      <w:r>
        <w:rPr>
          <w:rFonts w:cs="B Zar" w:hint="cs"/>
          <w:sz w:val="26"/>
          <w:szCs w:val="26"/>
          <w:rtl/>
        </w:rPr>
        <w:t xml:space="preserve"> نیز همانند برنامه سی شارپ از دستور </w:t>
      </w:r>
      <w:r>
        <w:rPr>
          <w:rFonts w:cs="B Zar"/>
          <w:sz w:val="26"/>
          <w:szCs w:val="26"/>
        </w:rPr>
        <w:t xml:space="preserve">if </w:t>
      </w:r>
      <w:r>
        <w:rPr>
          <w:rFonts w:cs="B Zar" w:hint="cs"/>
          <w:sz w:val="26"/>
          <w:szCs w:val="26"/>
          <w:rtl/>
        </w:rPr>
        <w:t xml:space="preserve"> و  </w:t>
      </w:r>
      <w:r>
        <w:rPr>
          <w:rFonts w:cs="B Zar"/>
          <w:sz w:val="26"/>
          <w:szCs w:val="26"/>
        </w:rPr>
        <w:t>switch</w:t>
      </w:r>
      <w:r>
        <w:rPr>
          <w:rFonts w:cs="B Zar" w:hint="cs"/>
          <w:sz w:val="26"/>
          <w:szCs w:val="26"/>
          <w:rtl/>
        </w:rPr>
        <w:t xml:space="preserve"> استفاده  می کنیم و </w:t>
      </w:r>
      <w:r w:rsidR="001E45CB">
        <w:rPr>
          <w:rFonts w:cs="B Zar" w:hint="cs"/>
          <w:sz w:val="26"/>
          <w:szCs w:val="26"/>
          <w:rtl/>
        </w:rPr>
        <w:t xml:space="preserve">از متغیر </w:t>
      </w:r>
      <w:r>
        <w:rPr>
          <w:rFonts w:cs="B Zar" w:hint="cs"/>
          <w:sz w:val="26"/>
          <w:szCs w:val="26"/>
          <w:rtl/>
        </w:rPr>
        <w:t xml:space="preserve">   </w:t>
      </w:r>
      <w:r w:rsidR="001E45CB" w:rsidRPr="001E45CB">
        <w:rPr>
          <w:rFonts w:cs="B Zar"/>
          <w:sz w:val="26"/>
          <w:szCs w:val="26"/>
        </w:rPr>
        <w:t>result</w:t>
      </w:r>
      <w:r w:rsidR="001E45CB" w:rsidRPr="001E45CB">
        <w:rPr>
          <w:rFonts w:cs="B Zar"/>
          <w:sz w:val="26"/>
          <w:szCs w:val="26"/>
          <w:rtl/>
        </w:rPr>
        <w:t>$</w:t>
      </w:r>
      <w:r w:rsidR="001E45CB">
        <w:rPr>
          <w:rFonts w:cs="B Zar" w:hint="cs"/>
          <w:sz w:val="26"/>
          <w:szCs w:val="26"/>
          <w:rtl/>
        </w:rPr>
        <w:t xml:space="preserve"> </w:t>
      </w:r>
      <w:r>
        <w:rPr>
          <w:rFonts w:cs="B Zar" w:hint="cs"/>
          <w:sz w:val="26"/>
          <w:szCs w:val="26"/>
          <w:rtl/>
        </w:rPr>
        <w:t xml:space="preserve">  </w:t>
      </w:r>
      <w:r w:rsidR="001E45CB">
        <w:rPr>
          <w:rFonts w:cs="B Zar" w:hint="cs"/>
          <w:sz w:val="26"/>
          <w:szCs w:val="26"/>
          <w:rtl/>
        </w:rPr>
        <w:t>برای چاپ متغیر استفاده می کنیم.</w:t>
      </w:r>
      <w:r>
        <w:rPr>
          <w:rFonts w:cs="B Zar" w:hint="cs"/>
          <w:sz w:val="26"/>
          <w:szCs w:val="26"/>
          <w:rtl/>
        </w:rPr>
        <w:t xml:space="preserve">                                        </w:t>
      </w:r>
      <w:r w:rsidR="009C3CFE">
        <w:rPr>
          <w:rFonts w:cs="B Zar" w:hint="cs"/>
          <w:sz w:val="26"/>
          <w:szCs w:val="26"/>
          <w:rtl/>
        </w:rPr>
        <w:t xml:space="preserve">                                                    </w:t>
      </w:r>
    </w:p>
    <w:p w14:paraId="65670BEF" w14:textId="77777777" w:rsidR="004B11E2" w:rsidRDefault="009C3CFE" w:rsidP="006C65C4">
      <w:pPr>
        <w:tabs>
          <w:tab w:val="left" w:pos="8756"/>
        </w:tabs>
        <w:ind w:right="270"/>
        <w:rPr>
          <w:rFonts w:cs="B Zar"/>
          <w:sz w:val="26"/>
          <w:szCs w:val="26"/>
          <w:rtl/>
        </w:rPr>
      </w:pPr>
      <w:r>
        <w:rPr>
          <w:rFonts w:cs="B Zar" w:hint="cs"/>
          <w:sz w:val="26"/>
          <w:szCs w:val="26"/>
          <w:rtl/>
        </w:rPr>
        <w:t xml:space="preserve">اما در برنامه نویسی پایتون با استفاده از کتابخانه </w:t>
      </w:r>
      <w:r>
        <w:rPr>
          <w:rFonts w:cs="B Zar"/>
          <w:sz w:val="26"/>
          <w:szCs w:val="26"/>
        </w:rPr>
        <w:t xml:space="preserve">Tkinter </w:t>
      </w:r>
      <w:r>
        <w:rPr>
          <w:rFonts w:cs="B Zar" w:hint="cs"/>
          <w:sz w:val="26"/>
          <w:szCs w:val="26"/>
          <w:rtl/>
        </w:rPr>
        <w:t xml:space="preserve"> و دستور </w:t>
      </w:r>
      <w:r>
        <w:rPr>
          <w:rFonts w:cs="B Zar"/>
          <w:sz w:val="26"/>
          <w:szCs w:val="26"/>
        </w:rPr>
        <w:t xml:space="preserve">def </w:t>
      </w:r>
      <w:r>
        <w:rPr>
          <w:rFonts w:cs="B Zar" w:hint="cs"/>
          <w:sz w:val="26"/>
          <w:szCs w:val="26"/>
          <w:rtl/>
        </w:rPr>
        <w:t xml:space="preserve">  می توانیم به راحتی یک ماشین حساب </w:t>
      </w:r>
    </w:p>
    <w:p w14:paraId="03E25942" w14:textId="761A2E16" w:rsidR="000E2DAB" w:rsidRDefault="009C3CFE" w:rsidP="006C65C4">
      <w:pPr>
        <w:tabs>
          <w:tab w:val="left" w:pos="8756"/>
        </w:tabs>
        <w:ind w:right="270"/>
        <w:rPr>
          <w:rFonts w:cs="B Zar"/>
          <w:sz w:val="26"/>
          <w:szCs w:val="26"/>
          <w:rtl/>
        </w:rPr>
      </w:pPr>
      <w:r>
        <w:rPr>
          <w:rFonts w:cs="B Zar" w:hint="cs"/>
          <w:sz w:val="26"/>
          <w:szCs w:val="26"/>
          <w:rtl/>
        </w:rPr>
        <w:lastRenderedPageBreak/>
        <w:t>ساده اما گرافیکی تولید کنیم</w:t>
      </w:r>
      <w:r w:rsidR="001E45CB">
        <w:rPr>
          <w:rFonts w:cs="B Zar" w:hint="cs"/>
          <w:sz w:val="26"/>
          <w:szCs w:val="26"/>
          <w:rtl/>
        </w:rPr>
        <w:t>.</w:t>
      </w:r>
    </w:p>
    <w:p w14:paraId="1A814C90" w14:textId="77777777" w:rsidR="004B11E2" w:rsidRDefault="00896BEE" w:rsidP="006C65C4">
      <w:pPr>
        <w:tabs>
          <w:tab w:val="left" w:pos="8756"/>
        </w:tabs>
        <w:ind w:right="270"/>
        <w:rPr>
          <w:rFonts w:cs="B Zar"/>
          <w:sz w:val="26"/>
          <w:szCs w:val="26"/>
          <w:rtl/>
        </w:rPr>
      </w:pPr>
      <w:r>
        <w:rPr>
          <w:rFonts w:cs="B Zar" w:hint="cs"/>
          <w:sz w:val="26"/>
          <w:szCs w:val="26"/>
          <w:rtl/>
        </w:rPr>
        <w:t xml:space="preserve">زبان های برنامه نویسی بالا  همگی شی گرا هستند و </w:t>
      </w:r>
      <w:r w:rsidRPr="00896BEE">
        <w:rPr>
          <w:rFonts w:cs="B Zar"/>
          <w:sz w:val="26"/>
          <w:szCs w:val="26"/>
          <w:rtl/>
        </w:rPr>
        <w:t>برنامه‌نو</w:t>
      </w:r>
      <w:r w:rsidRPr="00896BEE">
        <w:rPr>
          <w:rFonts w:cs="B Zar" w:hint="cs"/>
          <w:sz w:val="26"/>
          <w:szCs w:val="26"/>
          <w:rtl/>
        </w:rPr>
        <w:t>ی</w:t>
      </w:r>
      <w:r w:rsidRPr="00896BEE">
        <w:rPr>
          <w:rFonts w:cs="B Zar" w:hint="eastAsia"/>
          <w:sz w:val="26"/>
          <w:szCs w:val="26"/>
          <w:rtl/>
        </w:rPr>
        <w:t>س</w:t>
      </w:r>
      <w:r w:rsidRPr="00896BEE">
        <w:rPr>
          <w:rFonts w:cs="B Zar" w:hint="cs"/>
          <w:sz w:val="26"/>
          <w:szCs w:val="26"/>
          <w:rtl/>
        </w:rPr>
        <w:t>ی</w:t>
      </w:r>
      <w:r w:rsidRPr="00896BEE">
        <w:rPr>
          <w:rFonts w:cs="B Zar"/>
          <w:sz w:val="26"/>
          <w:szCs w:val="26"/>
          <w:rtl/>
        </w:rPr>
        <w:t xml:space="preserve"> </w:t>
      </w:r>
      <w:r w:rsidRPr="00896BEE">
        <w:rPr>
          <w:rFonts w:cs="B Zar" w:hint="cs"/>
          <w:sz w:val="26"/>
          <w:szCs w:val="26"/>
          <w:rtl/>
        </w:rPr>
        <w:t>شی گرا</w:t>
      </w:r>
      <w:r w:rsidRPr="00896BEE">
        <w:rPr>
          <w:rFonts w:cs="B Zar"/>
          <w:sz w:val="26"/>
          <w:szCs w:val="26"/>
          <w:rtl/>
        </w:rPr>
        <w:t xml:space="preserve"> معمولا با عنوان </w:t>
      </w:r>
      <w:r w:rsidRPr="00896BEE">
        <w:rPr>
          <w:rFonts w:cs="B Zar"/>
          <w:sz w:val="26"/>
          <w:szCs w:val="26"/>
        </w:rPr>
        <w:t>OOP</w:t>
      </w:r>
      <w:r w:rsidRPr="00896BEE">
        <w:rPr>
          <w:rFonts w:cs="B Zar"/>
          <w:sz w:val="26"/>
          <w:szCs w:val="26"/>
          <w:rtl/>
        </w:rPr>
        <w:t xml:space="preserve"> شناخته م</w:t>
      </w:r>
      <w:r w:rsidRPr="00896BEE">
        <w:rPr>
          <w:rFonts w:cs="B Zar" w:hint="cs"/>
          <w:sz w:val="26"/>
          <w:szCs w:val="26"/>
          <w:rtl/>
        </w:rPr>
        <w:t>ی</w:t>
      </w:r>
      <w:r w:rsidRPr="00896BEE">
        <w:rPr>
          <w:rFonts w:cs="B Zar"/>
          <w:sz w:val="26"/>
          <w:szCs w:val="26"/>
          <w:rtl/>
        </w:rPr>
        <w:t xml:space="preserve"> شود که </w:t>
      </w:r>
    </w:p>
    <w:p w14:paraId="055C52F9" w14:textId="77777777" w:rsidR="004B11E2" w:rsidRDefault="00896BEE" w:rsidP="006C65C4">
      <w:pPr>
        <w:tabs>
          <w:tab w:val="left" w:pos="8756"/>
        </w:tabs>
        <w:ind w:right="270"/>
        <w:rPr>
          <w:rFonts w:cs="B Zar"/>
          <w:sz w:val="26"/>
          <w:szCs w:val="26"/>
          <w:rtl/>
        </w:rPr>
      </w:pPr>
      <w:r w:rsidRPr="00896BEE">
        <w:rPr>
          <w:rFonts w:cs="B Zar"/>
          <w:sz w:val="26"/>
          <w:szCs w:val="26"/>
          <w:rtl/>
        </w:rPr>
        <w:t>ا</w:t>
      </w:r>
      <w:r w:rsidRPr="00896BEE">
        <w:rPr>
          <w:rFonts w:cs="B Zar" w:hint="cs"/>
          <w:sz w:val="26"/>
          <w:szCs w:val="26"/>
          <w:rtl/>
        </w:rPr>
        <w:t>ی</w:t>
      </w:r>
      <w:r w:rsidRPr="00896BEE">
        <w:rPr>
          <w:rFonts w:cs="B Zar" w:hint="eastAsia"/>
          <w:sz w:val="26"/>
          <w:szCs w:val="26"/>
          <w:rtl/>
        </w:rPr>
        <w:t>ن</w:t>
      </w:r>
      <w:r w:rsidRPr="00896BEE">
        <w:rPr>
          <w:rFonts w:cs="B Zar"/>
          <w:sz w:val="26"/>
          <w:szCs w:val="26"/>
          <w:rtl/>
        </w:rPr>
        <w:t xml:space="preserve"> سه حرف مخفف کلمات </w:t>
      </w:r>
      <w:r w:rsidRPr="00896BEE">
        <w:rPr>
          <w:rFonts w:cs="B Zar"/>
          <w:sz w:val="26"/>
          <w:szCs w:val="26"/>
        </w:rPr>
        <w:t>Object-Oriented Programming</w:t>
      </w:r>
      <w:r w:rsidRPr="00896BEE">
        <w:rPr>
          <w:rFonts w:cs="B Zar"/>
          <w:sz w:val="26"/>
          <w:szCs w:val="26"/>
          <w:rtl/>
        </w:rPr>
        <w:t xml:space="preserve"> م</w:t>
      </w:r>
      <w:r w:rsidRPr="00896BEE">
        <w:rPr>
          <w:rFonts w:cs="B Zar" w:hint="cs"/>
          <w:sz w:val="26"/>
          <w:szCs w:val="26"/>
          <w:rtl/>
        </w:rPr>
        <w:t>ی</w:t>
      </w:r>
      <w:r w:rsidRPr="00896BEE">
        <w:rPr>
          <w:rFonts w:cs="B Zar"/>
          <w:sz w:val="26"/>
          <w:szCs w:val="26"/>
          <w:rtl/>
        </w:rPr>
        <w:t xml:space="preserve"> باشد. </w:t>
      </w:r>
      <w:r w:rsidRPr="00896BEE">
        <w:rPr>
          <w:rFonts w:cs="B Zar" w:hint="cs"/>
          <w:sz w:val="26"/>
          <w:szCs w:val="26"/>
          <w:rtl/>
        </w:rPr>
        <w:t>ی</w:t>
      </w:r>
      <w:r w:rsidRPr="00896BEE">
        <w:rPr>
          <w:rFonts w:cs="B Zar" w:hint="eastAsia"/>
          <w:sz w:val="26"/>
          <w:szCs w:val="26"/>
          <w:rtl/>
        </w:rPr>
        <w:t>ک</w:t>
      </w:r>
      <w:r w:rsidRPr="00896BEE">
        <w:rPr>
          <w:rFonts w:cs="B Zar"/>
          <w:sz w:val="26"/>
          <w:szCs w:val="26"/>
          <w:rtl/>
        </w:rPr>
        <w:t xml:space="preserve"> ش</w:t>
      </w:r>
      <w:r w:rsidRPr="00896BEE">
        <w:rPr>
          <w:rFonts w:cs="B Zar" w:hint="cs"/>
          <w:sz w:val="26"/>
          <w:szCs w:val="26"/>
          <w:rtl/>
        </w:rPr>
        <w:t>ی</w:t>
      </w:r>
      <w:r w:rsidRPr="00896BEE">
        <w:rPr>
          <w:rFonts w:cs="B Zar" w:hint="eastAsia"/>
          <w:sz w:val="26"/>
          <w:szCs w:val="26"/>
          <w:rtl/>
        </w:rPr>
        <w:t>وه</w:t>
      </w:r>
      <w:r w:rsidRPr="00896BEE">
        <w:rPr>
          <w:rFonts w:cs="B Zar"/>
          <w:sz w:val="26"/>
          <w:szCs w:val="26"/>
          <w:rtl/>
        </w:rPr>
        <w:t xml:space="preserve"> برنامه‌نو</w:t>
      </w:r>
      <w:r w:rsidRPr="00896BEE">
        <w:rPr>
          <w:rFonts w:cs="B Zar" w:hint="cs"/>
          <w:sz w:val="26"/>
          <w:szCs w:val="26"/>
          <w:rtl/>
        </w:rPr>
        <w:t>ی</w:t>
      </w:r>
      <w:r w:rsidRPr="00896BEE">
        <w:rPr>
          <w:rFonts w:cs="B Zar" w:hint="eastAsia"/>
          <w:sz w:val="26"/>
          <w:szCs w:val="26"/>
          <w:rtl/>
        </w:rPr>
        <w:t>س</w:t>
      </w:r>
      <w:r w:rsidRPr="00896BEE">
        <w:rPr>
          <w:rFonts w:cs="B Zar" w:hint="cs"/>
          <w:sz w:val="26"/>
          <w:szCs w:val="26"/>
          <w:rtl/>
        </w:rPr>
        <w:t>ی</w:t>
      </w:r>
      <w:r w:rsidRPr="00896BEE">
        <w:rPr>
          <w:rFonts w:cs="B Zar"/>
          <w:sz w:val="26"/>
          <w:szCs w:val="26"/>
          <w:rtl/>
        </w:rPr>
        <w:t xml:space="preserve"> است که </w:t>
      </w:r>
    </w:p>
    <w:p w14:paraId="46FFB301" w14:textId="6D62E0F0" w:rsidR="00E226F9" w:rsidRDefault="00896BEE" w:rsidP="006C65C4">
      <w:pPr>
        <w:tabs>
          <w:tab w:val="left" w:pos="8756"/>
        </w:tabs>
        <w:ind w:right="270"/>
        <w:rPr>
          <w:rFonts w:cs="B Zar"/>
          <w:sz w:val="26"/>
          <w:szCs w:val="26"/>
          <w:rtl/>
        </w:rPr>
      </w:pPr>
      <w:r w:rsidRPr="00896BEE">
        <w:rPr>
          <w:rFonts w:cs="B Zar"/>
          <w:sz w:val="26"/>
          <w:szCs w:val="26"/>
          <w:rtl/>
        </w:rPr>
        <w:t xml:space="preserve">ساختار </w:t>
      </w:r>
      <w:r w:rsidRPr="00896BEE">
        <w:rPr>
          <w:rFonts w:cs="B Zar" w:hint="cs"/>
          <w:sz w:val="26"/>
          <w:szCs w:val="26"/>
          <w:rtl/>
        </w:rPr>
        <w:t>ی</w:t>
      </w:r>
      <w:r w:rsidRPr="00896BEE">
        <w:rPr>
          <w:rFonts w:cs="B Zar" w:hint="eastAsia"/>
          <w:sz w:val="26"/>
          <w:szCs w:val="26"/>
          <w:rtl/>
        </w:rPr>
        <w:t>ا</w:t>
      </w:r>
      <w:r w:rsidRPr="00896BEE">
        <w:rPr>
          <w:rFonts w:cs="B Zar"/>
          <w:sz w:val="26"/>
          <w:szCs w:val="26"/>
          <w:rtl/>
        </w:rPr>
        <w:t xml:space="preserve"> بلوک اصل</w:t>
      </w:r>
      <w:r w:rsidRPr="00896BEE">
        <w:rPr>
          <w:rFonts w:cs="B Zar" w:hint="cs"/>
          <w:sz w:val="26"/>
          <w:szCs w:val="26"/>
          <w:rtl/>
        </w:rPr>
        <w:t>ی</w:t>
      </w:r>
      <w:r w:rsidRPr="00896BEE">
        <w:rPr>
          <w:rFonts w:cs="B Zar"/>
          <w:sz w:val="26"/>
          <w:szCs w:val="26"/>
          <w:rtl/>
        </w:rPr>
        <w:t xml:space="preserve"> اجزا</w:t>
      </w:r>
      <w:r w:rsidRPr="00896BEE">
        <w:rPr>
          <w:rFonts w:cs="B Zar" w:hint="cs"/>
          <w:sz w:val="26"/>
          <w:szCs w:val="26"/>
          <w:rtl/>
        </w:rPr>
        <w:t>ی</w:t>
      </w:r>
      <w:r w:rsidRPr="00896BEE">
        <w:rPr>
          <w:rFonts w:cs="B Zar"/>
          <w:sz w:val="26"/>
          <w:szCs w:val="26"/>
          <w:rtl/>
        </w:rPr>
        <w:t xml:space="preserve"> آن، ش</w:t>
      </w:r>
      <w:r w:rsidRPr="00896BEE">
        <w:rPr>
          <w:rFonts w:cs="B Zar" w:hint="cs"/>
          <w:sz w:val="26"/>
          <w:szCs w:val="26"/>
          <w:rtl/>
        </w:rPr>
        <w:t>ی‌</w:t>
      </w:r>
      <w:r w:rsidRPr="00896BEE">
        <w:rPr>
          <w:rFonts w:cs="B Zar" w:hint="eastAsia"/>
          <w:sz w:val="26"/>
          <w:szCs w:val="26"/>
          <w:rtl/>
        </w:rPr>
        <w:t>ها</w:t>
      </w:r>
      <w:r w:rsidRPr="00896BEE">
        <w:rPr>
          <w:rFonts w:cs="B Zar"/>
          <w:sz w:val="26"/>
          <w:szCs w:val="26"/>
          <w:rtl/>
        </w:rPr>
        <w:t xml:space="preserve"> م</w:t>
      </w:r>
      <w:r w:rsidRPr="00896BEE">
        <w:rPr>
          <w:rFonts w:cs="B Zar" w:hint="cs"/>
          <w:sz w:val="26"/>
          <w:szCs w:val="26"/>
          <w:rtl/>
        </w:rPr>
        <w:t>ی‌</w:t>
      </w:r>
      <w:r w:rsidRPr="00896BEE">
        <w:rPr>
          <w:rFonts w:cs="B Zar" w:hint="eastAsia"/>
          <w:sz w:val="26"/>
          <w:szCs w:val="26"/>
          <w:rtl/>
        </w:rPr>
        <w:t>باشند</w:t>
      </w:r>
      <w:r w:rsidRPr="00896BEE">
        <w:rPr>
          <w:rFonts w:cs="B Zar"/>
          <w:sz w:val="26"/>
          <w:szCs w:val="26"/>
          <w:rtl/>
        </w:rPr>
        <w:t>.</w:t>
      </w:r>
    </w:p>
    <w:p w14:paraId="06B0687F" w14:textId="71753262" w:rsidR="00896BEE" w:rsidRDefault="0079677C" w:rsidP="006C65C4">
      <w:pPr>
        <w:tabs>
          <w:tab w:val="left" w:pos="8756"/>
        </w:tabs>
        <w:ind w:right="270"/>
        <w:rPr>
          <w:rFonts w:cs="B Zar"/>
          <w:sz w:val="26"/>
          <w:szCs w:val="26"/>
          <w:rtl/>
        </w:rPr>
      </w:pPr>
      <w:r>
        <w:rPr>
          <w:rFonts w:cs="B Zar" w:hint="cs"/>
          <w:sz w:val="26"/>
          <w:szCs w:val="26"/>
          <w:rtl/>
        </w:rPr>
        <w:t>حال به طور خلاصه ویژگی این چهار برنامه را بررسی می کنیم تا دلیل اینکه چرا از زبان پایتون برای ساخت ماشین حساب استفاده کردیم را متوجه شویم.</w:t>
      </w:r>
    </w:p>
    <w:p w14:paraId="47FF03A2" w14:textId="77777777" w:rsidR="004B11E2" w:rsidRDefault="0079677C" w:rsidP="006C65C4">
      <w:pPr>
        <w:tabs>
          <w:tab w:val="left" w:pos="8756"/>
        </w:tabs>
        <w:ind w:right="270"/>
        <w:rPr>
          <w:rFonts w:cs="B Zar"/>
          <w:sz w:val="26"/>
          <w:szCs w:val="26"/>
          <w:rtl/>
        </w:rPr>
      </w:pPr>
      <w:r>
        <w:rPr>
          <w:rFonts w:cs="B Zar" w:hint="cs"/>
          <w:sz w:val="26"/>
          <w:szCs w:val="26"/>
          <w:rtl/>
        </w:rPr>
        <w:t>اولین زبان قابل بررسی سی شارپ است،</w:t>
      </w:r>
      <w:r w:rsidR="00131D4F">
        <w:rPr>
          <w:rFonts w:cs="B Zar"/>
          <w:sz w:val="26"/>
          <w:szCs w:val="26"/>
        </w:rPr>
        <w:t xml:space="preserve"> </w:t>
      </w:r>
      <w:r w:rsidR="00131D4F">
        <w:rPr>
          <w:rFonts w:cs="B Zar" w:hint="cs"/>
          <w:sz w:val="26"/>
          <w:szCs w:val="26"/>
          <w:rtl/>
        </w:rPr>
        <w:t xml:space="preserve"> </w:t>
      </w:r>
      <w:r w:rsidR="00131D4F" w:rsidRPr="00131D4F">
        <w:rPr>
          <w:rFonts w:cs="B Zar"/>
          <w:sz w:val="26"/>
          <w:szCs w:val="26"/>
          <w:rtl/>
        </w:rPr>
        <w:t>زبان</w:t>
      </w:r>
      <w:r w:rsidR="00131D4F" w:rsidRPr="00131D4F">
        <w:rPr>
          <w:rFonts w:cs="B Zar" w:hint="cs"/>
          <w:sz w:val="26"/>
          <w:szCs w:val="26"/>
          <w:rtl/>
        </w:rPr>
        <w:t>ی</w:t>
      </w:r>
      <w:r w:rsidR="00131D4F" w:rsidRPr="00131D4F">
        <w:rPr>
          <w:rFonts w:cs="B Zar"/>
          <w:sz w:val="26"/>
          <w:szCs w:val="26"/>
          <w:rtl/>
        </w:rPr>
        <w:t xml:space="preserve"> </w:t>
      </w:r>
      <w:r w:rsidR="00131D4F" w:rsidRPr="00131D4F">
        <w:rPr>
          <w:rFonts w:cs="B Zar" w:hint="cs"/>
          <w:sz w:val="26"/>
          <w:szCs w:val="26"/>
          <w:rtl/>
        </w:rPr>
        <w:t>شی گرا</w:t>
      </w:r>
      <w:r w:rsidR="00131D4F" w:rsidRPr="00131D4F">
        <w:rPr>
          <w:rFonts w:cs="B Zar"/>
          <w:sz w:val="26"/>
          <w:szCs w:val="26"/>
          <w:rtl/>
        </w:rPr>
        <w:t xml:space="preserve"> و سطح بالا </w:t>
      </w:r>
      <w:r w:rsidR="00965AA6">
        <w:rPr>
          <w:rFonts w:cs="B Zar" w:hint="cs"/>
          <w:sz w:val="26"/>
          <w:szCs w:val="26"/>
          <w:rtl/>
        </w:rPr>
        <w:t xml:space="preserve">و قدرتمند </w:t>
      </w:r>
      <w:r w:rsidR="00131D4F" w:rsidRPr="00131D4F">
        <w:rPr>
          <w:rFonts w:cs="B Zar"/>
          <w:sz w:val="26"/>
          <w:szCs w:val="26"/>
          <w:rtl/>
        </w:rPr>
        <w:t xml:space="preserve">از خانواده </w:t>
      </w:r>
      <w:r w:rsidR="00131D4F" w:rsidRPr="00131D4F">
        <w:rPr>
          <w:rFonts w:cs="B Zar" w:hint="cs"/>
          <w:sz w:val="26"/>
          <w:szCs w:val="26"/>
          <w:rtl/>
        </w:rPr>
        <w:t>زبان</w:t>
      </w:r>
      <w:r w:rsidR="00131D4F">
        <w:rPr>
          <w:rFonts w:cs="B Zar" w:hint="cs"/>
          <w:sz w:val="26"/>
          <w:szCs w:val="26"/>
          <w:rtl/>
        </w:rPr>
        <w:t xml:space="preserve"> </w:t>
      </w:r>
      <w:r w:rsidR="00131D4F" w:rsidRPr="00131D4F">
        <w:rPr>
          <w:rFonts w:cs="B Zar" w:hint="cs"/>
          <w:sz w:val="26"/>
          <w:szCs w:val="26"/>
          <w:rtl/>
        </w:rPr>
        <w:t>‌های</w:t>
      </w:r>
      <w:r w:rsidR="00131D4F" w:rsidRPr="00131D4F">
        <w:rPr>
          <w:rFonts w:cs="B Zar"/>
          <w:sz w:val="26"/>
          <w:szCs w:val="26"/>
          <w:rtl/>
        </w:rPr>
        <w:t xml:space="preserve"> چارچوب </w:t>
      </w:r>
      <w:r w:rsidR="00131D4F" w:rsidRPr="00131D4F">
        <w:rPr>
          <w:rFonts w:cs="B Zar" w:hint="cs"/>
          <w:sz w:val="26"/>
          <w:szCs w:val="26"/>
          <w:rtl/>
        </w:rPr>
        <w:t xml:space="preserve">دات </w:t>
      </w:r>
    </w:p>
    <w:p w14:paraId="04FF4587" w14:textId="77777777" w:rsidR="004B11E2" w:rsidRDefault="00131D4F" w:rsidP="006C65C4">
      <w:pPr>
        <w:tabs>
          <w:tab w:val="left" w:pos="8756"/>
        </w:tabs>
        <w:ind w:right="270"/>
        <w:rPr>
          <w:rFonts w:cs="B Zar"/>
          <w:sz w:val="26"/>
          <w:szCs w:val="26"/>
          <w:rtl/>
        </w:rPr>
      </w:pPr>
      <w:r w:rsidRPr="00131D4F">
        <w:rPr>
          <w:rFonts w:cs="B Zar" w:hint="cs"/>
          <w:sz w:val="26"/>
          <w:szCs w:val="26"/>
          <w:rtl/>
        </w:rPr>
        <w:t>نت</w:t>
      </w:r>
      <w:r w:rsidRPr="00131D4F">
        <w:rPr>
          <w:rFonts w:cs="B Zar"/>
          <w:sz w:val="26"/>
          <w:szCs w:val="26"/>
          <w:rtl/>
        </w:rPr>
        <w:t xml:space="preserve"> شرکت ما</w:t>
      </w:r>
      <w:r w:rsidRPr="00131D4F">
        <w:rPr>
          <w:rFonts w:cs="B Zar" w:hint="cs"/>
          <w:sz w:val="26"/>
          <w:szCs w:val="26"/>
          <w:rtl/>
        </w:rPr>
        <w:t>ی</w:t>
      </w:r>
      <w:r w:rsidRPr="00131D4F">
        <w:rPr>
          <w:rFonts w:cs="B Zar" w:hint="eastAsia"/>
          <w:sz w:val="26"/>
          <w:szCs w:val="26"/>
          <w:rtl/>
        </w:rPr>
        <w:t>کروسافت</w:t>
      </w:r>
      <w:r w:rsidRPr="00131D4F">
        <w:rPr>
          <w:rFonts w:cs="B Zar"/>
          <w:sz w:val="26"/>
          <w:szCs w:val="26"/>
          <w:rtl/>
        </w:rPr>
        <w:t xml:space="preserve"> است.</w:t>
      </w:r>
      <w:r>
        <w:rPr>
          <w:rFonts w:cs="B Zar" w:hint="cs"/>
          <w:sz w:val="26"/>
          <w:szCs w:val="26"/>
          <w:rtl/>
        </w:rPr>
        <w:t xml:space="preserve"> </w:t>
      </w:r>
      <w:r w:rsidRPr="00131D4F">
        <w:rPr>
          <w:rFonts w:cs="B Zar" w:hint="cs"/>
          <w:sz w:val="26"/>
          <w:szCs w:val="26"/>
          <w:rtl/>
        </w:rPr>
        <w:t>ی</w:t>
      </w:r>
      <w:r w:rsidRPr="00131D4F">
        <w:rPr>
          <w:rFonts w:cs="B Zar" w:hint="eastAsia"/>
          <w:sz w:val="26"/>
          <w:szCs w:val="26"/>
          <w:rtl/>
        </w:rPr>
        <w:t>ک</w:t>
      </w:r>
      <w:r w:rsidRPr="00131D4F">
        <w:rPr>
          <w:rFonts w:cs="B Zar"/>
          <w:sz w:val="26"/>
          <w:szCs w:val="26"/>
          <w:rtl/>
        </w:rPr>
        <w:t xml:space="preserve"> زبان برنامه‌نو</w:t>
      </w:r>
      <w:r w:rsidRPr="00131D4F">
        <w:rPr>
          <w:rFonts w:cs="B Zar" w:hint="cs"/>
          <w:sz w:val="26"/>
          <w:szCs w:val="26"/>
          <w:rtl/>
        </w:rPr>
        <w:t>ی</w:t>
      </w:r>
      <w:r w:rsidRPr="00131D4F">
        <w:rPr>
          <w:rFonts w:cs="B Zar" w:hint="eastAsia"/>
          <w:sz w:val="26"/>
          <w:szCs w:val="26"/>
          <w:rtl/>
        </w:rPr>
        <w:t>س</w:t>
      </w:r>
      <w:r w:rsidRPr="00131D4F">
        <w:rPr>
          <w:rFonts w:cs="B Zar" w:hint="cs"/>
          <w:sz w:val="26"/>
          <w:szCs w:val="26"/>
          <w:rtl/>
        </w:rPr>
        <w:t>ی</w:t>
      </w:r>
      <w:r w:rsidRPr="00131D4F">
        <w:rPr>
          <w:rFonts w:cs="B Zar"/>
          <w:sz w:val="26"/>
          <w:szCs w:val="26"/>
          <w:rtl/>
        </w:rPr>
        <w:t xml:space="preserve"> چند الگو</w:t>
      </w:r>
      <w:r w:rsidRPr="00131D4F">
        <w:rPr>
          <w:rFonts w:cs="B Zar" w:hint="cs"/>
          <w:sz w:val="26"/>
          <w:szCs w:val="26"/>
          <w:rtl/>
        </w:rPr>
        <w:t>یی</w:t>
      </w:r>
      <w:r w:rsidRPr="00131D4F">
        <w:rPr>
          <w:rFonts w:cs="B Zar"/>
          <w:sz w:val="26"/>
          <w:szCs w:val="26"/>
          <w:rtl/>
        </w:rPr>
        <w:t xml:space="preserve"> و منظم شده مدل‌ها</w:t>
      </w:r>
      <w:r w:rsidRPr="00131D4F">
        <w:rPr>
          <w:rFonts w:cs="B Zar" w:hint="cs"/>
          <w:sz w:val="26"/>
          <w:szCs w:val="26"/>
          <w:rtl/>
        </w:rPr>
        <w:t>ی</w:t>
      </w:r>
      <w:r w:rsidRPr="00131D4F">
        <w:rPr>
          <w:rFonts w:cs="B Zar"/>
          <w:sz w:val="26"/>
          <w:szCs w:val="26"/>
          <w:rtl/>
        </w:rPr>
        <w:t xml:space="preserve"> تابع</w:t>
      </w:r>
      <w:r w:rsidRPr="00131D4F">
        <w:rPr>
          <w:rFonts w:cs="B Zar" w:hint="cs"/>
          <w:sz w:val="26"/>
          <w:szCs w:val="26"/>
          <w:rtl/>
        </w:rPr>
        <w:t>ی</w:t>
      </w:r>
      <w:r w:rsidRPr="00131D4F">
        <w:rPr>
          <w:rFonts w:cs="B Zar" w:hint="eastAsia"/>
          <w:sz w:val="26"/>
          <w:szCs w:val="26"/>
          <w:rtl/>
        </w:rPr>
        <w:t>،</w:t>
      </w:r>
      <w:r w:rsidRPr="00131D4F">
        <w:rPr>
          <w:rFonts w:cs="B Zar"/>
          <w:sz w:val="26"/>
          <w:szCs w:val="26"/>
          <w:rtl/>
        </w:rPr>
        <w:t xml:space="preserve"> امر</w:t>
      </w:r>
      <w:r w:rsidRPr="00131D4F">
        <w:rPr>
          <w:rFonts w:cs="B Zar" w:hint="cs"/>
          <w:sz w:val="26"/>
          <w:szCs w:val="26"/>
          <w:rtl/>
        </w:rPr>
        <w:t>ی</w:t>
      </w:r>
      <w:r w:rsidRPr="00131D4F">
        <w:rPr>
          <w:rFonts w:cs="B Zar" w:hint="eastAsia"/>
          <w:sz w:val="26"/>
          <w:szCs w:val="26"/>
          <w:rtl/>
        </w:rPr>
        <w:t>،</w:t>
      </w:r>
      <w:r w:rsidRPr="00131D4F">
        <w:rPr>
          <w:rFonts w:cs="B Zar"/>
          <w:sz w:val="26"/>
          <w:szCs w:val="26"/>
          <w:rtl/>
        </w:rPr>
        <w:t xml:space="preserve"> عموم</w:t>
      </w:r>
      <w:r w:rsidRPr="00131D4F">
        <w:rPr>
          <w:rFonts w:cs="B Zar" w:hint="cs"/>
          <w:sz w:val="26"/>
          <w:szCs w:val="26"/>
          <w:rtl/>
        </w:rPr>
        <w:t>ی</w:t>
      </w:r>
      <w:r w:rsidRPr="00131D4F">
        <w:rPr>
          <w:rFonts w:cs="B Zar" w:hint="eastAsia"/>
          <w:sz w:val="26"/>
          <w:szCs w:val="26"/>
          <w:rtl/>
        </w:rPr>
        <w:t>،</w:t>
      </w:r>
      <w:r w:rsidRPr="00131D4F">
        <w:rPr>
          <w:rFonts w:cs="B Zar"/>
          <w:sz w:val="26"/>
          <w:szCs w:val="26"/>
          <w:rtl/>
        </w:rPr>
        <w:t xml:space="preserve"> </w:t>
      </w:r>
      <w:r w:rsidRPr="00131D4F">
        <w:rPr>
          <w:rFonts w:cs="B Zar" w:hint="cs"/>
          <w:sz w:val="26"/>
          <w:szCs w:val="26"/>
          <w:rtl/>
        </w:rPr>
        <w:t xml:space="preserve">شی </w:t>
      </w:r>
    </w:p>
    <w:p w14:paraId="1EEDAE24" w14:textId="77777777" w:rsidR="004B11E2" w:rsidRDefault="00131D4F" w:rsidP="006C65C4">
      <w:pPr>
        <w:tabs>
          <w:tab w:val="left" w:pos="8756"/>
        </w:tabs>
        <w:ind w:right="270"/>
        <w:rPr>
          <w:rFonts w:cs="B Zar"/>
          <w:sz w:val="26"/>
          <w:szCs w:val="26"/>
          <w:rtl/>
        </w:rPr>
      </w:pPr>
      <w:r w:rsidRPr="00131D4F">
        <w:rPr>
          <w:rFonts w:cs="B Zar" w:hint="cs"/>
          <w:sz w:val="26"/>
          <w:szCs w:val="26"/>
          <w:rtl/>
        </w:rPr>
        <w:t>گرا</w:t>
      </w:r>
      <w:r w:rsidRPr="00131D4F">
        <w:rPr>
          <w:rFonts w:cs="B Zar"/>
          <w:sz w:val="26"/>
          <w:szCs w:val="26"/>
          <w:rtl/>
        </w:rPr>
        <w:t xml:space="preserve"> و جز گرا و در بستر دات نت م</w:t>
      </w:r>
      <w:r w:rsidRPr="00131D4F">
        <w:rPr>
          <w:rFonts w:cs="B Zar" w:hint="cs"/>
          <w:sz w:val="26"/>
          <w:szCs w:val="26"/>
          <w:rtl/>
        </w:rPr>
        <w:t>ی</w:t>
      </w:r>
      <w:r>
        <w:rPr>
          <w:rFonts w:cs="B Zar" w:hint="cs"/>
          <w:sz w:val="26"/>
          <w:szCs w:val="26"/>
          <w:rtl/>
        </w:rPr>
        <w:t xml:space="preserve"> </w:t>
      </w:r>
      <w:r w:rsidRPr="00131D4F">
        <w:rPr>
          <w:rFonts w:cs="B Zar" w:hint="cs"/>
          <w:sz w:val="26"/>
          <w:szCs w:val="26"/>
          <w:rtl/>
        </w:rPr>
        <w:t>‌</w:t>
      </w:r>
      <w:r w:rsidRPr="00131D4F">
        <w:rPr>
          <w:rFonts w:cs="B Zar" w:hint="eastAsia"/>
          <w:sz w:val="26"/>
          <w:szCs w:val="26"/>
          <w:rtl/>
        </w:rPr>
        <w:t>باشد</w:t>
      </w:r>
      <w:r w:rsidRPr="00131D4F">
        <w:rPr>
          <w:rFonts w:cs="B Zar"/>
          <w:sz w:val="26"/>
          <w:szCs w:val="26"/>
          <w:rtl/>
        </w:rPr>
        <w:t>.</w:t>
      </w:r>
      <w:r>
        <w:rPr>
          <w:rFonts w:cs="B Zar" w:hint="cs"/>
          <w:sz w:val="26"/>
          <w:szCs w:val="26"/>
          <w:rtl/>
        </w:rPr>
        <w:t xml:space="preserve"> </w:t>
      </w:r>
      <w:r w:rsidRPr="00131D4F">
        <w:rPr>
          <w:rFonts w:cs="B Zar"/>
          <w:sz w:val="26"/>
          <w:szCs w:val="26"/>
          <w:rtl/>
        </w:rPr>
        <w:t>س</w:t>
      </w:r>
      <w:r w:rsidRPr="00131D4F">
        <w:rPr>
          <w:rFonts w:cs="B Zar" w:hint="cs"/>
          <w:sz w:val="26"/>
          <w:szCs w:val="26"/>
          <w:rtl/>
        </w:rPr>
        <w:t>ی</w:t>
      </w:r>
      <w:r w:rsidRPr="00131D4F">
        <w:rPr>
          <w:rFonts w:cs="B Zar"/>
          <w:sz w:val="26"/>
          <w:szCs w:val="26"/>
          <w:rtl/>
        </w:rPr>
        <w:t xml:space="preserve"> شارپ </w:t>
      </w:r>
      <w:r w:rsidRPr="00131D4F">
        <w:rPr>
          <w:rFonts w:cs="B Zar" w:hint="cs"/>
          <w:sz w:val="26"/>
          <w:szCs w:val="26"/>
          <w:rtl/>
        </w:rPr>
        <w:t>ی</w:t>
      </w:r>
      <w:r w:rsidRPr="00131D4F">
        <w:rPr>
          <w:rFonts w:cs="B Zar" w:hint="eastAsia"/>
          <w:sz w:val="26"/>
          <w:szCs w:val="26"/>
          <w:rtl/>
        </w:rPr>
        <w:t>ک</w:t>
      </w:r>
      <w:r w:rsidRPr="00131D4F">
        <w:rPr>
          <w:rFonts w:cs="B Zar" w:hint="cs"/>
          <w:sz w:val="26"/>
          <w:szCs w:val="26"/>
          <w:rtl/>
        </w:rPr>
        <w:t>ی</w:t>
      </w:r>
      <w:r w:rsidRPr="00131D4F">
        <w:rPr>
          <w:rFonts w:cs="B Zar"/>
          <w:sz w:val="26"/>
          <w:szCs w:val="26"/>
          <w:rtl/>
        </w:rPr>
        <w:t xml:space="preserve"> از ۴۴ زبان برنامه‌نو</w:t>
      </w:r>
      <w:r w:rsidRPr="00131D4F">
        <w:rPr>
          <w:rFonts w:cs="B Zar" w:hint="cs"/>
          <w:sz w:val="26"/>
          <w:szCs w:val="26"/>
          <w:rtl/>
        </w:rPr>
        <w:t>ی</w:t>
      </w:r>
      <w:r w:rsidRPr="00131D4F">
        <w:rPr>
          <w:rFonts w:cs="B Zar" w:hint="eastAsia"/>
          <w:sz w:val="26"/>
          <w:szCs w:val="26"/>
          <w:rtl/>
        </w:rPr>
        <w:t>س</w:t>
      </w:r>
      <w:r w:rsidRPr="00131D4F">
        <w:rPr>
          <w:rFonts w:cs="B Zar" w:hint="cs"/>
          <w:sz w:val="26"/>
          <w:szCs w:val="26"/>
          <w:rtl/>
        </w:rPr>
        <w:t>ی</w:t>
      </w:r>
      <w:r w:rsidRPr="00131D4F">
        <w:rPr>
          <w:rFonts w:cs="B Zar"/>
          <w:sz w:val="26"/>
          <w:szCs w:val="26"/>
          <w:rtl/>
        </w:rPr>
        <w:t xml:space="preserve"> است که توسط زمان اجرا</w:t>
      </w:r>
      <w:r w:rsidRPr="00131D4F">
        <w:rPr>
          <w:rFonts w:cs="B Zar" w:hint="cs"/>
          <w:sz w:val="26"/>
          <w:szCs w:val="26"/>
          <w:rtl/>
        </w:rPr>
        <w:t>ی</w:t>
      </w:r>
      <w:r w:rsidRPr="00131D4F">
        <w:rPr>
          <w:rFonts w:cs="B Zar"/>
          <w:sz w:val="26"/>
          <w:szCs w:val="26"/>
          <w:rtl/>
        </w:rPr>
        <w:t xml:space="preserve"> </w:t>
      </w:r>
    </w:p>
    <w:p w14:paraId="381ADE60" w14:textId="690C7B93" w:rsidR="0079677C" w:rsidRDefault="00131D4F" w:rsidP="006C65C4">
      <w:pPr>
        <w:tabs>
          <w:tab w:val="left" w:pos="8756"/>
        </w:tabs>
        <w:ind w:right="270"/>
        <w:rPr>
          <w:rFonts w:cs="B Zar"/>
          <w:sz w:val="26"/>
          <w:szCs w:val="26"/>
          <w:rtl/>
        </w:rPr>
      </w:pPr>
      <w:r w:rsidRPr="00131D4F">
        <w:rPr>
          <w:rFonts w:cs="B Zar"/>
          <w:sz w:val="26"/>
          <w:szCs w:val="26"/>
          <w:rtl/>
        </w:rPr>
        <w:t xml:space="preserve">زبان مشترک از چارچوب </w:t>
      </w:r>
      <w:r w:rsidRPr="00131D4F">
        <w:rPr>
          <w:rFonts w:cs="B Zar" w:hint="cs"/>
          <w:sz w:val="26"/>
          <w:szCs w:val="26"/>
          <w:rtl/>
        </w:rPr>
        <w:t>دات نت</w:t>
      </w:r>
      <w:r w:rsidRPr="00131D4F">
        <w:rPr>
          <w:rFonts w:cs="B Zar"/>
          <w:sz w:val="26"/>
          <w:szCs w:val="26"/>
          <w:rtl/>
        </w:rPr>
        <w:t xml:space="preserve"> پشت</w:t>
      </w:r>
      <w:r w:rsidRPr="00131D4F">
        <w:rPr>
          <w:rFonts w:cs="B Zar" w:hint="cs"/>
          <w:sz w:val="26"/>
          <w:szCs w:val="26"/>
          <w:rtl/>
        </w:rPr>
        <w:t>ی</w:t>
      </w:r>
      <w:r w:rsidRPr="00131D4F">
        <w:rPr>
          <w:rFonts w:cs="B Zar" w:hint="eastAsia"/>
          <w:sz w:val="26"/>
          <w:szCs w:val="26"/>
          <w:rtl/>
        </w:rPr>
        <w:t>بان</w:t>
      </w:r>
      <w:r w:rsidRPr="00131D4F">
        <w:rPr>
          <w:rFonts w:cs="B Zar" w:hint="cs"/>
          <w:sz w:val="26"/>
          <w:szCs w:val="26"/>
          <w:rtl/>
        </w:rPr>
        <w:t>ی</w:t>
      </w:r>
      <w:r w:rsidRPr="00131D4F">
        <w:rPr>
          <w:rFonts w:cs="B Zar"/>
          <w:sz w:val="26"/>
          <w:szCs w:val="26"/>
          <w:rtl/>
        </w:rPr>
        <w:t xml:space="preserve"> </w:t>
      </w:r>
      <w:r w:rsidRPr="00131D4F">
        <w:rPr>
          <w:rFonts w:cs="B Zar" w:hint="cs"/>
          <w:sz w:val="26"/>
          <w:szCs w:val="26"/>
          <w:rtl/>
        </w:rPr>
        <w:t>می‌شود</w:t>
      </w:r>
      <w:r w:rsidRPr="00131D4F">
        <w:rPr>
          <w:rFonts w:cs="B Zar"/>
          <w:sz w:val="26"/>
          <w:szCs w:val="26"/>
          <w:rtl/>
        </w:rPr>
        <w:t xml:space="preserve"> و در همه جا به وس</w:t>
      </w:r>
      <w:r w:rsidRPr="00131D4F">
        <w:rPr>
          <w:rFonts w:cs="B Zar" w:hint="cs"/>
          <w:sz w:val="26"/>
          <w:szCs w:val="26"/>
          <w:rtl/>
        </w:rPr>
        <w:t>ی</w:t>
      </w:r>
      <w:r w:rsidRPr="00131D4F">
        <w:rPr>
          <w:rFonts w:cs="B Zar" w:hint="eastAsia"/>
          <w:sz w:val="26"/>
          <w:szCs w:val="26"/>
          <w:rtl/>
        </w:rPr>
        <w:t>له</w:t>
      </w:r>
      <w:r w:rsidRPr="00131D4F">
        <w:rPr>
          <w:rFonts w:cs="B Zar"/>
          <w:sz w:val="26"/>
          <w:szCs w:val="26"/>
          <w:rtl/>
        </w:rPr>
        <w:t xml:space="preserve"> ما</w:t>
      </w:r>
      <w:r w:rsidRPr="00131D4F">
        <w:rPr>
          <w:rFonts w:cs="B Zar" w:hint="cs"/>
          <w:sz w:val="26"/>
          <w:szCs w:val="26"/>
          <w:rtl/>
        </w:rPr>
        <w:t>ی</w:t>
      </w:r>
      <w:r w:rsidRPr="00131D4F">
        <w:rPr>
          <w:rFonts w:cs="B Zar" w:hint="eastAsia"/>
          <w:sz w:val="26"/>
          <w:szCs w:val="26"/>
          <w:rtl/>
        </w:rPr>
        <w:t>کروسافت</w:t>
      </w:r>
      <w:r w:rsidRPr="00131D4F">
        <w:rPr>
          <w:rFonts w:cs="B Zar"/>
          <w:sz w:val="26"/>
          <w:szCs w:val="26"/>
          <w:rtl/>
        </w:rPr>
        <w:t xml:space="preserve"> و</w:t>
      </w:r>
      <w:r w:rsidRPr="00131D4F">
        <w:rPr>
          <w:rFonts w:cs="B Zar" w:hint="cs"/>
          <w:sz w:val="26"/>
          <w:szCs w:val="26"/>
          <w:rtl/>
        </w:rPr>
        <w:t>ی</w:t>
      </w:r>
      <w:r w:rsidRPr="00131D4F">
        <w:rPr>
          <w:rFonts w:cs="B Zar" w:hint="eastAsia"/>
          <w:sz w:val="26"/>
          <w:szCs w:val="26"/>
          <w:rtl/>
        </w:rPr>
        <w:t>ژوال</w:t>
      </w:r>
      <w:r w:rsidRPr="00131D4F">
        <w:rPr>
          <w:rFonts w:cs="B Zar"/>
          <w:sz w:val="26"/>
          <w:szCs w:val="26"/>
          <w:rtl/>
        </w:rPr>
        <w:t xml:space="preserve"> استود</w:t>
      </w:r>
      <w:r w:rsidRPr="00131D4F">
        <w:rPr>
          <w:rFonts w:cs="B Zar" w:hint="cs"/>
          <w:sz w:val="26"/>
          <w:szCs w:val="26"/>
          <w:rtl/>
        </w:rPr>
        <w:t>ی</w:t>
      </w:r>
      <w:r w:rsidRPr="00131D4F">
        <w:rPr>
          <w:rFonts w:cs="B Zar" w:hint="eastAsia"/>
          <w:sz w:val="26"/>
          <w:szCs w:val="26"/>
          <w:rtl/>
        </w:rPr>
        <w:t>و</w:t>
      </w:r>
      <w:r w:rsidRPr="00131D4F">
        <w:rPr>
          <w:rFonts w:cs="B Zar"/>
          <w:sz w:val="26"/>
          <w:szCs w:val="26"/>
          <w:rtl/>
        </w:rPr>
        <w:t xml:space="preserve"> شناخته م</w:t>
      </w:r>
      <w:r w:rsidRPr="00131D4F">
        <w:rPr>
          <w:rFonts w:cs="B Zar" w:hint="cs"/>
          <w:sz w:val="26"/>
          <w:szCs w:val="26"/>
          <w:rtl/>
        </w:rPr>
        <w:t>ی‌</w:t>
      </w:r>
      <w:r w:rsidRPr="00131D4F">
        <w:rPr>
          <w:rFonts w:cs="B Zar" w:hint="eastAsia"/>
          <w:sz w:val="26"/>
          <w:szCs w:val="26"/>
          <w:rtl/>
        </w:rPr>
        <w:t>شود</w:t>
      </w:r>
      <w:r w:rsidRPr="00131D4F">
        <w:rPr>
          <w:rFonts w:cs="B Zar"/>
          <w:sz w:val="26"/>
          <w:szCs w:val="26"/>
          <w:rtl/>
        </w:rPr>
        <w:t>.</w:t>
      </w:r>
    </w:p>
    <w:p w14:paraId="2DF35F61" w14:textId="77777777" w:rsidR="004B11E2" w:rsidRDefault="00965AA6" w:rsidP="006C65C4">
      <w:pPr>
        <w:tabs>
          <w:tab w:val="left" w:pos="8756"/>
        </w:tabs>
        <w:ind w:right="270"/>
        <w:rPr>
          <w:rFonts w:cs="B Zar"/>
          <w:sz w:val="26"/>
          <w:szCs w:val="26"/>
          <w:rtl/>
        </w:rPr>
      </w:pPr>
      <w:r>
        <w:rPr>
          <w:rFonts w:cs="B Zar" w:hint="cs"/>
          <w:sz w:val="26"/>
          <w:szCs w:val="26"/>
          <w:rtl/>
        </w:rPr>
        <w:t xml:space="preserve">زبان بعدی سی پلاس </w:t>
      </w:r>
      <w:proofErr w:type="spellStart"/>
      <w:r>
        <w:rPr>
          <w:rFonts w:cs="B Zar" w:hint="cs"/>
          <w:sz w:val="26"/>
          <w:szCs w:val="26"/>
          <w:rtl/>
        </w:rPr>
        <w:t>پلاس</w:t>
      </w:r>
      <w:proofErr w:type="spellEnd"/>
      <w:r>
        <w:rPr>
          <w:rFonts w:cs="B Zar" w:hint="cs"/>
          <w:sz w:val="26"/>
          <w:szCs w:val="26"/>
          <w:rtl/>
        </w:rPr>
        <w:t xml:space="preserve"> (</w:t>
      </w:r>
      <w:r>
        <w:rPr>
          <w:rFonts w:cs="B Zar"/>
          <w:sz w:val="26"/>
          <w:szCs w:val="26"/>
        </w:rPr>
        <w:t>C++</w:t>
      </w:r>
      <w:r>
        <w:rPr>
          <w:rFonts w:cs="B Zar" w:hint="cs"/>
          <w:sz w:val="26"/>
          <w:szCs w:val="26"/>
          <w:rtl/>
        </w:rPr>
        <w:t xml:space="preserve">) است ، که از نظر دستوری شی گرا مشابه سی شارپ است. </w:t>
      </w:r>
      <w:r w:rsidRPr="00965AA6">
        <w:rPr>
          <w:rFonts w:cs="B Zar"/>
          <w:sz w:val="26"/>
          <w:szCs w:val="26"/>
          <w:rtl/>
        </w:rPr>
        <w:t>س</w:t>
      </w:r>
      <w:r w:rsidRPr="00965AA6">
        <w:rPr>
          <w:rFonts w:cs="B Zar" w:hint="cs"/>
          <w:sz w:val="26"/>
          <w:szCs w:val="26"/>
          <w:rtl/>
        </w:rPr>
        <w:t>ی</w:t>
      </w:r>
      <w:r w:rsidRPr="00965AA6">
        <w:rPr>
          <w:rFonts w:cs="B Zar"/>
          <w:sz w:val="26"/>
          <w:szCs w:val="26"/>
          <w:rtl/>
        </w:rPr>
        <w:t xml:space="preserve"> پلاس </w:t>
      </w:r>
      <w:proofErr w:type="spellStart"/>
      <w:r w:rsidRPr="00965AA6">
        <w:rPr>
          <w:rFonts w:cs="B Zar"/>
          <w:sz w:val="26"/>
          <w:szCs w:val="26"/>
          <w:rtl/>
        </w:rPr>
        <w:t>پلاس</w:t>
      </w:r>
      <w:proofErr w:type="spellEnd"/>
      <w:r w:rsidRPr="00965AA6">
        <w:rPr>
          <w:rFonts w:cs="B Zar"/>
          <w:sz w:val="26"/>
          <w:szCs w:val="26"/>
          <w:rtl/>
        </w:rPr>
        <w:t xml:space="preserve"> </w:t>
      </w:r>
    </w:p>
    <w:p w14:paraId="25F91851" w14:textId="77777777" w:rsidR="004B11E2" w:rsidRDefault="00965AA6" w:rsidP="006C65C4">
      <w:pPr>
        <w:tabs>
          <w:tab w:val="left" w:pos="8756"/>
        </w:tabs>
        <w:ind w:right="270"/>
        <w:rPr>
          <w:rFonts w:cs="B Zar"/>
          <w:sz w:val="26"/>
          <w:szCs w:val="26"/>
          <w:rtl/>
        </w:rPr>
      </w:pPr>
      <w:r w:rsidRPr="00965AA6">
        <w:rPr>
          <w:rFonts w:cs="B Zar" w:hint="cs"/>
          <w:sz w:val="26"/>
          <w:szCs w:val="26"/>
          <w:rtl/>
        </w:rPr>
        <w:t>ی</w:t>
      </w:r>
      <w:r w:rsidRPr="00965AA6">
        <w:rPr>
          <w:rFonts w:cs="B Zar" w:hint="eastAsia"/>
          <w:sz w:val="26"/>
          <w:szCs w:val="26"/>
          <w:rtl/>
        </w:rPr>
        <w:t>ک</w:t>
      </w:r>
      <w:r w:rsidRPr="00965AA6">
        <w:rPr>
          <w:rFonts w:cs="B Zar"/>
          <w:sz w:val="26"/>
          <w:szCs w:val="26"/>
          <w:rtl/>
        </w:rPr>
        <w:t xml:space="preserve"> زبان برنامه نو</w:t>
      </w:r>
      <w:r w:rsidRPr="00965AA6">
        <w:rPr>
          <w:rFonts w:cs="B Zar" w:hint="cs"/>
          <w:sz w:val="26"/>
          <w:szCs w:val="26"/>
          <w:rtl/>
        </w:rPr>
        <w:t>ی</w:t>
      </w:r>
      <w:r w:rsidRPr="00965AA6">
        <w:rPr>
          <w:rFonts w:cs="B Zar" w:hint="eastAsia"/>
          <w:sz w:val="26"/>
          <w:szCs w:val="26"/>
          <w:rtl/>
        </w:rPr>
        <w:t>س</w:t>
      </w:r>
      <w:r w:rsidRPr="00965AA6">
        <w:rPr>
          <w:rFonts w:cs="B Zar" w:hint="cs"/>
          <w:sz w:val="26"/>
          <w:szCs w:val="26"/>
          <w:rtl/>
        </w:rPr>
        <w:t>ی</w:t>
      </w:r>
      <w:r w:rsidRPr="00965AA6">
        <w:rPr>
          <w:rFonts w:cs="B Zar"/>
          <w:sz w:val="26"/>
          <w:szCs w:val="26"/>
          <w:rtl/>
        </w:rPr>
        <w:t xml:space="preserve"> همه منظوره، سطح م</w:t>
      </w:r>
      <w:r w:rsidRPr="00965AA6">
        <w:rPr>
          <w:rFonts w:cs="B Zar" w:hint="cs"/>
          <w:sz w:val="26"/>
          <w:szCs w:val="26"/>
          <w:rtl/>
        </w:rPr>
        <w:t>ی</w:t>
      </w:r>
      <w:r w:rsidRPr="00965AA6">
        <w:rPr>
          <w:rFonts w:cs="B Zar" w:hint="eastAsia"/>
          <w:sz w:val="26"/>
          <w:szCs w:val="26"/>
          <w:rtl/>
        </w:rPr>
        <w:t>ان</w:t>
      </w:r>
      <w:r w:rsidRPr="00965AA6">
        <w:rPr>
          <w:rFonts w:cs="B Zar" w:hint="cs"/>
          <w:sz w:val="26"/>
          <w:szCs w:val="26"/>
          <w:rtl/>
        </w:rPr>
        <w:t>ی</w:t>
      </w:r>
      <w:r w:rsidRPr="00965AA6">
        <w:rPr>
          <w:rFonts w:cs="B Zar"/>
          <w:sz w:val="26"/>
          <w:szCs w:val="26"/>
          <w:rtl/>
        </w:rPr>
        <w:t xml:space="preserve"> و ش</w:t>
      </w:r>
      <w:r w:rsidRPr="00965AA6">
        <w:rPr>
          <w:rFonts w:cs="B Zar" w:hint="cs"/>
          <w:sz w:val="26"/>
          <w:szCs w:val="26"/>
          <w:rtl/>
        </w:rPr>
        <w:t>ی</w:t>
      </w:r>
      <w:r w:rsidRPr="00965AA6">
        <w:rPr>
          <w:rFonts w:cs="B Zar"/>
          <w:sz w:val="26"/>
          <w:szCs w:val="26"/>
          <w:rtl/>
        </w:rPr>
        <w:t xml:space="preserve"> گرا است.</w:t>
      </w:r>
      <w:r>
        <w:rPr>
          <w:rFonts w:cs="B Zar" w:hint="cs"/>
          <w:sz w:val="26"/>
          <w:szCs w:val="26"/>
          <w:rtl/>
        </w:rPr>
        <w:t xml:space="preserve"> این زبان از نظر سطحی </w:t>
      </w:r>
      <w:r w:rsidRPr="00965AA6">
        <w:rPr>
          <w:rFonts w:cs="B Zar" w:hint="cs"/>
          <w:sz w:val="26"/>
          <w:szCs w:val="26"/>
          <w:rtl/>
        </w:rPr>
        <w:t>ی</w:t>
      </w:r>
      <w:r w:rsidRPr="00965AA6">
        <w:rPr>
          <w:rFonts w:cs="B Zar" w:hint="eastAsia"/>
          <w:sz w:val="26"/>
          <w:szCs w:val="26"/>
          <w:rtl/>
        </w:rPr>
        <w:t>ک</w:t>
      </w:r>
      <w:r w:rsidRPr="00965AA6">
        <w:rPr>
          <w:rFonts w:cs="B Zar"/>
          <w:sz w:val="26"/>
          <w:szCs w:val="26"/>
          <w:rtl/>
        </w:rPr>
        <w:t xml:space="preserve"> زبان سطح م</w:t>
      </w:r>
      <w:r w:rsidRPr="00965AA6">
        <w:rPr>
          <w:rFonts w:cs="B Zar" w:hint="cs"/>
          <w:sz w:val="26"/>
          <w:szCs w:val="26"/>
          <w:rtl/>
        </w:rPr>
        <w:t>ی</w:t>
      </w:r>
      <w:r w:rsidRPr="00965AA6">
        <w:rPr>
          <w:rFonts w:cs="B Zar" w:hint="eastAsia"/>
          <w:sz w:val="26"/>
          <w:szCs w:val="26"/>
          <w:rtl/>
        </w:rPr>
        <w:t>ان</w:t>
      </w:r>
      <w:r w:rsidRPr="00965AA6">
        <w:rPr>
          <w:rFonts w:cs="B Zar" w:hint="cs"/>
          <w:sz w:val="26"/>
          <w:szCs w:val="26"/>
          <w:rtl/>
        </w:rPr>
        <w:t>ی</w:t>
      </w:r>
      <w:r w:rsidRPr="00965AA6">
        <w:rPr>
          <w:rFonts w:cs="B Zar"/>
          <w:sz w:val="26"/>
          <w:szCs w:val="26"/>
          <w:rtl/>
        </w:rPr>
        <w:t xml:space="preserve"> </w:t>
      </w:r>
    </w:p>
    <w:p w14:paraId="7E407BAC" w14:textId="6C9EDFB5" w:rsidR="00E226F9" w:rsidRDefault="00965AA6" w:rsidP="006C65C4">
      <w:pPr>
        <w:tabs>
          <w:tab w:val="left" w:pos="8756"/>
        </w:tabs>
        <w:ind w:right="270"/>
        <w:rPr>
          <w:rFonts w:cs="B Zar"/>
          <w:sz w:val="26"/>
          <w:szCs w:val="26"/>
          <w:rtl/>
        </w:rPr>
      </w:pPr>
      <w:r w:rsidRPr="00965AA6">
        <w:rPr>
          <w:rFonts w:cs="B Zar"/>
          <w:sz w:val="26"/>
          <w:szCs w:val="26"/>
          <w:rtl/>
        </w:rPr>
        <w:t>محسوب م</w:t>
      </w:r>
      <w:r w:rsidRPr="00965AA6">
        <w:rPr>
          <w:rFonts w:cs="B Zar" w:hint="cs"/>
          <w:sz w:val="26"/>
          <w:szCs w:val="26"/>
          <w:rtl/>
        </w:rPr>
        <w:t>ی</w:t>
      </w:r>
      <w:r w:rsidRPr="00965AA6">
        <w:rPr>
          <w:rFonts w:cs="B Zar"/>
          <w:sz w:val="26"/>
          <w:szCs w:val="26"/>
          <w:rtl/>
        </w:rPr>
        <w:t xml:space="preserve"> شود ول</w:t>
      </w:r>
      <w:r w:rsidRPr="00965AA6">
        <w:rPr>
          <w:rFonts w:cs="B Zar" w:hint="cs"/>
          <w:sz w:val="26"/>
          <w:szCs w:val="26"/>
          <w:rtl/>
        </w:rPr>
        <w:t>ی</w:t>
      </w:r>
      <w:r w:rsidRPr="00965AA6">
        <w:rPr>
          <w:rFonts w:cs="B Zar"/>
          <w:sz w:val="26"/>
          <w:szCs w:val="26"/>
          <w:rtl/>
        </w:rPr>
        <w:t xml:space="preserve"> دارا</w:t>
      </w:r>
      <w:r w:rsidRPr="00965AA6">
        <w:rPr>
          <w:rFonts w:cs="B Zar" w:hint="cs"/>
          <w:sz w:val="26"/>
          <w:szCs w:val="26"/>
          <w:rtl/>
        </w:rPr>
        <w:t>ی</w:t>
      </w:r>
      <w:r w:rsidRPr="00965AA6">
        <w:rPr>
          <w:rFonts w:cs="B Zar"/>
          <w:sz w:val="26"/>
          <w:szCs w:val="26"/>
          <w:rtl/>
        </w:rPr>
        <w:t xml:space="preserve"> قابل</w:t>
      </w:r>
      <w:r w:rsidRPr="00965AA6">
        <w:rPr>
          <w:rFonts w:cs="B Zar" w:hint="cs"/>
          <w:sz w:val="26"/>
          <w:szCs w:val="26"/>
          <w:rtl/>
        </w:rPr>
        <w:t>ی</w:t>
      </w:r>
      <w:r w:rsidRPr="00965AA6">
        <w:rPr>
          <w:rFonts w:cs="B Zar" w:hint="eastAsia"/>
          <w:sz w:val="26"/>
          <w:szCs w:val="26"/>
          <w:rtl/>
        </w:rPr>
        <w:t>ت</w:t>
      </w:r>
      <w:r w:rsidRPr="00965AA6">
        <w:rPr>
          <w:rFonts w:cs="B Zar"/>
          <w:sz w:val="26"/>
          <w:szCs w:val="26"/>
          <w:rtl/>
        </w:rPr>
        <w:t xml:space="preserve"> زبان ها</w:t>
      </w:r>
      <w:r w:rsidRPr="00965AA6">
        <w:rPr>
          <w:rFonts w:cs="B Zar" w:hint="cs"/>
          <w:sz w:val="26"/>
          <w:szCs w:val="26"/>
          <w:rtl/>
        </w:rPr>
        <w:t>ی</w:t>
      </w:r>
      <w:r w:rsidRPr="00965AA6">
        <w:rPr>
          <w:rFonts w:cs="B Zar"/>
          <w:sz w:val="26"/>
          <w:szCs w:val="26"/>
          <w:rtl/>
        </w:rPr>
        <w:t xml:space="preserve"> سطح بالا و پا</w:t>
      </w:r>
      <w:r w:rsidRPr="00965AA6">
        <w:rPr>
          <w:rFonts w:cs="B Zar" w:hint="cs"/>
          <w:sz w:val="26"/>
          <w:szCs w:val="26"/>
          <w:rtl/>
        </w:rPr>
        <w:t>یی</w:t>
      </w:r>
      <w:r w:rsidRPr="00965AA6">
        <w:rPr>
          <w:rFonts w:cs="B Zar" w:hint="eastAsia"/>
          <w:sz w:val="26"/>
          <w:szCs w:val="26"/>
          <w:rtl/>
        </w:rPr>
        <w:t>ن</w:t>
      </w:r>
      <w:r w:rsidRPr="00965AA6">
        <w:rPr>
          <w:rFonts w:cs="B Zar"/>
          <w:sz w:val="26"/>
          <w:szCs w:val="26"/>
          <w:rtl/>
        </w:rPr>
        <w:t xml:space="preserve"> به‌</w:t>
      </w:r>
      <w:r>
        <w:rPr>
          <w:rFonts w:cs="B Zar" w:hint="cs"/>
          <w:sz w:val="26"/>
          <w:szCs w:val="26"/>
          <w:rtl/>
        </w:rPr>
        <w:t xml:space="preserve"> </w:t>
      </w:r>
      <w:r w:rsidRPr="00965AA6">
        <w:rPr>
          <w:rFonts w:cs="B Zar"/>
          <w:sz w:val="26"/>
          <w:szCs w:val="26"/>
          <w:rtl/>
        </w:rPr>
        <w:t>صورت هم</w:t>
      </w:r>
      <w:r>
        <w:rPr>
          <w:rFonts w:cs="B Zar" w:hint="cs"/>
          <w:sz w:val="26"/>
          <w:szCs w:val="26"/>
          <w:rtl/>
        </w:rPr>
        <w:t xml:space="preserve"> </w:t>
      </w:r>
      <w:r w:rsidRPr="00965AA6">
        <w:rPr>
          <w:rFonts w:cs="B Zar"/>
          <w:sz w:val="26"/>
          <w:szCs w:val="26"/>
          <w:rtl/>
        </w:rPr>
        <w:t>‌زمان است.</w:t>
      </w:r>
    </w:p>
    <w:p w14:paraId="1F4F40A5" w14:textId="77777777" w:rsidR="004B11E2" w:rsidRDefault="000D35A1" w:rsidP="006C65C4">
      <w:pPr>
        <w:tabs>
          <w:tab w:val="left" w:pos="8756"/>
        </w:tabs>
        <w:ind w:right="270"/>
        <w:rPr>
          <w:rFonts w:cs="B Zar"/>
          <w:sz w:val="26"/>
          <w:szCs w:val="26"/>
          <w:rtl/>
        </w:rPr>
      </w:pPr>
      <w:r>
        <w:rPr>
          <w:rFonts w:cs="B Zar" w:hint="cs"/>
          <w:sz w:val="26"/>
          <w:szCs w:val="26"/>
          <w:rtl/>
        </w:rPr>
        <w:t xml:space="preserve">زبان سوم </w:t>
      </w:r>
      <w:r>
        <w:rPr>
          <w:rFonts w:cs="B Zar"/>
          <w:sz w:val="26"/>
          <w:szCs w:val="26"/>
        </w:rPr>
        <w:t>php</w:t>
      </w:r>
      <w:r>
        <w:rPr>
          <w:rFonts w:cs="B Zar" w:hint="cs"/>
          <w:sz w:val="26"/>
          <w:szCs w:val="26"/>
          <w:rtl/>
        </w:rPr>
        <w:t xml:space="preserve"> است. </w:t>
      </w:r>
      <w:r w:rsidRPr="000D35A1">
        <w:rPr>
          <w:rFonts w:cs="B Zar" w:hint="cs"/>
          <w:sz w:val="26"/>
          <w:szCs w:val="26"/>
          <w:rtl/>
        </w:rPr>
        <w:t>ی</w:t>
      </w:r>
      <w:r w:rsidRPr="000D35A1">
        <w:rPr>
          <w:rFonts w:cs="B Zar" w:hint="eastAsia"/>
          <w:sz w:val="26"/>
          <w:szCs w:val="26"/>
          <w:rtl/>
        </w:rPr>
        <w:t>ک</w:t>
      </w:r>
      <w:r w:rsidRPr="000D35A1">
        <w:rPr>
          <w:rFonts w:cs="B Zar"/>
          <w:sz w:val="26"/>
          <w:szCs w:val="26"/>
          <w:rtl/>
        </w:rPr>
        <w:t xml:space="preserve"> زبان برنامه نو</w:t>
      </w:r>
      <w:r w:rsidRPr="000D35A1">
        <w:rPr>
          <w:rFonts w:cs="B Zar" w:hint="cs"/>
          <w:sz w:val="26"/>
          <w:szCs w:val="26"/>
          <w:rtl/>
        </w:rPr>
        <w:t>ی</w:t>
      </w:r>
      <w:r w:rsidRPr="000D35A1">
        <w:rPr>
          <w:rFonts w:cs="B Zar" w:hint="eastAsia"/>
          <w:sz w:val="26"/>
          <w:szCs w:val="26"/>
          <w:rtl/>
        </w:rPr>
        <w:t>س</w:t>
      </w:r>
      <w:r w:rsidRPr="000D35A1">
        <w:rPr>
          <w:rFonts w:cs="B Zar" w:hint="cs"/>
          <w:sz w:val="26"/>
          <w:szCs w:val="26"/>
          <w:rtl/>
        </w:rPr>
        <w:t>ی</w:t>
      </w:r>
      <w:r w:rsidRPr="000D35A1">
        <w:rPr>
          <w:rFonts w:cs="B Zar"/>
          <w:sz w:val="26"/>
          <w:szCs w:val="26"/>
          <w:rtl/>
        </w:rPr>
        <w:t xml:space="preserve"> ش</w:t>
      </w:r>
      <w:r w:rsidRPr="000D35A1">
        <w:rPr>
          <w:rFonts w:cs="B Zar" w:hint="cs"/>
          <w:sz w:val="26"/>
          <w:szCs w:val="26"/>
          <w:rtl/>
        </w:rPr>
        <w:t>ی</w:t>
      </w:r>
      <w:r w:rsidRPr="000D35A1">
        <w:rPr>
          <w:rFonts w:cs="B Zar"/>
          <w:sz w:val="26"/>
          <w:szCs w:val="26"/>
          <w:rtl/>
        </w:rPr>
        <w:t xml:space="preserve"> گرا برا</w:t>
      </w:r>
      <w:r w:rsidRPr="000D35A1">
        <w:rPr>
          <w:rFonts w:cs="B Zar" w:hint="cs"/>
          <w:sz w:val="26"/>
          <w:szCs w:val="26"/>
          <w:rtl/>
        </w:rPr>
        <w:t>ی</w:t>
      </w:r>
      <w:r w:rsidRPr="000D35A1">
        <w:rPr>
          <w:rFonts w:cs="B Zar"/>
          <w:sz w:val="26"/>
          <w:szCs w:val="26"/>
          <w:rtl/>
        </w:rPr>
        <w:t xml:space="preserve"> طراح</w:t>
      </w:r>
      <w:r w:rsidRPr="000D35A1">
        <w:rPr>
          <w:rFonts w:cs="B Zar" w:hint="cs"/>
          <w:sz w:val="26"/>
          <w:szCs w:val="26"/>
          <w:rtl/>
        </w:rPr>
        <w:t>ی</w:t>
      </w:r>
      <w:r w:rsidRPr="000D35A1">
        <w:rPr>
          <w:rFonts w:cs="B Zar"/>
          <w:sz w:val="26"/>
          <w:szCs w:val="26"/>
          <w:rtl/>
        </w:rPr>
        <w:t xml:space="preserve"> وب م</w:t>
      </w:r>
      <w:r w:rsidRPr="000D35A1">
        <w:rPr>
          <w:rFonts w:cs="B Zar" w:hint="cs"/>
          <w:sz w:val="26"/>
          <w:szCs w:val="26"/>
          <w:rtl/>
        </w:rPr>
        <w:t>ی</w:t>
      </w:r>
      <w:r w:rsidRPr="000D35A1">
        <w:rPr>
          <w:rFonts w:cs="B Zar"/>
          <w:sz w:val="26"/>
          <w:szCs w:val="26"/>
          <w:rtl/>
        </w:rPr>
        <w:t xml:space="preserve"> باشد.</w:t>
      </w:r>
      <w:r>
        <w:rPr>
          <w:rFonts w:cs="B Zar" w:hint="cs"/>
          <w:sz w:val="26"/>
          <w:szCs w:val="26"/>
          <w:rtl/>
        </w:rPr>
        <w:t xml:space="preserve"> </w:t>
      </w:r>
      <w:r w:rsidRPr="000D35A1">
        <w:rPr>
          <w:rFonts w:cs="B Zar"/>
          <w:sz w:val="26"/>
          <w:szCs w:val="26"/>
        </w:rPr>
        <w:t>PHP</w:t>
      </w:r>
      <w:r w:rsidRPr="000D35A1">
        <w:rPr>
          <w:rFonts w:cs="B Zar"/>
          <w:sz w:val="26"/>
          <w:szCs w:val="26"/>
          <w:rtl/>
        </w:rPr>
        <w:t xml:space="preserve"> </w:t>
      </w:r>
      <w:r w:rsidRPr="000D35A1">
        <w:rPr>
          <w:rFonts w:cs="B Zar" w:hint="cs"/>
          <w:sz w:val="26"/>
          <w:szCs w:val="26"/>
          <w:rtl/>
        </w:rPr>
        <w:t>ی</w:t>
      </w:r>
      <w:r w:rsidRPr="000D35A1">
        <w:rPr>
          <w:rFonts w:cs="B Zar" w:hint="eastAsia"/>
          <w:sz w:val="26"/>
          <w:szCs w:val="26"/>
          <w:rtl/>
        </w:rPr>
        <w:t>ک</w:t>
      </w:r>
      <w:r w:rsidRPr="000D35A1">
        <w:rPr>
          <w:rFonts w:cs="B Zar"/>
          <w:sz w:val="26"/>
          <w:szCs w:val="26"/>
          <w:rtl/>
        </w:rPr>
        <w:t xml:space="preserve"> زبان برنامه نو</w:t>
      </w:r>
      <w:r w:rsidRPr="000D35A1">
        <w:rPr>
          <w:rFonts w:cs="B Zar" w:hint="cs"/>
          <w:sz w:val="26"/>
          <w:szCs w:val="26"/>
          <w:rtl/>
        </w:rPr>
        <w:t>ی</w:t>
      </w:r>
      <w:r w:rsidRPr="000D35A1">
        <w:rPr>
          <w:rFonts w:cs="B Zar" w:hint="eastAsia"/>
          <w:sz w:val="26"/>
          <w:szCs w:val="26"/>
          <w:rtl/>
        </w:rPr>
        <w:t>س</w:t>
      </w:r>
      <w:r w:rsidRPr="000D35A1">
        <w:rPr>
          <w:rFonts w:cs="B Zar" w:hint="cs"/>
          <w:sz w:val="26"/>
          <w:szCs w:val="26"/>
          <w:rtl/>
        </w:rPr>
        <w:t>ی</w:t>
      </w:r>
      <w:r w:rsidRPr="000D35A1">
        <w:rPr>
          <w:rFonts w:cs="B Zar"/>
          <w:sz w:val="26"/>
          <w:szCs w:val="26"/>
          <w:rtl/>
        </w:rPr>
        <w:t xml:space="preserve"> </w:t>
      </w:r>
    </w:p>
    <w:p w14:paraId="39A91279" w14:textId="0A169498" w:rsidR="00965AA6" w:rsidRDefault="000D35A1" w:rsidP="006C65C4">
      <w:pPr>
        <w:tabs>
          <w:tab w:val="left" w:pos="8756"/>
        </w:tabs>
        <w:ind w:right="270"/>
        <w:rPr>
          <w:rFonts w:cs="B Zar"/>
          <w:sz w:val="26"/>
          <w:szCs w:val="26"/>
          <w:rtl/>
        </w:rPr>
      </w:pPr>
      <w:r w:rsidRPr="000D35A1">
        <w:rPr>
          <w:rFonts w:cs="B Zar"/>
          <w:sz w:val="26"/>
          <w:szCs w:val="26"/>
          <w:rtl/>
        </w:rPr>
        <w:t>اسکر</w:t>
      </w:r>
      <w:r w:rsidRPr="000D35A1">
        <w:rPr>
          <w:rFonts w:cs="B Zar" w:hint="cs"/>
          <w:sz w:val="26"/>
          <w:szCs w:val="26"/>
          <w:rtl/>
        </w:rPr>
        <w:t>ی</w:t>
      </w:r>
      <w:r w:rsidRPr="000D35A1">
        <w:rPr>
          <w:rFonts w:cs="B Zar" w:hint="eastAsia"/>
          <w:sz w:val="26"/>
          <w:szCs w:val="26"/>
          <w:rtl/>
        </w:rPr>
        <w:t>پت</w:t>
      </w:r>
      <w:r w:rsidRPr="000D35A1">
        <w:rPr>
          <w:rFonts w:cs="B Zar" w:hint="cs"/>
          <w:sz w:val="26"/>
          <w:szCs w:val="26"/>
          <w:rtl/>
        </w:rPr>
        <w:t>ی</w:t>
      </w:r>
      <w:r w:rsidRPr="000D35A1">
        <w:rPr>
          <w:rFonts w:cs="B Zar"/>
          <w:sz w:val="26"/>
          <w:szCs w:val="26"/>
          <w:rtl/>
        </w:rPr>
        <w:t xml:space="preserve"> اپن سورس </w:t>
      </w:r>
      <w:r w:rsidRPr="000D35A1">
        <w:rPr>
          <w:rFonts w:cs="B Zar"/>
          <w:sz w:val="26"/>
          <w:szCs w:val="26"/>
        </w:rPr>
        <w:t>Open Source</w:t>
      </w:r>
      <w:r w:rsidRPr="000D35A1">
        <w:rPr>
          <w:rFonts w:cs="B Zar"/>
          <w:sz w:val="26"/>
          <w:szCs w:val="26"/>
          <w:rtl/>
        </w:rPr>
        <w:t xml:space="preserve"> و </w:t>
      </w:r>
      <w:r w:rsidR="00C803BA">
        <w:rPr>
          <w:rFonts w:cs="B Zar" w:hint="cs"/>
          <w:sz w:val="26"/>
          <w:szCs w:val="26"/>
          <w:rtl/>
        </w:rPr>
        <w:t>شباهت زیادی به زبان برنامه نویسی سی دارد.</w:t>
      </w:r>
    </w:p>
    <w:p w14:paraId="6222D0B0" w14:textId="6CACEABE" w:rsidR="004B11E2" w:rsidRDefault="004E4766" w:rsidP="004B11E2">
      <w:pPr>
        <w:tabs>
          <w:tab w:val="left" w:pos="8756"/>
        </w:tabs>
        <w:ind w:right="270"/>
        <w:rPr>
          <w:rFonts w:cs="B Zar"/>
          <w:sz w:val="26"/>
          <w:szCs w:val="26"/>
          <w:rtl/>
        </w:rPr>
      </w:pPr>
      <w:r>
        <w:rPr>
          <w:rFonts w:cs="B Zar" w:hint="cs"/>
          <w:sz w:val="26"/>
          <w:szCs w:val="26"/>
          <w:rtl/>
        </w:rPr>
        <w:t xml:space="preserve">چهارمین زبان پایتون است زبانی که برنامه خود را باهاش نوشتیم. </w:t>
      </w:r>
      <w:r w:rsidRPr="004E4766">
        <w:rPr>
          <w:rFonts w:cs="B Zar"/>
          <w:sz w:val="26"/>
          <w:szCs w:val="26"/>
          <w:rtl/>
        </w:rPr>
        <w:t>پا</w:t>
      </w:r>
      <w:r w:rsidRPr="004E4766">
        <w:rPr>
          <w:rFonts w:cs="B Zar" w:hint="cs"/>
          <w:sz w:val="26"/>
          <w:szCs w:val="26"/>
          <w:rtl/>
        </w:rPr>
        <w:t>ی</w:t>
      </w:r>
      <w:r w:rsidRPr="004E4766">
        <w:rPr>
          <w:rFonts w:cs="B Zar" w:hint="eastAsia"/>
          <w:sz w:val="26"/>
          <w:szCs w:val="26"/>
          <w:rtl/>
        </w:rPr>
        <w:t>تون</w:t>
      </w:r>
      <w:r w:rsidRPr="004E4766">
        <w:rPr>
          <w:rFonts w:cs="B Zar"/>
          <w:sz w:val="26"/>
          <w:szCs w:val="26"/>
          <w:rtl/>
        </w:rPr>
        <w:t xml:space="preserve"> </w:t>
      </w:r>
      <w:r w:rsidRPr="004E4766">
        <w:rPr>
          <w:rFonts w:cs="B Zar" w:hint="cs"/>
          <w:sz w:val="26"/>
          <w:szCs w:val="26"/>
          <w:rtl/>
        </w:rPr>
        <w:t>ی</w:t>
      </w:r>
      <w:r w:rsidRPr="004E4766">
        <w:rPr>
          <w:rFonts w:cs="B Zar" w:hint="eastAsia"/>
          <w:sz w:val="26"/>
          <w:szCs w:val="26"/>
          <w:rtl/>
        </w:rPr>
        <w:t>ک</w:t>
      </w:r>
      <w:r w:rsidRPr="004E4766">
        <w:rPr>
          <w:rFonts w:cs="B Zar"/>
          <w:sz w:val="26"/>
          <w:szCs w:val="26"/>
          <w:rtl/>
        </w:rPr>
        <w:t xml:space="preserve"> زبان برنامه نو</w:t>
      </w:r>
      <w:r w:rsidRPr="004E4766">
        <w:rPr>
          <w:rFonts w:cs="B Zar" w:hint="cs"/>
          <w:sz w:val="26"/>
          <w:szCs w:val="26"/>
          <w:rtl/>
        </w:rPr>
        <w:t>ی</w:t>
      </w:r>
      <w:r w:rsidRPr="004E4766">
        <w:rPr>
          <w:rFonts w:cs="B Zar" w:hint="eastAsia"/>
          <w:sz w:val="26"/>
          <w:szCs w:val="26"/>
          <w:rtl/>
        </w:rPr>
        <w:t>س</w:t>
      </w:r>
      <w:r w:rsidRPr="004E4766">
        <w:rPr>
          <w:rFonts w:cs="B Zar" w:hint="cs"/>
          <w:sz w:val="26"/>
          <w:szCs w:val="26"/>
          <w:rtl/>
        </w:rPr>
        <w:t>ی</w:t>
      </w:r>
      <w:r w:rsidRPr="004E4766">
        <w:rPr>
          <w:rFonts w:cs="B Zar"/>
          <w:sz w:val="26"/>
          <w:szCs w:val="26"/>
          <w:rtl/>
        </w:rPr>
        <w:t xml:space="preserve"> چند منظوره و </w:t>
      </w:r>
    </w:p>
    <w:p w14:paraId="31F5E52A" w14:textId="77777777" w:rsidR="004B11E2" w:rsidRDefault="004E4766" w:rsidP="00573E43">
      <w:pPr>
        <w:tabs>
          <w:tab w:val="left" w:pos="8756"/>
        </w:tabs>
        <w:ind w:right="270"/>
        <w:rPr>
          <w:rFonts w:cs="B Zar"/>
          <w:sz w:val="26"/>
          <w:szCs w:val="26"/>
          <w:rtl/>
        </w:rPr>
      </w:pPr>
      <w:r w:rsidRPr="004E4766">
        <w:rPr>
          <w:rFonts w:cs="B Zar"/>
          <w:sz w:val="26"/>
          <w:szCs w:val="26"/>
          <w:rtl/>
        </w:rPr>
        <w:t>قدرتمند،</w:t>
      </w:r>
      <w:r w:rsidR="000C0A8F">
        <w:rPr>
          <w:rFonts w:cs="B Zar" w:hint="cs"/>
          <w:sz w:val="26"/>
          <w:szCs w:val="26"/>
          <w:rtl/>
        </w:rPr>
        <w:t xml:space="preserve"> </w:t>
      </w:r>
      <w:r w:rsidR="000C0A8F" w:rsidRPr="000C0A8F">
        <w:rPr>
          <w:rFonts w:cs="B Zar"/>
          <w:sz w:val="26"/>
          <w:szCs w:val="26"/>
          <w:rtl/>
        </w:rPr>
        <w:t>پا</w:t>
      </w:r>
      <w:r w:rsidR="000C0A8F" w:rsidRPr="000C0A8F">
        <w:rPr>
          <w:rFonts w:cs="B Zar" w:hint="cs"/>
          <w:sz w:val="26"/>
          <w:szCs w:val="26"/>
          <w:rtl/>
        </w:rPr>
        <w:t>ی</w:t>
      </w:r>
      <w:r w:rsidR="000C0A8F" w:rsidRPr="000C0A8F">
        <w:rPr>
          <w:rFonts w:cs="B Zar" w:hint="eastAsia"/>
          <w:sz w:val="26"/>
          <w:szCs w:val="26"/>
          <w:rtl/>
        </w:rPr>
        <w:t>تون</w:t>
      </w:r>
      <w:r w:rsidR="000C0A8F" w:rsidRPr="000C0A8F">
        <w:rPr>
          <w:rFonts w:cs="B Zar"/>
          <w:sz w:val="26"/>
          <w:szCs w:val="26"/>
          <w:rtl/>
        </w:rPr>
        <w:t xml:space="preserve"> در دن</w:t>
      </w:r>
      <w:r w:rsidR="000C0A8F" w:rsidRPr="000C0A8F">
        <w:rPr>
          <w:rFonts w:cs="B Zar" w:hint="cs"/>
          <w:sz w:val="26"/>
          <w:szCs w:val="26"/>
          <w:rtl/>
        </w:rPr>
        <w:t>ی</w:t>
      </w:r>
      <w:r w:rsidR="000C0A8F" w:rsidRPr="000C0A8F">
        <w:rPr>
          <w:rFonts w:cs="B Zar" w:hint="eastAsia"/>
          <w:sz w:val="26"/>
          <w:szCs w:val="26"/>
          <w:rtl/>
        </w:rPr>
        <w:t>ا</w:t>
      </w:r>
      <w:r w:rsidR="000C0A8F" w:rsidRPr="000C0A8F">
        <w:rPr>
          <w:rFonts w:cs="B Zar"/>
          <w:sz w:val="26"/>
          <w:szCs w:val="26"/>
          <w:rtl/>
        </w:rPr>
        <w:t xml:space="preserve"> به شدت همه گ</w:t>
      </w:r>
      <w:r w:rsidR="000C0A8F" w:rsidRPr="000C0A8F">
        <w:rPr>
          <w:rFonts w:cs="B Zar" w:hint="cs"/>
          <w:sz w:val="26"/>
          <w:szCs w:val="26"/>
          <w:rtl/>
        </w:rPr>
        <w:t>ی</w:t>
      </w:r>
      <w:r w:rsidR="000C0A8F" w:rsidRPr="000C0A8F">
        <w:rPr>
          <w:rFonts w:cs="B Zar" w:hint="eastAsia"/>
          <w:sz w:val="26"/>
          <w:szCs w:val="26"/>
          <w:rtl/>
        </w:rPr>
        <w:t>ر</w:t>
      </w:r>
      <w:r w:rsidR="000C0A8F" w:rsidRPr="000C0A8F">
        <w:rPr>
          <w:rFonts w:cs="B Zar"/>
          <w:sz w:val="26"/>
          <w:szCs w:val="26"/>
          <w:rtl/>
        </w:rPr>
        <w:t xml:space="preserve"> شده است. زبان برنامه نو</w:t>
      </w:r>
      <w:r w:rsidR="000C0A8F" w:rsidRPr="000C0A8F">
        <w:rPr>
          <w:rFonts w:cs="B Zar" w:hint="cs"/>
          <w:sz w:val="26"/>
          <w:szCs w:val="26"/>
          <w:rtl/>
        </w:rPr>
        <w:t>ی</w:t>
      </w:r>
      <w:r w:rsidR="000C0A8F" w:rsidRPr="000C0A8F">
        <w:rPr>
          <w:rFonts w:cs="B Zar" w:hint="eastAsia"/>
          <w:sz w:val="26"/>
          <w:szCs w:val="26"/>
          <w:rtl/>
        </w:rPr>
        <w:t>س</w:t>
      </w:r>
      <w:r w:rsidR="000C0A8F" w:rsidRPr="000C0A8F">
        <w:rPr>
          <w:rFonts w:cs="B Zar" w:hint="cs"/>
          <w:sz w:val="26"/>
          <w:szCs w:val="26"/>
          <w:rtl/>
        </w:rPr>
        <w:t>ی</w:t>
      </w:r>
      <w:r w:rsidR="000C0A8F" w:rsidRPr="000C0A8F">
        <w:rPr>
          <w:rFonts w:cs="B Zar"/>
          <w:sz w:val="26"/>
          <w:szCs w:val="26"/>
          <w:rtl/>
        </w:rPr>
        <w:t xml:space="preserve"> پا</w:t>
      </w:r>
      <w:r w:rsidR="000C0A8F" w:rsidRPr="000C0A8F">
        <w:rPr>
          <w:rFonts w:cs="B Zar" w:hint="cs"/>
          <w:sz w:val="26"/>
          <w:szCs w:val="26"/>
          <w:rtl/>
        </w:rPr>
        <w:t>ی</w:t>
      </w:r>
      <w:r w:rsidR="000C0A8F" w:rsidRPr="000C0A8F">
        <w:rPr>
          <w:rFonts w:cs="B Zar" w:hint="eastAsia"/>
          <w:sz w:val="26"/>
          <w:szCs w:val="26"/>
          <w:rtl/>
        </w:rPr>
        <w:t>تون</w:t>
      </w:r>
      <w:r w:rsidR="000C0A8F" w:rsidRPr="000C0A8F">
        <w:rPr>
          <w:rFonts w:cs="B Zar"/>
          <w:sz w:val="26"/>
          <w:szCs w:val="26"/>
          <w:rtl/>
        </w:rPr>
        <w:t xml:space="preserve"> </w:t>
      </w:r>
      <w:r w:rsidR="000C0A8F" w:rsidRPr="000C0A8F">
        <w:rPr>
          <w:rFonts w:cs="B Zar" w:hint="cs"/>
          <w:sz w:val="26"/>
          <w:szCs w:val="26"/>
          <w:rtl/>
        </w:rPr>
        <w:t>ی</w:t>
      </w:r>
      <w:r w:rsidR="000C0A8F" w:rsidRPr="000C0A8F">
        <w:rPr>
          <w:rFonts w:cs="B Zar" w:hint="eastAsia"/>
          <w:sz w:val="26"/>
          <w:szCs w:val="26"/>
          <w:rtl/>
        </w:rPr>
        <w:t>ک</w:t>
      </w:r>
      <w:r w:rsidR="000C0A8F" w:rsidRPr="000C0A8F">
        <w:rPr>
          <w:rFonts w:cs="B Zar"/>
          <w:sz w:val="26"/>
          <w:szCs w:val="26"/>
          <w:rtl/>
        </w:rPr>
        <w:t xml:space="preserve"> زبان ش</w:t>
      </w:r>
      <w:r w:rsidR="000C0A8F" w:rsidRPr="000C0A8F">
        <w:rPr>
          <w:rFonts w:cs="B Zar" w:hint="cs"/>
          <w:sz w:val="26"/>
          <w:szCs w:val="26"/>
          <w:rtl/>
        </w:rPr>
        <w:t>ی</w:t>
      </w:r>
      <w:r w:rsidR="000C0A8F" w:rsidRPr="000C0A8F">
        <w:rPr>
          <w:rFonts w:cs="B Zar"/>
          <w:sz w:val="26"/>
          <w:szCs w:val="26"/>
          <w:rtl/>
        </w:rPr>
        <w:t xml:space="preserve"> گرا است و از و</w:t>
      </w:r>
      <w:r w:rsidR="000C0A8F" w:rsidRPr="000C0A8F">
        <w:rPr>
          <w:rFonts w:cs="B Zar" w:hint="cs"/>
          <w:sz w:val="26"/>
          <w:szCs w:val="26"/>
          <w:rtl/>
        </w:rPr>
        <w:t>ی</w:t>
      </w:r>
      <w:r w:rsidR="000C0A8F" w:rsidRPr="000C0A8F">
        <w:rPr>
          <w:rFonts w:cs="B Zar" w:hint="eastAsia"/>
          <w:sz w:val="26"/>
          <w:szCs w:val="26"/>
          <w:rtl/>
        </w:rPr>
        <w:t>ژگ</w:t>
      </w:r>
      <w:r w:rsidR="000C0A8F" w:rsidRPr="000C0A8F">
        <w:rPr>
          <w:rFonts w:cs="B Zar" w:hint="cs"/>
          <w:sz w:val="26"/>
          <w:szCs w:val="26"/>
          <w:rtl/>
        </w:rPr>
        <w:t>ی</w:t>
      </w:r>
      <w:r w:rsidR="000C0A8F" w:rsidRPr="000C0A8F">
        <w:rPr>
          <w:rFonts w:cs="B Zar"/>
          <w:sz w:val="26"/>
          <w:szCs w:val="26"/>
          <w:rtl/>
        </w:rPr>
        <w:t xml:space="preserve"> </w:t>
      </w:r>
    </w:p>
    <w:p w14:paraId="63F3194D" w14:textId="77777777" w:rsidR="004B11E2" w:rsidRDefault="000C0A8F" w:rsidP="00573E43">
      <w:pPr>
        <w:tabs>
          <w:tab w:val="left" w:pos="8756"/>
        </w:tabs>
        <w:ind w:right="270"/>
        <w:rPr>
          <w:rFonts w:cs="B Zar"/>
          <w:sz w:val="26"/>
          <w:szCs w:val="26"/>
          <w:rtl/>
        </w:rPr>
      </w:pPr>
      <w:r w:rsidRPr="000C0A8F">
        <w:rPr>
          <w:rFonts w:cs="B Zar"/>
          <w:sz w:val="26"/>
          <w:szCs w:val="26"/>
          <w:rtl/>
        </w:rPr>
        <w:t>ها</w:t>
      </w:r>
      <w:r w:rsidRPr="000C0A8F">
        <w:rPr>
          <w:rFonts w:cs="B Zar" w:hint="cs"/>
          <w:sz w:val="26"/>
          <w:szCs w:val="26"/>
          <w:rtl/>
        </w:rPr>
        <w:t>ی</w:t>
      </w:r>
      <w:r w:rsidRPr="000C0A8F">
        <w:rPr>
          <w:rFonts w:cs="B Zar"/>
          <w:sz w:val="26"/>
          <w:szCs w:val="26"/>
          <w:rtl/>
        </w:rPr>
        <w:t xml:space="preserve"> پ</w:t>
      </w:r>
      <w:r w:rsidRPr="000C0A8F">
        <w:rPr>
          <w:rFonts w:cs="B Zar" w:hint="cs"/>
          <w:sz w:val="26"/>
          <w:szCs w:val="26"/>
          <w:rtl/>
        </w:rPr>
        <w:t>ی</w:t>
      </w:r>
      <w:r w:rsidRPr="000C0A8F">
        <w:rPr>
          <w:rFonts w:cs="B Zar" w:hint="eastAsia"/>
          <w:sz w:val="26"/>
          <w:szCs w:val="26"/>
          <w:rtl/>
        </w:rPr>
        <w:t>شرفته</w:t>
      </w:r>
      <w:r w:rsidRPr="000C0A8F">
        <w:rPr>
          <w:rFonts w:cs="B Zar"/>
          <w:sz w:val="26"/>
          <w:szCs w:val="26"/>
          <w:rtl/>
        </w:rPr>
        <w:t xml:space="preserve"> ش</w:t>
      </w:r>
      <w:r w:rsidRPr="000C0A8F">
        <w:rPr>
          <w:rFonts w:cs="B Zar" w:hint="cs"/>
          <w:sz w:val="26"/>
          <w:szCs w:val="26"/>
          <w:rtl/>
        </w:rPr>
        <w:t>ی</w:t>
      </w:r>
      <w:r w:rsidRPr="000C0A8F">
        <w:rPr>
          <w:rFonts w:cs="B Zar"/>
          <w:sz w:val="26"/>
          <w:szCs w:val="26"/>
          <w:rtl/>
        </w:rPr>
        <w:t xml:space="preserve"> گرا</w:t>
      </w:r>
      <w:r w:rsidRPr="000C0A8F">
        <w:rPr>
          <w:rFonts w:cs="B Zar" w:hint="cs"/>
          <w:sz w:val="26"/>
          <w:szCs w:val="26"/>
          <w:rtl/>
        </w:rPr>
        <w:t>یی</w:t>
      </w:r>
      <w:r w:rsidRPr="000C0A8F">
        <w:rPr>
          <w:rFonts w:cs="B Zar"/>
          <w:sz w:val="26"/>
          <w:szCs w:val="26"/>
          <w:rtl/>
        </w:rPr>
        <w:t xml:space="preserve"> مثل : وراثت، </w:t>
      </w:r>
      <w:r w:rsidRPr="000C0A8F">
        <w:rPr>
          <w:rFonts w:cs="B Zar" w:hint="cs"/>
          <w:sz w:val="26"/>
          <w:szCs w:val="26"/>
          <w:rtl/>
        </w:rPr>
        <w:t>چند شکلی</w:t>
      </w:r>
      <w:r w:rsidRPr="000C0A8F">
        <w:rPr>
          <w:rFonts w:cs="B Zar" w:hint="eastAsia"/>
          <w:sz w:val="26"/>
          <w:szCs w:val="26"/>
          <w:rtl/>
        </w:rPr>
        <w:t>،</w:t>
      </w:r>
      <w:r w:rsidRPr="000C0A8F">
        <w:rPr>
          <w:rFonts w:cs="B Zar"/>
          <w:sz w:val="26"/>
          <w:szCs w:val="26"/>
          <w:rtl/>
        </w:rPr>
        <w:t xml:space="preserve"> </w:t>
      </w:r>
      <w:bookmarkStart w:id="15" w:name="OLE_LINK6"/>
      <w:r w:rsidRPr="000C0A8F">
        <w:rPr>
          <w:rFonts w:cs="B Zar"/>
          <w:sz w:val="26"/>
          <w:szCs w:val="26"/>
          <w:rtl/>
        </w:rPr>
        <w:t>سربار گزار</w:t>
      </w:r>
      <w:r w:rsidRPr="000C0A8F">
        <w:rPr>
          <w:rFonts w:cs="B Zar" w:hint="cs"/>
          <w:sz w:val="26"/>
          <w:szCs w:val="26"/>
          <w:rtl/>
        </w:rPr>
        <w:t>ی</w:t>
      </w:r>
      <w:r w:rsidRPr="000C0A8F">
        <w:rPr>
          <w:rFonts w:cs="B Zar"/>
          <w:sz w:val="26"/>
          <w:szCs w:val="26"/>
          <w:rtl/>
        </w:rPr>
        <w:t xml:space="preserve"> عملگر</w:t>
      </w:r>
      <w:r w:rsidR="00592876">
        <w:rPr>
          <w:rStyle w:val="FootnoteReference"/>
          <w:rFonts w:cs="B Zar"/>
          <w:sz w:val="26"/>
          <w:szCs w:val="26"/>
          <w:rtl/>
        </w:rPr>
        <w:footnoteReference w:id="18"/>
      </w:r>
      <w:r w:rsidRPr="000C0A8F">
        <w:rPr>
          <w:rFonts w:cs="B Zar"/>
          <w:sz w:val="26"/>
          <w:szCs w:val="26"/>
          <w:rtl/>
        </w:rPr>
        <w:t xml:space="preserve"> </w:t>
      </w:r>
      <w:bookmarkEnd w:id="15"/>
      <w:r w:rsidRPr="000C0A8F">
        <w:rPr>
          <w:rFonts w:cs="B Zar"/>
          <w:sz w:val="26"/>
          <w:szCs w:val="26"/>
          <w:rtl/>
        </w:rPr>
        <w:t>و . . . پشت</w:t>
      </w:r>
      <w:r w:rsidRPr="000C0A8F">
        <w:rPr>
          <w:rFonts w:cs="B Zar" w:hint="cs"/>
          <w:sz w:val="26"/>
          <w:szCs w:val="26"/>
          <w:rtl/>
        </w:rPr>
        <w:t>ی</w:t>
      </w:r>
      <w:r w:rsidRPr="000C0A8F">
        <w:rPr>
          <w:rFonts w:cs="B Zar" w:hint="eastAsia"/>
          <w:sz w:val="26"/>
          <w:szCs w:val="26"/>
          <w:rtl/>
        </w:rPr>
        <w:t>بان</w:t>
      </w:r>
      <w:r w:rsidRPr="000C0A8F">
        <w:rPr>
          <w:rFonts w:cs="B Zar" w:hint="cs"/>
          <w:sz w:val="26"/>
          <w:szCs w:val="26"/>
          <w:rtl/>
        </w:rPr>
        <w:t>ی</w:t>
      </w:r>
      <w:r w:rsidRPr="000C0A8F">
        <w:rPr>
          <w:rFonts w:cs="B Zar"/>
          <w:sz w:val="26"/>
          <w:szCs w:val="26"/>
          <w:rtl/>
        </w:rPr>
        <w:t xml:space="preserve"> م</w:t>
      </w:r>
      <w:r w:rsidRPr="000C0A8F">
        <w:rPr>
          <w:rFonts w:cs="B Zar" w:hint="cs"/>
          <w:sz w:val="26"/>
          <w:szCs w:val="26"/>
          <w:rtl/>
        </w:rPr>
        <w:t>ی</w:t>
      </w:r>
      <w:r>
        <w:rPr>
          <w:rFonts w:cs="B Zar" w:hint="cs"/>
          <w:sz w:val="26"/>
          <w:szCs w:val="26"/>
          <w:rtl/>
        </w:rPr>
        <w:t xml:space="preserve"> </w:t>
      </w:r>
      <w:r w:rsidRPr="000C0A8F">
        <w:rPr>
          <w:rFonts w:cs="B Zar" w:hint="eastAsia"/>
          <w:sz w:val="26"/>
          <w:szCs w:val="26"/>
          <w:rtl/>
        </w:rPr>
        <w:t>کند</w:t>
      </w:r>
      <w:r w:rsidRPr="000C0A8F">
        <w:rPr>
          <w:rFonts w:cs="B Zar"/>
          <w:sz w:val="26"/>
          <w:szCs w:val="26"/>
          <w:rtl/>
        </w:rPr>
        <w:t>.</w:t>
      </w:r>
      <w:r w:rsidR="00573E43">
        <w:rPr>
          <w:rFonts w:cs="B Zar" w:hint="cs"/>
          <w:sz w:val="26"/>
          <w:szCs w:val="26"/>
          <w:rtl/>
        </w:rPr>
        <w:t xml:space="preserve"> همچنین  </w:t>
      </w:r>
      <w:r w:rsidR="00573E43" w:rsidRPr="00573E43">
        <w:rPr>
          <w:rFonts w:cs="B Zar"/>
          <w:sz w:val="26"/>
          <w:szCs w:val="26"/>
          <w:rtl/>
        </w:rPr>
        <w:t xml:space="preserve">چون </w:t>
      </w:r>
    </w:p>
    <w:p w14:paraId="38A7D025" w14:textId="41653D72" w:rsidR="00573E43" w:rsidRDefault="00573E43" w:rsidP="00573E43">
      <w:pPr>
        <w:tabs>
          <w:tab w:val="left" w:pos="8756"/>
        </w:tabs>
        <w:ind w:right="270"/>
        <w:rPr>
          <w:rFonts w:cs="B Zar"/>
          <w:sz w:val="26"/>
          <w:szCs w:val="26"/>
          <w:rtl/>
        </w:rPr>
      </w:pPr>
      <w:r w:rsidRPr="00573E43">
        <w:rPr>
          <w:rFonts w:cs="B Zar"/>
          <w:sz w:val="26"/>
          <w:szCs w:val="26"/>
          <w:rtl/>
        </w:rPr>
        <w:t>زبان برنامه نو</w:t>
      </w:r>
      <w:r w:rsidRPr="00573E43">
        <w:rPr>
          <w:rFonts w:cs="B Zar" w:hint="cs"/>
          <w:sz w:val="26"/>
          <w:szCs w:val="26"/>
          <w:rtl/>
        </w:rPr>
        <w:t>ی</w:t>
      </w:r>
      <w:r w:rsidRPr="00573E43">
        <w:rPr>
          <w:rFonts w:cs="B Zar" w:hint="eastAsia"/>
          <w:sz w:val="26"/>
          <w:szCs w:val="26"/>
          <w:rtl/>
        </w:rPr>
        <w:t>س</w:t>
      </w:r>
      <w:r w:rsidRPr="00573E43">
        <w:rPr>
          <w:rFonts w:cs="B Zar" w:hint="cs"/>
          <w:sz w:val="26"/>
          <w:szCs w:val="26"/>
          <w:rtl/>
        </w:rPr>
        <w:t>ی</w:t>
      </w:r>
      <w:r w:rsidRPr="00573E43">
        <w:rPr>
          <w:rFonts w:cs="B Zar"/>
          <w:sz w:val="26"/>
          <w:szCs w:val="26"/>
          <w:rtl/>
        </w:rPr>
        <w:t xml:space="preserve"> پا</w:t>
      </w:r>
      <w:r w:rsidRPr="00573E43">
        <w:rPr>
          <w:rFonts w:cs="B Zar" w:hint="cs"/>
          <w:sz w:val="26"/>
          <w:szCs w:val="26"/>
          <w:rtl/>
        </w:rPr>
        <w:t>ی</w:t>
      </w:r>
      <w:r w:rsidRPr="00573E43">
        <w:rPr>
          <w:rFonts w:cs="B Zar" w:hint="eastAsia"/>
          <w:sz w:val="26"/>
          <w:szCs w:val="26"/>
          <w:rtl/>
        </w:rPr>
        <w:t>تون</w:t>
      </w:r>
      <w:r w:rsidRPr="00573E43">
        <w:rPr>
          <w:rFonts w:cs="B Zar"/>
          <w:sz w:val="26"/>
          <w:szCs w:val="26"/>
          <w:rtl/>
        </w:rPr>
        <w:t xml:space="preserve"> با زبان پورتابل س</w:t>
      </w:r>
      <w:r w:rsidRPr="00573E43">
        <w:rPr>
          <w:rFonts w:cs="B Zar" w:hint="cs"/>
          <w:sz w:val="26"/>
          <w:szCs w:val="26"/>
          <w:rtl/>
        </w:rPr>
        <w:t>ی</w:t>
      </w:r>
      <w:r w:rsidRPr="00573E43">
        <w:rPr>
          <w:rFonts w:cs="B Zar"/>
          <w:sz w:val="26"/>
          <w:szCs w:val="26"/>
          <w:rtl/>
        </w:rPr>
        <w:t xml:space="preserve"> نوشته شده است م</w:t>
      </w:r>
      <w:r w:rsidRPr="00573E43">
        <w:rPr>
          <w:rFonts w:cs="B Zar" w:hint="cs"/>
          <w:sz w:val="26"/>
          <w:szCs w:val="26"/>
          <w:rtl/>
        </w:rPr>
        <w:t>ی</w:t>
      </w:r>
      <w:r w:rsidRPr="00573E43">
        <w:rPr>
          <w:rFonts w:cs="B Zar" w:hint="eastAsia"/>
          <w:sz w:val="26"/>
          <w:szCs w:val="26"/>
          <w:rtl/>
        </w:rPr>
        <w:t>تواند</w:t>
      </w:r>
      <w:r w:rsidRPr="00573E43">
        <w:rPr>
          <w:rFonts w:cs="B Zar"/>
          <w:sz w:val="26"/>
          <w:szCs w:val="26"/>
          <w:rtl/>
        </w:rPr>
        <w:t xml:space="preserve"> به صورت مجاز</w:t>
      </w:r>
      <w:r w:rsidRPr="00573E43">
        <w:rPr>
          <w:rFonts w:cs="B Zar" w:hint="cs"/>
          <w:sz w:val="26"/>
          <w:szCs w:val="26"/>
          <w:rtl/>
        </w:rPr>
        <w:t>ی</w:t>
      </w:r>
      <w:r w:rsidRPr="00573E43">
        <w:rPr>
          <w:rFonts w:cs="B Zar"/>
          <w:sz w:val="26"/>
          <w:szCs w:val="26"/>
          <w:rtl/>
        </w:rPr>
        <w:t xml:space="preserve"> بر رو</w:t>
      </w:r>
      <w:r w:rsidRPr="00573E43">
        <w:rPr>
          <w:rFonts w:cs="B Zar" w:hint="cs"/>
          <w:sz w:val="26"/>
          <w:szCs w:val="26"/>
          <w:rtl/>
        </w:rPr>
        <w:t>ی</w:t>
      </w:r>
      <w:r w:rsidRPr="00573E43">
        <w:rPr>
          <w:rFonts w:cs="B Zar"/>
          <w:sz w:val="26"/>
          <w:szCs w:val="26"/>
          <w:rtl/>
        </w:rPr>
        <w:t xml:space="preserve"> هر س</w:t>
      </w:r>
      <w:r w:rsidRPr="00573E43">
        <w:rPr>
          <w:rFonts w:cs="B Zar" w:hint="cs"/>
          <w:sz w:val="26"/>
          <w:szCs w:val="26"/>
          <w:rtl/>
        </w:rPr>
        <w:t>ی</w:t>
      </w:r>
      <w:r w:rsidRPr="00573E43">
        <w:rPr>
          <w:rFonts w:cs="B Zar" w:hint="eastAsia"/>
          <w:sz w:val="26"/>
          <w:szCs w:val="26"/>
          <w:rtl/>
        </w:rPr>
        <w:t>ستم</w:t>
      </w:r>
      <w:r w:rsidRPr="00573E43">
        <w:rPr>
          <w:rFonts w:cs="B Zar"/>
          <w:sz w:val="26"/>
          <w:szCs w:val="26"/>
          <w:rtl/>
        </w:rPr>
        <w:t xml:space="preserve"> و پلتفرم</w:t>
      </w:r>
      <w:r w:rsidRPr="00573E43">
        <w:rPr>
          <w:rFonts w:cs="B Zar" w:hint="cs"/>
          <w:sz w:val="26"/>
          <w:szCs w:val="26"/>
          <w:rtl/>
        </w:rPr>
        <w:t>ی</w:t>
      </w:r>
      <w:r w:rsidRPr="00573E43">
        <w:rPr>
          <w:rFonts w:cs="B Zar"/>
          <w:sz w:val="26"/>
          <w:szCs w:val="26"/>
          <w:rtl/>
        </w:rPr>
        <w:t xml:space="preserve"> کامپا</w:t>
      </w:r>
      <w:r w:rsidRPr="00573E43">
        <w:rPr>
          <w:rFonts w:cs="B Zar" w:hint="cs"/>
          <w:sz w:val="26"/>
          <w:szCs w:val="26"/>
          <w:rtl/>
        </w:rPr>
        <w:t>ی</w:t>
      </w:r>
      <w:r w:rsidRPr="00573E43">
        <w:rPr>
          <w:rFonts w:cs="B Zar" w:hint="eastAsia"/>
          <w:sz w:val="26"/>
          <w:szCs w:val="26"/>
          <w:rtl/>
        </w:rPr>
        <w:t>ل</w:t>
      </w:r>
      <w:r w:rsidRPr="00573E43">
        <w:rPr>
          <w:rFonts w:cs="B Zar"/>
          <w:sz w:val="26"/>
          <w:szCs w:val="26"/>
          <w:rtl/>
        </w:rPr>
        <w:t xml:space="preserve"> و اجرا شود</w:t>
      </w:r>
      <w:r>
        <w:rPr>
          <w:rFonts w:cs="B Zar" w:hint="cs"/>
          <w:sz w:val="26"/>
          <w:szCs w:val="26"/>
          <w:rtl/>
        </w:rPr>
        <w:t>.</w:t>
      </w:r>
      <w:r w:rsidR="00F1264A">
        <w:rPr>
          <w:rFonts w:cs="B Zar"/>
          <w:sz w:val="26"/>
          <w:szCs w:val="26"/>
        </w:rPr>
        <w:t xml:space="preserve"> </w:t>
      </w:r>
    </w:p>
    <w:p w14:paraId="3AC52CAB" w14:textId="1D9B052C" w:rsidR="007D370E" w:rsidRPr="007D370E" w:rsidRDefault="007D370E" w:rsidP="00573E43">
      <w:pPr>
        <w:tabs>
          <w:tab w:val="left" w:pos="8756"/>
        </w:tabs>
        <w:ind w:right="270"/>
        <w:rPr>
          <w:rFonts w:cs="B Zar"/>
          <w:sz w:val="36"/>
          <w:szCs w:val="36"/>
        </w:rPr>
      </w:pPr>
      <w:bookmarkStart w:id="16" w:name="_Hlk81594962"/>
      <w:r>
        <w:rPr>
          <w:rFonts w:cs="B Zar" w:hint="cs"/>
          <w:sz w:val="32"/>
          <w:szCs w:val="32"/>
          <w:rtl/>
        </w:rPr>
        <w:lastRenderedPageBreak/>
        <w:t>5-</w:t>
      </w:r>
      <w:r>
        <w:rPr>
          <w:rFonts w:cs="B Zar" w:hint="cs"/>
          <w:sz w:val="36"/>
          <w:szCs w:val="36"/>
          <w:rtl/>
        </w:rPr>
        <w:t>2 چرا زبان پایتون؟</w:t>
      </w:r>
    </w:p>
    <w:bookmarkEnd w:id="16"/>
    <w:p w14:paraId="753B96D6" w14:textId="77777777" w:rsidR="004B11E2" w:rsidRDefault="00F201CD" w:rsidP="00573E43">
      <w:pPr>
        <w:tabs>
          <w:tab w:val="left" w:pos="8756"/>
        </w:tabs>
        <w:ind w:right="270"/>
        <w:rPr>
          <w:rFonts w:cs="B Zar"/>
          <w:sz w:val="26"/>
          <w:szCs w:val="26"/>
          <w:rtl/>
        </w:rPr>
      </w:pPr>
      <w:r>
        <w:rPr>
          <w:rFonts w:cs="B Zar" w:hint="cs"/>
          <w:sz w:val="26"/>
          <w:szCs w:val="26"/>
          <w:rtl/>
        </w:rPr>
        <w:t xml:space="preserve">چهار مدل برنامه نویسی را به طور خلاصه توضیح دادیم و تا حدودی آشنا شدیم ، حال میخواهیم مزایای زبان برنامه </w:t>
      </w:r>
    </w:p>
    <w:p w14:paraId="0F9CF434" w14:textId="41E7D0A1" w:rsidR="00F1264A" w:rsidRDefault="00F201CD" w:rsidP="00573E43">
      <w:pPr>
        <w:tabs>
          <w:tab w:val="left" w:pos="8756"/>
        </w:tabs>
        <w:ind w:right="270"/>
        <w:rPr>
          <w:rFonts w:cs="B Zar"/>
          <w:sz w:val="26"/>
          <w:szCs w:val="26"/>
          <w:rtl/>
        </w:rPr>
      </w:pPr>
      <w:r>
        <w:rPr>
          <w:rFonts w:cs="B Zar" w:hint="cs"/>
          <w:sz w:val="26"/>
          <w:szCs w:val="26"/>
          <w:rtl/>
        </w:rPr>
        <w:t xml:space="preserve">نویسی پایتون را با هم بررسی کنیم تا دلیل اینکه از این برنامه برای ساخت </w:t>
      </w:r>
      <w:r w:rsidR="00871438">
        <w:rPr>
          <w:rFonts w:cs="B Zar" w:hint="cs"/>
          <w:sz w:val="26"/>
          <w:szCs w:val="26"/>
          <w:rtl/>
        </w:rPr>
        <w:t>ماشین حساب استفاده کردیم را بفهمیم.</w:t>
      </w:r>
    </w:p>
    <w:p w14:paraId="433D54C7" w14:textId="6A49F734" w:rsidR="00871438" w:rsidRDefault="00372552" w:rsidP="00573E43">
      <w:pPr>
        <w:tabs>
          <w:tab w:val="left" w:pos="8756"/>
        </w:tabs>
        <w:ind w:right="270"/>
        <w:rPr>
          <w:rFonts w:cs="B Zar"/>
          <w:sz w:val="26"/>
          <w:szCs w:val="26"/>
          <w:rtl/>
        </w:rPr>
      </w:pPr>
      <w:r>
        <w:rPr>
          <w:rFonts w:cs="B Zar" w:hint="cs"/>
          <w:sz w:val="26"/>
          <w:szCs w:val="26"/>
          <w:rtl/>
        </w:rPr>
        <w:t xml:space="preserve">اگر بخواهیم زبان پایتون را با زبان های دیگر مقایسه کنیم از نظر نوشتاری پایتون راحت تر از سی پلاس </w:t>
      </w:r>
      <w:proofErr w:type="spellStart"/>
      <w:r>
        <w:rPr>
          <w:rFonts w:cs="B Zar" w:hint="cs"/>
          <w:sz w:val="26"/>
          <w:szCs w:val="26"/>
          <w:rtl/>
        </w:rPr>
        <w:t>پلاس</w:t>
      </w:r>
      <w:proofErr w:type="spellEnd"/>
      <w:r>
        <w:rPr>
          <w:rFonts w:cs="B Zar" w:hint="cs"/>
          <w:sz w:val="26"/>
          <w:szCs w:val="26"/>
          <w:rtl/>
        </w:rPr>
        <w:t xml:space="preserve"> است.</w:t>
      </w:r>
      <w:r w:rsidR="00E45532" w:rsidRPr="00E45532">
        <w:rPr>
          <w:rtl/>
        </w:rPr>
        <w:t xml:space="preserve"> </w:t>
      </w:r>
      <w:r w:rsidR="00E45532" w:rsidRPr="00E45532">
        <w:rPr>
          <w:rFonts w:cs="B Zar"/>
          <w:sz w:val="26"/>
          <w:szCs w:val="26"/>
          <w:rtl/>
        </w:rPr>
        <w:t>در زبان پا</w:t>
      </w:r>
      <w:r w:rsidR="00E45532" w:rsidRPr="00E45532">
        <w:rPr>
          <w:rFonts w:cs="B Zar" w:hint="cs"/>
          <w:sz w:val="26"/>
          <w:szCs w:val="26"/>
          <w:rtl/>
        </w:rPr>
        <w:t>ی</w:t>
      </w:r>
      <w:r w:rsidR="00E45532" w:rsidRPr="00E45532">
        <w:rPr>
          <w:rFonts w:cs="B Zar" w:hint="eastAsia"/>
          <w:sz w:val="26"/>
          <w:szCs w:val="26"/>
          <w:rtl/>
        </w:rPr>
        <w:t>تون،</w:t>
      </w:r>
      <w:r w:rsidR="00E45532" w:rsidRPr="00E45532">
        <w:rPr>
          <w:rFonts w:cs="B Zar"/>
          <w:sz w:val="26"/>
          <w:szCs w:val="26"/>
          <w:rtl/>
        </w:rPr>
        <w:t xml:space="preserve"> علاوه بر برنامه‌نو</w:t>
      </w:r>
      <w:r w:rsidR="00E45532" w:rsidRPr="00E45532">
        <w:rPr>
          <w:rFonts w:cs="B Zar" w:hint="cs"/>
          <w:sz w:val="26"/>
          <w:szCs w:val="26"/>
          <w:rtl/>
        </w:rPr>
        <w:t>ی</w:t>
      </w:r>
      <w:r w:rsidR="00E45532" w:rsidRPr="00E45532">
        <w:rPr>
          <w:rFonts w:cs="B Zar" w:hint="eastAsia"/>
          <w:sz w:val="26"/>
          <w:szCs w:val="26"/>
          <w:rtl/>
        </w:rPr>
        <w:t>س</w:t>
      </w:r>
      <w:r w:rsidR="00E45532" w:rsidRPr="00E45532">
        <w:rPr>
          <w:rFonts w:cs="B Zar" w:hint="cs"/>
          <w:sz w:val="26"/>
          <w:szCs w:val="26"/>
          <w:rtl/>
        </w:rPr>
        <w:t>ی</w:t>
      </w:r>
      <w:r w:rsidR="00E45532" w:rsidRPr="00E45532">
        <w:rPr>
          <w:rFonts w:cs="B Zar"/>
          <w:sz w:val="26"/>
          <w:szCs w:val="26"/>
          <w:rtl/>
        </w:rPr>
        <w:t xml:space="preserve"> </w:t>
      </w:r>
      <w:r w:rsidR="00E45532" w:rsidRPr="00E45532">
        <w:rPr>
          <w:rFonts w:cs="B Zar" w:hint="cs"/>
          <w:sz w:val="26"/>
          <w:szCs w:val="26"/>
          <w:rtl/>
        </w:rPr>
        <w:t>شی گرا</w:t>
      </w:r>
      <w:r w:rsidR="00E45532" w:rsidRPr="00E45532">
        <w:rPr>
          <w:rFonts w:cs="B Zar" w:hint="eastAsia"/>
          <w:sz w:val="26"/>
          <w:szCs w:val="26"/>
          <w:rtl/>
        </w:rPr>
        <w:t>،</w:t>
      </w:r>
      <w:r w:rsidR="00E45532" w:rsidRPr="00E45532">
        <w:rPr>
          <w:rFonts w:cs="B Zar"/>
          <w:sz w:val="26"/>
          <w:szCs w:val="26"/>
          <w:rtl/>
        </w:rPr>
        <w:t xml:space="preserve"> از برنامه‌نو</w:t>
      </w:r>
      <w:r w:rsidR="00E45532" w:rsidRPr="00E45532">
        <w:rPr>
          <w:rFonts w:cs="B Zar" w:hint="cs"/>
          <w:sz w:val="26"/>
          <w:szCs w:val="26"/>
          <w:rtl/>
        </w:rPr>
        <w:t>ی</w:t>
      </w:r>
      <w:r w:rsidR="00E45532" w:rsidRPr="00E45532">
        <w:rPr>
          <w:rFonts w:cs="B Zar" w:hint="eastAsia"/>
          <w:sz w:val="26"/>
          <w:szCs w:val="26"/>
          <w:rtl/>
        </w:rPr>
        <w:t>س</w:t>
      </w:r>
      <w:r w:rsidR="00E45532" w:rsidRPr="00E45532">
        <w:rPr>
          <w:rFonts w:cs="B Zar" w:hint="cs"/>
          <w:sz w:val="26"/>
          <w:szCs w:val="26"/>
          <w:rtl/>
        </w:rPr>
        <w:t>ی</w:t>
      </w:r>
      <w:r w:rsidR="00E45532" w:rsidRPr="00E45532">
        <w:rPr>
          <w:rFonts w:cs="B Zar"/>
          <w:sz w:val="26"/>
          <w:szCs w:val="26"/>
          <w:rtl/>
        </w:rPr>
        <w:t xml:space="preserve"> تابع</w:t>
      </w:r>
      <w:r w:rsidR="00E45532" w:rsidRPr="00E45532">
        <w:rPr>
          <w:rFonts w:cs="B Zar" w:hint="cs"/>
          <w:sz w:val="26"/>
          <w:szCs w:val="26"/>
          <w:rtl/>
        </w:rPr>
        <w:t>ی</w:t>
      </w:r>
      <w:r w:rsidR="00E45532">
        <w:rPr>
          <w:rStyle w:val="FootnoteReference"/>
          <w:rFonts w:cs="B Zar"/>
          <w:sz w:val="26"/>
          <w:szCs w:val="26"/>
          <w:rtl/>
        </w:rPr>
        <w:footnoteReference w:id="19"/>
      </w:r>
      <w:r w:rsidR="00E45532" w:rsidRPr="00E45532">
        <w:rPr>
          <w:rFonts w:cs="B Zar"/>
          <w:sz w:val="26"/>
          <w:szCs w:val="26"/>
          <w:rtl/>
        </w:rPr>
        <w:t xml:space="preserve">  و ساختار</w:t>
      </w:r>
      <w:r w:rsidR="00E45532" w:rsidRPr="00E45532">
        <w:rPr>
          <w:rFonts w:cs="B Zar" w:hint="cs"/>
          <w:sz w:val="26"/>
          <w:szCs w:val="26"/>
          <w:rtl/>
        </w:rPr>
        <w:t>ی</w:t>
      </w:r>
      <w:r w:rsidR="00E45532">
        <w:rPr>
          <w:rStyle w:val="FootnoteReference"/>
          <w:rFonts w:cs="B Zar"/>
          <w:sz w:val="26"/>
          <w:szCs w:val="26"/>
          <w:rtl/>
        </w:rPr>
        <w:footnoteReference w:id="20"/>
      </w:r>
      <w:r w:rsidR="00E45532" w:rsidRPr="00E45532">
        <w:rPr>
          <w:rFonts w:cs="B Zar"/>
          <w:sz w:val="26"/>
          <w:szCs w:val="26"/>
          <w:rtl/>
        </w:rPr>
        <w:t xml:space="preserve"> ن</w:t>
      </w:r>
      <w:r w:rsidR="00E45532" w:rsidRPr="00E45532">
        <w:rPr>
          <w:rFonts w:cs="B Zar" w:hint="cs"/>
          <w:sz w:val="26"/>
          <w:szCs w:val="26"/>
          <w:rtl/>
        </w:rPr>
        <w:t>ی</w:t>
      </w:r>
      <w:r w:rsidR="00E45532" w:rsidRPr="00E45532">
        <w:rPr>
          <w:rFonts w:cs="B Zar" w:hint="eastAsia"/>
          <w:sz w:val="26"/>
          <w:szCs w:val="26"/>
          <w:rtl/>
        </w:rPr>
        <w:t>ز</w:t>
      </w:r>
      <w:r w:rsidR="00E45532" w:rsidRPr="00E45532">
        <w:rPr>
          <w:rFonts w:cs="B Zar"/>
          <w:sz w:val="26"/>
          <w:szCs w:val="26"/>
          <w:rtl/>
        </w:rPr>
        <w:t xml:space="preserve"> پشت</w:t>
      </w:r>
      <w:r w:rsidR="00E45532" w:rsidRPr="00E45532">
        <w:rPr>
          <w:rFonts w:cs="B Zar" w:hint="cs"/>
          <w:sz w:val="26"/>
          <w:szCs w:val="26"/>
          <w:rtl/>
        </w:rPr>
        <w:t>ی</w:t>
      </w:r>
      <w:r w:rsidR="00E45532" w:rsidRPr="00E45532">
        <w:rPr>
          <w:rFonts w:cs="B Zar" w:hint="eastAsia"/>
          <w:sz w:val="26"/>
          <w:szCs w:val="26"/>
          <w:rtl/>
        </w:rPr>
        <w:t>بان</w:t>
      </w:r>
      <w:r w:rsidR="00E45532" w:rsidRPr="00E45532">
        <w:rPr>
          <w:rFonts w:cs="B Zar" w:hint="cs"/>
          <w:sz w:val="26"/>
          <w:szCs w:val="26"/>
          <w:rtl/>
        </w:rPr>
        <w:t>ی</w:t>
      </w:r>
      <w:r w:rsidR="00E45532" w:rsidRPr="00E45532">
        <w:rPr>
          <w:rFonts w:cs="B Zar"/>
          <w:sz w:val="26"/>
          <w:szCs w:val="26"/>
          <w:rtl/>
        </w:rPr>
        <w:t xml:space="preserve"> م</w:t>
      </w:r>
      <w:r w:rsidR="00E45532" w:rsidRPr="00E45532">
        <w:rPr>
          <w:rFonts w:cs="B Zar" w:hint="cs"/>
          <w:sz w:val="26"/>
          <w:szCs w:val="26"/>
          <w:rtl/>
        </w:rPr>
        <w:t>ی‌</w:t>
      </w:r>
      <w:r w:rsidR="00E45532" w:rsidRPr="00E45532">
        <w:rPr>
          <w:rFonts w:cs="B Zar" w:hint="eastAsia"/>
          <w:sz w:val="26"/>
          <w:szCs w:val="26"/>
          <w:rtl/>
        </w:rPr>
        <w:t>شود</w:t>
      </w:r>
      <w:r w:rsidR="00E45532" w:rsidRPr="00E45532">
        <w:rPr>
          <w:rFonts w:cs="B Zar"/>
          <w:sz w:val="26"/>
          <w:szCs w:val="26"/>
          <w:rtl/>
        </w:rPr>
        <w:t>.</w:t>
      </w:r>
      <w:r w:rsidR="00E45532">
        <w:rPr>
          <w:rFonts w:cs="B Zar" w:hint="cs"/>
          <w:sz w:val="26"/>
          <w:szCs w:val="26"/>
          <w:rtl/>
        </w:rPr>
        <w:t xml:space="preserve">   </w:t>
      </w:r>
    </w:p>
    <w:p w14:paraId="329D6E0B" w14:textId="65904459" w:rsidR="00E45532" w:rsidRDefault="00E45532" w:rsidP="00573E43">
      <w:pPr>
        <w:tabs>
          <w:tab w:val="left" w:pos="8756"/>
        </w:tabs>
        <w:ind w:right="270"/>
        <w:rPr>
          <w:rFonts w:cs="B Zar"/>
          <w:sz w:val="26"/>
          <w:szCs w:val="26"/>
          <w:rtl/>
        </w:rPr>
      </w:pPr>
      <w:r w:rsidRPr="00E45532">
        <w:rPr>
          <w:rFonts w:cs="B Zar"/>
          <w:sz w:val="26"/>
          <w:szCs w:val="26"/>
          <w:rtl/>
        </w:rPr>
        <w:t>تعر</w:t>
      </w:r>
      <w:r w:rsidRPr="00E45532">
        <w:rPr>
          <w:rFonts w:cs="B Zar" w:hint="cs"/>
          <w:sz w:val="26"/>
          <w:szCs w:val="26"/>
          <w:rtl/>
        </w:rPr>
        <w:t>ی</w:t>
      </w:r>
      <w:r w:rsidRPr="00E45532">
        <w:rPr>
          <w:rFonts w:cs="B Zar" w:hint="eastAsia"/>
          <w:sz w:val="26"/>
          <w:szCs w:val="26"/>
          <w:rtl/>
        </w:rPr>
        <w:t>ف</w:t>
      </w:r>
      <w:r w:rsidRPr="00E45532">
        <w:rPr>
          <w:rFonts w:cs="B Zar"/>
          <w:sz w:val="26"/>
          <w:szCs w:val="26"/>
          <w:rtl/>
        </w:rPr>
        <w:t xml:space="preserve"> و استفاده از کلاس‌ها</w:t>
      </w:r>
      <w:r>
        <w:rPr>
          <w:rStyle w:val="FootnoteReference"/>
          <w:rFonts w:cs="B Zar"/>
          <w:sz w:val="26"/>
          <w:szCs w:val="26"/>
          <w:rtl/>
        </w:rPr>
        <w:footnoteReference w:id="21"/>
      </w:r>
      <w:r w:rsidRPr="00E45532">
        <w:rPr>
          <w:rFonts w:cs="B Zar"/>
          <w:sz w:val="26"/>
          <w:szCs w:val="26"/>
          <w:rtl/>
        </w:rPr>
        <w:t xml:space="preserve">  و </w:t>
      </w:r>
      <w:r w:rsidRPr="00E45532">
        <w:rPr>
          <w:rFonts w:cs="B Zar" w:hint="cs"/>
          <w:sz w:val="26"/>
          <w:szCs w:val="26"/>
          <w:rtl/>
        </w:rPr>
        <w:t>اشیا</w:t>
      </w:r>
      <w:r>
        <w:rPr>
          <w:rStyle w:val="FootnoteReference"/>
          <w:rFonts w:cs="B Zar"/>
          <w:sz w:val="26"/>
          <w:szCs w:val="26"/>
          <w:rtl/>
        </w:rPr>
        <w:footnoteReference w:id="22"/>
      </w:r>
      <w:r w:rsidRPr="00E45532">
        <w:rPr>
          <w:rFonts w:cs="B Zar"/>
          <w:sz w:val="26"/>
          <w:szCs w:val="26"/>
          <w:rtl/>
        </w:rPr>
        <w:t xml:space="preserve">  در زبان پا</w:t>
      </w:r>
      <w:r w:rsidRPr="00E45532">
        <w:rPr>
          <w:rFonts w:cs="B Zar" w:hint="cs"/>
          <w:sz w:val="26"/>
          <w:szCs w:val="26"/>
          <w:rtl/>
        </w:rPr>
        <w:t>ی</w:t>
      </w:r>
      <w:r w:rsidRPr="00E45532">
        <w:rPr>
          <w:rFonts w:cs="B Zar" w:hint="eastAsia"/>
          <w:sz w:val="26"/>
          <w:szCs w:val="26"/>
          <w:rtl/>
        </w:rPr>
        <w:t>تون،</w:t>
      </w:r>
      <w:r w:rsidRPr="00E45532">
        <w:rPr>
          <w:rFonts w:cs="B Zar"/>
          <w:sz w:val="26"/>
          <w:szCs w:val="26"/>
          <w:rtl/>
        </w:rPr>
        <w:t xml:space="preserve"> به دل</w:t>
      </w:r>
      <w:r w:rsidRPr="00E45532">
        <w:rPr>
          <w:rFonts w:cs="B Zar" w:hint="cs"/>
          <w:sz w:val="26"/>
          <w:szCs w:val="26"/>
          <w:rtl/>
        </w:rPr>
        <w:t>ی</w:t>
      </w:r>
      <w:r w:rsidRPr="00E45532">
        <w:rPr>
          <w:rFonts w:cs="B Zar" w:hint="eastAsia"/>
          <w:sz w:val="26"/>
          <w:szCs w:val="26"/>
          <w:rtl/>
        </w:rPr>
        <w:t>ل</w:t>
      </w:r>
      <w:r w:rsidRPr="00E45532">
        <w:rPr>
          <w:rFonts w:cs="B Zar"/>
          <w:sz w:val="26"/>
          <w:szCs w:val="26"/>
          <w:rtl/>
        </w:rPr>
        <w:t xml:space="preserve"> وجود و</w:t>
      </w:r>
      <w:r w:rsidRPr="00E45532">
        <w:rPr>
          <w:rFonts w:cs="B Zar" w:hint="cs"/>
          <w:sz w:val="26"/>
          <w:szCs w:val="26"/>
          <w:rtl/>
        </w:rPr>
        <w:t>ی</w:t>
      </w:r>
      <w:r w:rsidRPr="00E45532">
        <w:rPr>
          <w:rFonts w:cs="B Zar" w:hint="eastAsia"/>
          <w:sz w:val="26"/>
          <w:szCs w:val="26"/>
          <w:rtl/>
        </w:rPr>
        <w:t>ژگ</w:t>
      </w:r>
      <w:r w:rsidRPr="00E45532">
        <w:rPr>
          <w:rFonts w:cs="B Zar" w:hint="cs"/>
          <w:sz w:val="26"/>
          <w:szCs w:val="26"/>
          <w:rtl/>
        </w:rPr>
        <w:t>ی‌</w:t>
      </w:r>
      <w:r w:rsidRPr="00E45532">
        <w:rPr>
          <w:rFonts w:cs="B Zar" w:hint="eastAsia"/>
          <w:sz w:val="26"/>
          <w:szCs w:val="26"/>
          <w:rtl/>
        </w:rPr>
        <w:t>ها</w:t>
      </w:r>
      <w:r w:rsidRPr="00E45532">
        <w:rPr>
          <w:rFonts w:cs="B Zar" w:hint="cs"/>
          <w:sz w:val="26"/>
          <w:szCs w:val="26"/>
          <w:rtl/>
        </w:rPr>
        <w:t>ی</w:t>
      </w:r>
      <w:r w:rsidRPr="00E45532">
        <w:rPr>
          <w:rFonts w:cs="B Zar"/>
          <w:sz w:val="26"/>
          <w:szCs w:val="26"/>
          <w:rtl/>
        </w:rPr>
        <w:t xml:space="preserve"> </w:t>
      </w:r>
      <w:r w:rsidRPr="00E45532">
        <w:rPr>
          <w:rFonts w:cs="B Zar" w:hint="cs"/>
          <w:sz w:val="26"/>
          <w:szCs w:val="26"/>
          <w:rtl/>
        </w:rPr>
        <w:t>شی گرایی</w:t>
      </w:r>
      <w:r w:rsidRPr="00E45532">
        <w:rPr>
          <w:rFonts w:cs="B Zar" w:hint="eastAsia"/>
          <w:sz w:val="26"/>
          <w:szCs w:val="26"/>
          <w:rtl/>
        </w:rPr>
        <w:t>،</w:t>
      </w:r>
      <w:r w:rsidRPr="00E45532">
        <w:rPr>
          <w:rFonts w:cs="B Zar"/>
          <w:sz w:val="26"/>
          <w:szCs w:val="26"/>
          <w:rtl/>
        </w:rPr>
        <w:t xml:space="preserve"> بس</w:t>
      </w:r>
      <w:r w:rsidRPr="00E45532">
        <w:rPr>
          <w:rFonts w:cs="B Zar" w:hint="cs"/>
          <w:sz w:val="26"/>
          <w:szCs w:val="26"/>
          <w:rtl/>
        </w:rPr>
        <w:t>ی</w:t>
      </w:r>
      <w:r w:rsidRPr="00E45532">
        <w:rPr>
          <w:rFonts w:cs="B Zar" w:hint="eastAsia"/>
          <w:sz w:val="26"/>
          <w:szCs w:val="26"/>
          <w:rtl/>
        </w:rPr>
        <w:t>ار</w:t>
      </w:r>
      <w:r w:rsidRPr="00E45532">
        <w:rPr>
          <w:rFonts w:cs="B Zar"/>
          <w:sz w:val="26"/>
          <w:szCs w:val="26"/>
          <w:rtl/>
        </w:rPr>
        <w:t xml:space="preserve"> ساده است.</w:t>
      </w:r>
      <w:r>
        <w:rPr>
          <w:rFonts w:cs="B Zar" w:hint="cs"/>
          <w:sz w:val="26"/>
          <w:szCs w:val="26"/>
          <w:rtl/>
        </w:rPr>
        <w:t xml:space="preserve">  </w:t>
      </w:r>
    </w:p>
    <w:p w14:paraId="3049B9D2" w14:textId="77777777" w:rsidR="00E45532" w:rsidRDefault="00E45532" w:rsidP="00573E43">
      <w:pPr>
        <w:tabs>
          <w:tab w:val="left" w:pos="8756"/>
        </w:tabs>
        <w:ind w:right="270"/>
        <w:rPr>
          <w:rFonts w:cs="B Zar"/>
          <w:sz w:val="26"/>
          <w:szCs w:val="26"/>
          <w:rtl/>
        </w:rPr>
      </w:pPr>
      <w:r w:rsidRPr="00E45532">
        <w:rPr>
          <w:rFonts w:cs="B Zar"/>
          <w:sz w:val="26"/>
          <w:szCs w:val="26"/>
          <w:rtl/>
        </w:rPr>
        <w:t>قابل</w:t>
      </w:r>
      <w:r w:rsidRPr="00E45532">
        <w:rPr>
          <w:rFonts w:cs="B Zar" w:hint="cs"/>
          <w:sz w:val="26"/>
          <w:szCs w:val="26"/>
          <w:rtl/>
        </w:rPr>
        <w:t>ی</w:t>
      </w:r>
      <w:r w:rsidRPr="00E45532">
        <w:rPr>
          <w:rFonts w:cs="B Zar" w:hint="eastAsia"/>
          <w:sz w:val="26"/>
          <w:szCs w:val="26"/>
          <w:rtl/>
        </w:rPr>
        <w:t>ت</w:t>
      </w:r>
      <w:r w:rsidRPr="00E45532">
        <w:rPr>
          <w:rFonts w:cs="B Zar"/>
          <w:sz w:val="26"/>
          <w:szCs w:val="26"/>
          <w:rtl/>
        </w:rPr>
        <w:t xml:space="preserve"> خوانا</w:t>
      </w:r>
      <w:r w:rsidRPr="00E45532">
        <w:rPr>
          <w:rFonts w:cs="B Zar" w:hint="cs"/>
          <w:sz w:val="26"/>
          <w:szCs w:val="26"/>
          <w:rtl/>
        </w:rPr>
        <w:t>یی</w:t>
      </w:r>
      <w:r w:rsidRPr="00E45532">
        <w:rPr>
          <w:rFonts w:cs="B Zar"/>
          <w:sz w:val="26"/>
          <w:szCs w:val="26"/>
          <w:rtl/>
        </w:rPr>
        <w:t xml:space="preserve"> و </w:t>
      </w:r>
      <w:r w:rsidRPr="00E45532">
        <w:rPr>
          <w:rFonts w:cs="B Zar" w:hint="cs"/>
          <w:sz w:val="26"/>
          <w:szCs w:val="26"/>
          <w:rtl/>
        </w:rPr>
        <w:t>اشکال زدایی</w:t>
      </w:r>
      <w:r w:rsidRPr="00E45532">
        <w:rPr>
          <w:rFonts w:cs="B Zar"/>
          <w:sz w:val="26"/>
          <w:szCs w:val="26"/>
          <w:rtl/>
        </w:rPr>
        <w:t xml:space="preserve"> کدها در زبان پا</w:t>
      </w:r>
      <w:r w:rsidRPr="00E45532">
        <w:rPr>
          <w:rFonts w:cs="B Zar" w:hint="cs"/>
          <w:sz w:val="26"/>
          <w:szCs w:val="26"/>
          <w:rtl/>
        </w:rPr>
        <w:t>ی</w:t>
      </w:r>
      <w:r w:rsidRPr="00E45532">
        <w:rPr>
          <w:rFonts w:cs="B Zar" w:hint="eastAsia"/>
          <w:sz w:val="26"/>
          <w:szCs w:val="26"/>
          <w:rtl/>
        </w:rPr>
        <w:t>تون</w:t>
      </w:r>
      <w:r w:rsidRPr="00E45532">
        <w:rPr>
          <w:rFonts w:cs="B Zar"/>
          <w:sz w:val="26"/>
          <w:szCs w:val="26"/>
          <w:rtl/>
        </w:rPr>
        <w:t xml:space="preserve"> بس</w:t>
      </w:r>
      <w:r w:rsidRPr="00E45532">
        <w:rPr>
          <w:rFonts w:cs="B Zar" w:hint="cs"/>
          <w:sz w:val="26"/>
          <w:szCs w:val="26"/>
          <w:rtl/>
        </w:rPr>
        <w:t>ی</w:t>
      </w:r>
      <w:r w:rsidRPr="00E45532">
        <w:rPr>
          <w:rFonts w:cs="B Zar" w:hint="eastAsia"/>
          <w:sz w:val="26"/>
          <w:szCs w:val="26"/>
          <w:rtl/>
        </w:rPr>
        <w:t>ار</w:t>
      </w:r>
      <w:r w:rsidRPr="00E45532">
        <w:rPr>
          <w:rFonts w:cs="B Zar"/>
          <w:sz w:val="26"/>
          <w:szCs w:val="26"/>
          <w:rtl/>
        </w:rPr>
        <w:t xml:space="preserve"> بالاست. به هم</w:t>
      </w:r>
      <w:r w:rsidRPr="00E45532">
        <w:rPr>
          <w:rFonts w:cs="B Zar" w:hint="cs"/>
          <w:sz w:val="26"/>
          <w:szCs w:val="26"/>
          <w:rtl/>
        </w:rPr>
        <w:t>ی</w:t>
      </w:r>
      <w:r w:rsidRPr="00E45532">
        <w:rPr>
          <w:rFonts w:cs="B Zar" w:hint="eastAsia"/>
          <w:sz w:val="26"/>
          <w:szCs w:val="26"/>
          <w:rtl/>
        </w:rPr>
        <w:t>ن</w:t>
      </w:r>
      <w:r w:rsidRPr="00E45532">
        <w:rPr>
          <w:rFonts w:cs="B Zar"/>
          <w:sz w:val="26"/>
          <w:szCs w:val="26"/>
          <w:rtl/>
        </w:rPr>
        <w:t xml:space="preserve"> خاطر، </w:t>
      </w:r>
      <w:r w:rsidRPr="00E45532">
        <w:rPr>
          <w:rFonts w:cs="B Zar" w:hint="cs"/>
          <w:sz w:val="26"/>
          <w:szCs w:val="26"/>
          <w:rtl/>
        </w:rPr>
        <w:t>ی</w:t>
      </w:r>
      <w:r w:rsidRPr="00E45532">
        <w:rPr>
          <w:rFonts w:cs="B Zar" w:hint="eastAsia"/>
          <w:sz w:val="26"/>
          <w:szCs w:val="26"/>
          <w:rtl/>
        </w:rPr>
        <w:t>ادگ</w:t>
      </w:r>
      <w:r w:rsidRPr="00E45532">
        <w:rPr>
          <w:rFonts w:cs="B Zar" w:hint="cs"/>
          <w:sz w:val="26"/>
          <w:szCs w:val="26"/>
          <w:rtl/>
        </w:rPr>
        <w:t>ی</w:t>
      </w:r>
      <w:r w:rsidRPr="00E45532">
        <w:rPr>
          <w:rFonts w:cs="B Zar" w:hint="eastAsia"/>
          <w:sz w:val="26"/>
          <w:szCs w:val="26"/>
          <w:rtl/>
        </w:rPr>
        <w:t>ر</w:t>
      </w:r>
      <w:r w:rsidRPr="00E45532">
        <w:rPr>
          <w:rFonts w:cs="B Zar" w:hint="cs"/>
          <w:sz w:val="26"/>
          <w:szCs w:val="26"/>
          <w:rtl/>
        </w:rPr>
        <w:t>ی</w:t>
      </w:r>
      <w:r w:rsidRPr="00E45532">
        <w:rPr>
          <w:rFonts w:cs="B Zar"/>
          <w:sz w:val="26"/>
          <w:szCs w:val="26"/>
          <w:rtl/>
        </w:rPr>
        <w:t xml:space="preserve"> آن به برنامه‌نو</w:t>
      </w:r>
      <w:r w:rsidRPr="00E45532">
        <w:rPr>
          <w:rFonts w:cs="B Zar" w:hint="cs"/>
          <w:sz w:val="26"/>
          <w:szCs w:val="26"/>
          <w:rtl/>
        </w:rPr>
        <w:t>ی</w:t>
      </w:r>
      <w:r w:rsidRPr="00E45532">
        <w:rPr>
          <w:rFonts w:cs="B Zar" w:hint="eastAsia"/>
          <w:sz w:val="26"/>
          <w:szCs w:val="26"/>
          <w:rtl/>
        </w:rPr>
        <w:t>سان</w:t>
      </w:r>
      <w:r w:rsidRPr="00E45532">
        <w:rPr>
          <w:rFonts w:cs="B Zar"/>
          <w:sz w:val="26"/>
          <w:szCs w:val="26"/>
          <w:rtl/>
        </w:rPr>
        <w:t xml:space="preserve"> مبتد</w:t>
      </w:r>
      <w:r w:rsidRPr="00E45532">
        <w:rPr>
          <w:rFonts w:cs="B Zar" w:hint="cs"/>
          <w:sz w:val="26"/>
          <w:szCs w:val="26"/>
          <w:rtl/>
        </w:rPr>
        <w:t>ی</w:t>
      </w:r>
      <w:r w:rsidRPr="00E45532">
        <w:rPr>
          <w:rFonts w:cs="B Zar"/>
          <w:sz w:val="26"/>
          <w:szCs w:val="26"/>
          <w:rtl/>
        </w:rPr>
        <w:t xml:space="preserve"> توص</w:t>
      </w:r>
      <w:r w:rsidRPr="00E45532">
        <w:rPr>
          <w:rFonts w:cs="B Zar" w:hint="cs"/>
          <w:sz w:val="26"/>
          <w:szCs w:val="26"/>
          <w:rtl/>
        </w:rPr>
        <w:t>ی</w:t>
      </w:r>
      <w:r w:rsidRPr="00E45532">
        <w:rPr>
          <w:rFonts w:cs="B Zar" w:hint="eastAsia"/>
          <w:sz w:val="26"/>
          <w:szCs w:val="26"/>
          <w:rtl/>
        </w:rPr>
        <w:t>ه</w:t>
      </w:r>
      <w:r w:rsidRPr="00E45532">
        <w:rPr>
          <w:rFonts w:cs="B Zar"/>
          <w:sz w:val="26"/>
          <w:szCs w:val="26"/>
          <w:rtl/>
        </w:rPr>
        <w:t xml:space="preserve"> م</w:t>
      </w:r>
      <w:r w:rsidRPr="00E45532">
        <w:rPr>
          <w:rFonts w:cs="B Zar" w:hint="cs"/>
          <w:sz w:val="26"/>
          <w:szCs w:val="26"/>
          <w:rtl/>
        </w:rPr>
        <w:t>ی‌</w:t>
      </w:r>
      <w:r w:rsidRPr="00E45532">
        <w:rPr>
          <w:rFonts w:cs="B Zar" w:hint="eastAsia"/>
          <w:sz w:val="26"/>
          <w:szCs w:val="26"/>
          <w:rtl/>
        </w:rPr>
        <w:t>شود</w:t>
      </w:r>
      <w:r w:rsidRPr="00E45532">
        <w:rPr>
          <w:rFonts w:cs="B Zar"/>
          <w:sz w:val="26"/>
          <w:szCs w:val="26"/>
          <w:rtl/>
        </w:rPr>
        <w:t>.</w:t>
      </w:r>
    </w:p>
    <w:p w14:paraId="6A9AFA0C" w14:textId="0B230BF2" w:rsidR="00E45532" w:rsidRDefault="00E45532" w:rsidP="00573E43">
      <w:pPr>
        <w:tabs>
          <w:tab w:val="left" w:pos="8756"/>
        </w:tabs>
        <w:ind w:right="270"/>
        <w:rPr>
          <w:rFonts w:cs="B Zar"/>
          <w:sz w:val="26"/>
          <w:szCs w:val="26"/>
          <w:rtl/>
        </w:rPr>
      </w:pPr>
      <w:r>
        <w:rPr>
          <w:rFonts w:cs="B Zar" w:hint="cs"/>
          <w:sz w:val="26"/>
          <w:szCs w:val="26"/>
          <w:rtl/>
        </w:rPr>
        <w:t xml:space="preserve"> همچنین </w:t>
      </w:r>
      <w:r w:rsidRPr="00E45532">
        <w:rPr>
          <w:rFonts w:cs="B Zar"/>
          <w:sz w:val="26"/>
          <w:szCs w:val="26"/>
          <w:rtl/>
        </w:rPr>
        <w:t>کتابخانه استاندارد زبان پا</w:t>
      </w:r>
      <w:r w:rsidRPr="00E45532">
        <w:rPr>
          <w:rFonts w:cs="B Zar" w:hint="cs"/>
          <w:sz w:val="26"/>
          <w:szCs w:val="26"/>
          <w:rtl/>
        </w:rPr>
        <w:t>ی</w:t>
      </w:r>
      <w:r w:rsidRPr="00E45532">
        <w:rPr>
          <w:rFonts w:cs="B Zar" w:hint="eastAsia"/>
          <w:sz w:val="26"/>
          <w:szCs w:val="26"/>
          <w:rtl/>
        </w:rPr>
        <w:t>تون</w:t>
      </w:r>
      <w:r w:rsidRPr="00E45532">
        <w:rPr>
          <w:rFonts w:cs="B Zar"/>
          <w:sz w:val="26"/>
          <w:szCs w:val="26"/>
          <w:rtl/>
        </w:rPr>
        <w:t xml:space="preserve"> بس</w:t>
      </w:r>
      <w:r w:rsidRPr="00E45532">
        <w:rPr>
          <w:rFonts w:cs="B Zar" w:hint="cs"/>
          <w:sz w:val="26"/>
          <w:szCs w:val="26"/>
          <w:rtl/>
        </w:rPr>
        <w:t>ی</w:t>
      </w:r>
      <w:r w:rsidRPr="00E45532">
        <w:rPr>
          <w:rFonts w:cs="B Zar" w:hint="eastAsia"/>
          <w:sz w:val="26"/>
          <w:szCs w:val="26"/>
          <w:rtl/>
        </w:rPr>
        <w:t>ار</w:t>
      </w:r>
      <w:r w:rsidRPr="00E45532">
        <w:rPr>
          <w:rFonts w:cs="B Zar"/>
          <w:sz w:val="26"/>
          <w:szCs w:val="26"/>
          <w:rtl/>
        </w:rPr>
        <w:t xml:space="preserve"> غن</w:t>
      </w:r>
      <w:r w:rsidRPr="00E45532">
        <w:rPr>
          <w:rFonts w:cs="B Zar" w:hint="cs"/>
          <w:sz w:val="26"/>
          <w:szCs w:val="26"/>
          <w:rtl/>
        </w:rPr>
        <w:t>ی</w:t>
      </w:r>
      <w:r w:rsidRPr="00E45532">
        <w:rPr>
          <w:rFonts w:cs="B Zar"/>
          <w:sz w:val="26"/>
          <w:szCs w:val="26"/>
          <w:rtl/>
        </w:rPr>
        <w:t xml:space="preserve"> است و با تمام</w:t>
      </w:r>
      <w:r w:rsidRPr="00E45532">
        <w:rPr>
          <w:rFonts w:cs="B Zar" w:hint="cs"/>
          <w:sz w:val="26"/>
          <w:szCs w:val="26"/>
          <w:rtl/>
        </w:rPr>
        <w:t>ی</w:t>
      </w:r>
      <w:r w:rsidRPr="00E45532">
        <w:rPr>
          <w:rFonts w:cs="B Zar"/>
          <w:sz w:val="26"/>
          <w:szCs w:val="26"/>
          <w:rtl/>
        </w:rPr>
        <w:t xml:space="preserve"> پلتفرم‌ها</w:t>
      </w:r>
      <w:r w:rsidRPr="00E45532">
        <w:rPr>
          <w:rFonts w:cs="B Zar" w:hint="cs"/>
          <w:sz w:val="26"/>
          <w:szCs w:val="26"/>
          <w:rtl/>
        </w:rPr>
        <w:t>ی</w:t>
      </w:r>
      <w:r w:rsidRPr="00E45532">
        <w:rPr>
          <w:rFonts w:cs="B Zar"/>
          <w:sz w:val="26"/>
          <w:szCs w:val="26"/>
          <w:rtl/>
        </w:rPr>
        <w:t xml:space="preserve"> موجود نظ</w:t>
      </w:r>
      <w:r w:rsidRPr="00E45532">
        <w:rPr>
          <w:rFonts w:cs="B Zar" w:hint="cs"/>
          <w:sz w:val="26"/>
          <w:szCs w:val="26"/>
          <w:rtl/>
        </w:rPr>
        <w:t>ی</w:t>
      </w:r>
      <w:r w:rsidRPr="00E45532">
        <w:rPr>
          <w:rFonts w:cs="B Zar" w:hint="eastAsia"/>
          <w:sz w:val="26"/>
          <w:szCs w:val="26"/>
          <w:rtl/>
        </w:rPr>
        <w:t>ر</w:t>
      </w:r>
      <w:r w:rsidRPr="00E45532">
        <w:rPr>
          <w:rFonts w:cs="B Zar"/>
          <w:sz w:val="26"/>
          <w:szCs w:val="26"/>
          <w:rtl/>
        </w:rPr>
        <w:t xml:space="preserve"> و</w:t>
      </w:r>
      <w:r w:rsidRPr="00E45532">
        <w:rPr>
          <w:rFonts w:cs="B Zar" w:hint="cs"/>
          <w:sz w:val="26"/>
          <w:szCs w:val="26"/>
          <w:rtl/>
        </w:rPr>
        <w:t>ی</w:t>
      </w:r>
      <w:r w:rsidRPr="00E45532">
        <w:rPr>
          <w:rFonts w:cs="B Zar" w:hint="eastAsia"/>
          <w:sz w:val="26"/>
          <w:szCs w:val="26"/>
          <w:rtl/>
        </w:rPr>
        <w:t>ندوز،</w:t>
      </w:r>
      <w:r w:rsidRPr="00E45532">
        <w:rPr>
          <w:rFonts w:cs="B Zar"/>
          <w:sz w:val="26"/>
          <w:szCs w:val="26"/>
          <w:rtl/>
        </w:rPr>
        <w:t xml:space="preserve"> ل</w:t>
      </w:r>
      <w:r w:rsidRPr="00E45532">
        <w:rPr>
          <w:rFonts w:cs="B Zar" w:hint="cs"/>
          <w:sz w:val="26"/>
          <w:szCs w:val="26"/>
          <w:rtl/>
        </w:rPr>
        <w:t>ی</w:t>
      </w:r>
      <w:r w:rsidRPr="00E45532">
        <w:rPr>
          <w:rFonts w:cs="B Zar" w:hint="eastAsia"/>
          <w:sz w:val="26"/>
          <w:szCs w:val="26"/>
          <w:rtl/>
        </w:rPr>
        <w:t>نوکس</w:t>
      </w:r>
      <w:r w:rsidRPr="00E45532">
        <w:rPr>
          <w:rFonts w:cs="B Zar"/>
          <w:sz w:val="26"/>
          <w:szCs w:val="26"/>
          <w:rtl/>
        </w:rPr>
        <w:t xml:space="preserve"> و </w:t>
      </w:r>
      <w:r w:rsidR="005D024A">
        <w:rPr>
          <w:rFonts w:cs="B Zar" w:hint="cs"/>
          <w:sz w:val="26"/>
          <w:szCs w:val="26"/>
          <w:rtl/>
        </w:rPr>
        <w:t xml:space="preserve">    </w:t>
      </w:r>
      <w:r w:rsidRPr="00E45532">
        <w:rPr>
          <w:rFonts w:cs="B Zar"/>
          <w:sz w:val="26"/>
          <w:szCs w:val="26"/>
          <w:rtl/>
        </w:rPr>
        <w:t>مک مطابقت دارد.</w:t>
      </w:r>
    </w:p>
    <w:p w14:paraId="77B9A8BA" w14:textId="77777777" w:rsidR="004B11E2" w:rsidRDefault="00E45532" w:rsidP="000F5D90">
      <w:pPr>
        <w:tabs>
          <w:tab w:val="left" w:pos="8396"/>
        </w:tabs>
        <w:ind w:right="270"/>
        <w:rPr>
          <w:rFonts w:cs="B Zar"/>
          <w:sz w:val="26"/>
          <w:szCs w:val="26"/>
          <w:rtl/>
        </w:rPr>
      </w:pPr>
      <w:r w:rsidRPr="00E45532">
        <w:rPr>
          <w:rFonts w:cs="B Zar"/>
          <w:sz w:val="26"/>
          <w:szCs w:val="26"/>
          <w:rtl/>
        </w:rPr>
        <w:t>زبان پا</w:t>
      </w:r>
      <w:r w:rsidRPr="00E45532">
        <w:rPr>
          <w:rFonts w:cs="B Zar" w:hint="cs"/>
          <w:sz w:val="26"/>
          <w:szCs w:val="26"/>
          <w:rtl/>
        </w:rPr>
        <w:t>ی</w:t>
      </w:r>
      <w:r w:rsidRPr="00E45532">
        <w:rPr>
          <w:rFonts w:cs="B Zar" w:hint="eastAsia"/>
          <w:sz w:val="26"/>
          <w:szCs w:val="26"/>
          <w:rtl/>
        </w:rPr>
        <w:t>تون،</w:t>
      </w:r>
      <w:r w:rsidRPr="00E45532">
        <w:rPr>
          <w:rFonts w:cs="B Zar"/>
          <w:sz w:val="26"/>
          <w:szCs w:val="26"/>
          <w:rtl/>
        </w:rPr>
        <w:t xml:space="preserve"> انتخاب </w:t>
      </w:r>
      <w:r w:rsidRPr="00E45532">
        <w:rPr>
          <w:rFonts w:cs="B Zar" w:hint="cs"/>
          <w:sz w:val="26"/>
          <w:szCs w:val="26"/>
          <w:rtl/>
        </w:rPr>
        <w:t>ایده آلی</w:t>
      </w:r>
      <w:r w:rsidRPr="00E45532">
        <w:rPr>
          <w:rFonts w:cs="B Zar"/>
          <w:sz w:val="26"/>
          <w:szCs w:val="26"/>
          <w:rtl/>
        </w:rPr>
        <w:t xml:space="preserve"> برا</w:t>
      </w:r>
      <w:r w:rsidRPr="00E45532">
        <w:rPr>
          <w:rFonts w:cs="B Zar" w:hint="cs"/>
          <w:sz w:val="26"/>
          <w:szCs w:val="26"/>
          <w:rtl/>
        </w:rPr>
        <w:t>ی</w:t>
      </w:r>
      <w:r w:rsidRPr="00E45532">
        <w:rPr>
          <w:rFonts w:cs="B Zar"/>
          <w:sz w:val="26"/>
          <w:szCs w:val="26"/>
          <w:rtl/>
        </w:rPr>
        <w:t xml:space="preserve"> </w:t>
      </w:r>
      <w:r w:rsidRPr="00E45532">
        <w:rPr>
          <w:rFonts w:cs="B Zar" w:hint="cs"/>
          <w:sz w:val="26"/>
          <w:szCs w:val="26"/>
          <w:rtl/>
        </w:rPr>
        <w:t>توسعه های</w:t>
      </w:r>
      <w:r w:rsidRPr="00E45532">
        <w:rPr>
          <w:rFonts w:cs="B Zar"/>
          <w:sz w:val="26"/>
          <w:szCs w:val="26"/>
          <w:rtl/>
        </w:rPr>
        <w:t xml:space="preserve"> برنامه‌ها</w:t>
      </w:r>
      <w:r w:rsidRPr="00E45532">
        <w:rPr>
          <w:rFonts w:cs="B Zar" w:hint="cs"/>
          <w:sz w:val="26"/>
          <w:szCs w:val="26"/>
          <w:rtl/>
        </w:rPr>
        <w:t>ی</w:t>
      </w:r>
      <w:r w:rsidRPr="00E45532">
        <w:rPr>
          <w:rFonts w:cs="B Zar"/>
          <w:sz w:val="26"/>
          <w:szCs w:val="26"/>
          <w:rtl/>
        </w:rPr>
        <w:t xml:space="preserve"> کاربرد</w:t>
      </w:r>
      <w:r w:rsidRPr="00E45532">
        <w:rPr>
          <w:rFonts w:cs="B Zar" w:hint="cs"/>
          <w:sz w:val="26"/>
          <w:szCs w:val="26"/>
          <w:rtl/>
        </w:rPr>
        <w:t>ی</w:t>
      </w:r>
      <w:r w:rsidRPr="00E45532">
        <w:rPr>
          <w:rFonts w:cs="B Zar"/>
          <w:sz w:val="26"/>
          <w:szCs w:val="26"/>
          <w:rtl/>
        </w:rPr>
        <w:t xml:space="preserve"> شبکه</w:t>
      </w:r>
      <w:r>
        <w:rPr>
          <w:rStyle w:val="FootnoteReference"/>
          <w:rFonts w:cs="B Zar"/>
          <w:sz w:val="26"/>
          <w:szCs w:val="26"/>
          <w:rtl/>
        </w:rPr>
        <w:footnoteReference w:id="23"/>
      </w:r>
      <w:r>
        <w:rPr>
          <w:rFonts w:cs="B Zar" w:hint="cs"/>
          <w:sz w:val="26"/>
          <w:szCs w:val="26"/>
          <w:rtl/>
        </w:rPr>
        <w:t xml:space="preserve"> </w:t>
      </w:r>
      <w:r w:rsidRPr="00E45532">
        <w:rPr>
          <w:rFonts w:cs="B Zar"/>
          <w:sz w:val="26"/>
          <w:szCs w:val="26"/>
          <w:rtl/>
        </w:rPr>
        <w:t xml:space="preserve"> است؛ به و</w:t>
      </w:r>
      <w:r w:rsidRPr="00E45532">
        <w:rPr>
          <w:rFonts w:cs="B Zar" w:hint="cs"/>
          <w:sz w:val="26"/>
          <w:szCs w:val="26"/>
          <w:rtl/>
        </w:rPr>
        <w:t>ی</w:t>
      </w:r>
      <w:r w:rsidRPr="00E45532">
        <w:rPr>
          <w:rFonts w:cs="B Zar" w:hint="eastAsia"/>
          <w:sz w:val="26"/>
          <w:szCs w:val="26"/>
          <w:rtl/>
        </w:rPr>
        <w:t>ژه</w:t>
      </w:r>
      <w:r w:rsidRPr="00E45532">
        <w:rPr>
          <w:rFonts w:cs="B Zar"/>
          <w:sz w:val="26"/>
          <w:szCs w:val="26"/>
          <w:rtl/>
        </w:rPr>
        <w:t xml:space="preserve"> </w:t>
      </w:r>
      <w:r w:rsidRPr="00E45532">
        <w:rPr>
          <w:rFonts w:cs="B Zar" w:hint="cs"/>
          <w:sz w:val="26"/>
          <w:szCs w:val="26"/>
          <w:rtl/>
        </w:rPr>
        <w:t>برنامه‌های</w:t>
      </w:r>
      <w:r w:rsidRPr="00E45532">
        <w:rPr>
          <w:rFonts w:cs="B Zar"/>
          <w:sz w:val="26"/>
          <w:szCs w:val="26"/>
          <w:rtl/>
        </w:rPr>
        <w:t xml:space="preserve"> که با</w:t>
      </w:r>
      <w:r w:rsidRPr="00E45532">
        <w:rPr>
          <w:rFonts w:cs="B Zar" w:hint="cs"/>
          <w:sz w:val="26"/>
          <w:szCs w:val="26"/>
          <w:rtl/>
        </w:rPr>
        <w:t>ی</w:t>
      </w:r>
      <w:r w:rsidRPr="00E45532">
        <w:rPr>
          <w:rFonts w:cs="B Zar" w:hint="eastAsia"/>
          <w:sz w:val="26"/>
          <w:szCs w:val="26"/>
          <w:rtl/>
        </w:rPr>
        <w:t>د</w:t>
      </w:r>
      <w:r w:rsidRPr="00E45532">
        <w:rPr>
          <w:rFonts w:cs="B Zar"/>
          <w:sz w:val="26"/>
          <w:szCs w:val="26"/>
          <w:rtl/>
        </w:rPr>
        <w:t xml:space="preserve"> از </w:t>
      </w:r>
    </w:p>
    <w:p w14:paraId="74AB0015" w14:textId="77777777" w:rsidR="004B11E2" w:rsidRDefault="00E45532" w:rsidP="000F5D90">
      <w:pPr>
        <w:tabs>
          <w:tab w:val="left" w:pos="8396"/>
        </w:tabs>
        <w:ind w:right="270"/>
        <w:rPr>
          <w:rFonts w:cs="B Zar"/>
          <w:sz w:val="26"/>
          <w:szCs w:val="26"/>
          <w:rtl/>
        </w:rPr>
      </w:pPr>
      <w:r w:rsidRPr="00E45532">
        <w:rPr>
          <w:rFonts w:cs="B Zar"/>
          <w:sz w:val="26"/>
          <w:szCs w:val="26"/>
          <w:rtl/>
        </w:rPr>
        <w:t>پروتکل‌ها</w:t>
      </w:r>
      <w:r w:rsidRPr="00E45532">
        <w:rPr>
          <w:rFonts w:cs="B Zar" w:hint="cs"/>
          <w:sz w:val="26"/>
          <w:szCs w:val="26"/>
          <w:rtl/>
        </w:rPr>
        <w:t>ی</w:t>
      </w:r>
      <w:r w:rsidRPr="00E45532">
        <w:rPr>
          <w:rFonts w:cs="B Zar"/>
          <w:sz w:val="26"/>
          <w:szCs w:val="26"/>
          <w:rtl/>
        </w:rPr>
        <w:t xml:space="preserve"> مختلف و متعدد</w:t>
      </w:r>
      <w:r w:rsidRPr="00E45532">
        <w:rPr>
          <w:rFonts w:cs="B Zar" w:hint="cs"/>
          <w:sz w:val="26"/>
          <w:szCs w:val="26"/>
          <w:rtl/>
        </w:rPr>
        <w:t>ی</w:t>
      </w:r>
      <w:r w:rsidRPr="00E45532">
        <w:rPr>
          <w:rFonts w:cs="B Zar"/>
          <w:sz w:val="26"/>
          <w:szCs w:val="26"/>
          <w:rtl/>
        </w:rPr>
        <w:t xml:space="preserve"> استفاده کنند.</w:t>
      </w:r>
      <w:r w:rsidR="000F5D90">
        <w:rPr>
          <w:rFonts w:cs="B Zar" w:hint="cs"/>
          <w:sz w:val="26"/>
          <w:szCs w:val="26"/>
          <w:rtl/>
        </w:rPr>
        <w:t xml:space="preserve"> همچنین ب</w:t>
      </w:r>
      <w:r w:rsidR="000F5D90" w:rsidRPr="000F5D90">
        <w:rPr>
          <w:rFonts w:cs="B Zar"/>
          <w:sz w:val="26"/>
          <w:szCs w:val="26"/>
          <w:rtl/>
        </w:rPr>
        <w:t>ه دل</w:t>
      </w:r>
      <w:r w:rsidR="000F5D90" w:rsidRPr="000F5D90">
        <w:rPr>
          <w:rFonts w:cs="B Zar" w:hint="cs"/>
          <w:sz w:val="26"/>
          <w:szCs w:val="26"/>
          <w:rtl/>
        </w:rPr>
        <w:t>ی</w:t>
      </w:r>
      <w:r w:rsidR="000F5D90" w:rsidRPr="000F5D90">
        <w:rPr>
          <w:rFonts w:cs="B Zar" w:hint="eastAsia"/>
          <w:sz w:val="26"/>
          <w:szCs w:val="26"/>
          <w:rtl/>
        </w:rPr>
        <w:t>ل</w:t>
      </w:r>
      <w:r w:rsidR="000F5D90" w:rsidRPr="000F5D90">
        <w:rPr>
          <w:rFonts w:cs="B Zar"/>
          <w:sz w:val="26"/>
          <w:szCs w:val="26"/>
          <w:rtl/>
        </w:rPr>
        <w:t xml:space="preserve"> چرخه توسعه بس</w:t>
      </w:r>
      <w:r w:rsidR="000F5D90" w:rsidRPr="000F5D90">
        <w:rPr>
          <w:rFonts w:cs="B Zar" w:hint="cs"/>
          <w:sz w:val="26"/>
          <w:szCs w:val="26"/>
          <w:rtl/>
        </w:rPr>
        <w:t>ی</w:t>
      </w:r>
      <w:r w:rsidR="000F5D90" w:rsidRPr="000F5D90">
        <w:rPr>
          <w:rFonts w:cs="B Zar" w:hint="eastAsia"/>
          <w:sz w:val="26"/>
          <w:szCs w:val="26"/>
          <w:rtl/>
        </w:rPr>
        <w:t>ار</w:t>
      </w:r>
      <w:r w:rsidR="000F5D90" w:rsidRPr="000F5D90">
        <w:rPr>
          <w:rFonts w:cs="B Zar"/>
          <w:sz w:val="26"/>
          <w:szCs w:val="26"/>
          <w:rtl/>
        </w:rPr>
        <w:t xml:space="preserve"> سر</w:t>
      </w:r>
      <w:r w:rsidR="000F5D90" w:rsidRPr="000F5D90">
        <w:rPr>
          <w:rFonts w:cs="B Zar" w:hint="cs"/>
          <w:sz w:val="26"/>
          <w:szCs w:val="26"/>
          <w:rtl/>
        </w:rPr>
        <w:t>ی</w:t>
      </w:r>
      <w:r w:rsidR="000F5D90" w:rsidRPr="000F5D90">
        <w:rPr>
          <w:rFonts w:cs="B Zar" w:hint="eastAsia"/>
          <w:sz w:val="26"/>
          <w:szCs w:val="26"/>
          <w:rtl/>
        </w:rPr>
        <w:t>ع</w:t>
      </w:r>
      <w:r w:rsidR="000F5D90" w:rsidRPr="000F5D90">
        <w:rPr>
          <w:rFonts w:cs="B Zar"/>
          <w:sz w:val="26"/>
          <w:szCs w:val="26"/>
          <w:rtl/>
        </w:rPr>
        <w:t xml:space="preserve"> برنامه‌ها</w:t>
      </w:r>
      <w:r w:rsidR="000F5D90" w:rsidRPr="000F5D90">
        <w:rPr>
          <w:rFonts w:cs="B Zar" w:hint="cs"/>
          <w:sz w:val="26"/>
          <w:szCs w:val="26"/>
          <w:rtl/>
        </w:rPr>
        <w:t>ی</w:t>
      </w:r>
      <w:r w:rsidR="000F5D90" w:rsidRPr="000F5D90">
        <w:rPr>
          <w:rFonts w:cs="B Zar"/>
          <w:sz w:val="26"/>
          <w:szCs w:val="26"/>
          <w:rtl/>
        </w:rPr>
        <w:t xml:space="preserve"> کاربرد</w:t>
      </w:r>
      <w:r w:rsidR="000F5D90" w:rsidRPr="000F5D90">
        <w:rPr>
          <w:rFonts w:cs="B Zar" w:hint="cs"/>
          <w:sz w:val="26"/>
          <w:szCs w:val="26"/>
          <w:rtl/>
        </w:rPr>
        <w:t>ی</w:t>
      </w:r>
      <w:r w:rsidR="000F5D90" w:rsidRPr="000F5D90">
        <w:rPr>
          <w:rFonts w:cs="B Zar"/>
          <w:sz w:val="26"/>
          <w:szCs w:val="26"/>
          <w:rtl/>
        </w:rPr>
        <w:t xml:space="preserve"> در </w:t>
      </w:r>
      <w:r w:rsidR="005D024A">
        <w:rPr>
          <w:rFonts w:cs="B Zar" w:hint="cs"/>
          <w:sz w:val="26"/>
          <w:szCs w:val="26"/>
          <w:rtl/>
        </w:rPr>
        <w:t xml:space="preserve">    </w:t>
      </w:r>
    </w:p>
    <w:p w14:paraId="134FF490" w14:textId="77777777" w:rsidR="004B11E2" w:rsidRDefault="000F5D90" w:rsidP="000F5D90">
      <w:pPr>
        <w:tabs>
          <w:tab w:val="left" w:pos="8396"/>
        </w:tabs>
        <w:ind w:right="270"/>
        <w:rPr>
          <w:rFonts w:cs="B Zar"/>
          <w:sz w:val="26"/>
          <w:szCs w:val="26"/>
          <w:rtl/>
        </w:rPr>
      </w:pPr>
      <w:r w:rsidRPr="000F5D90">
        <w:rPr>
          <w:rFonts w:cs="B Zar"/>
          <w:sz w:val="26"/>
          <w:szCs w:val="26"/>
          <w:rtl/>
        </w:rPr>
        <w:t>زبان پا</w:t>
      </w:r>
      <w:r w:rsidRPr="000F5D90">
        <w:rPr>
          <w:rFonts w:cs="B Zar" w:hint="cs"/>
          <w:sz w:val="26"/>
          <w:szCs w:val="26"/>
          <w:rtl/>
        </w:rPr>
        <w:t>ی</w:t>
      </w:r>
      <w:r w:rsidRPr="000F5D90">
        <w:rPr>
          <w:rFonts w:cs="B Zar" w:hint="eastAsia"/>
          <w:sz w:val="26"/>
          <w:szCs w:val="26"/>
          <w:rtl/>
        </w:rPr>
        <w:t>تون،</w:t>
      </w:r>
      <w:r w:rsidRPr="000F5D90">
        <w:rPr>
          <w:rFonts w:cs="B Zar"/>
          <w:sz w:val="26"/>
          <w:szCs w:val="26"/>
          <w:rtl/>
        </w:rPr>
        <w:t xml:space="preserve"> ا</w:t>
      </w:r>
      <w:r w:rsidRPr="000F5D90">
        <w:rPr>
          <w:rFonts w:cs="B Zar" w:hint="cs"/>
          <w:sz w:val="26"/>
          <w:szCs w:val="26"/>
          <w:rtl/>
        </w:rPr>
        <w:t>ی</w:t>
      </w:r>
      <w:r w:rsidRPr="000F5D90">
        <w:rPr>
          <w:rFonts w:cs="B Zar" w:hint="eastAsia"/>
          <w:sz w:val="26"/>
          <w:szCs w:val="26"/>
          <w:rtl/>
        </w:rPr>
        <w:t>ن</w:t>
      </w:r>
      <w:r w:rsidRPr="000F5D90">
        <w:rPr>
          <w:rFonts w:cs="B Zar"/>
          <w:sz w:val="26"/>
          <w:szCs w:val="26"/>
          <w:rtl/>
        </w:rPr>
        <w:t xml:space="preserve"> زبان برا</w:t>
      </w:r>
      <w:r w:rsidRPr="000F5D90">
        <w:rPr>
          <w:rFonts w:cs="B Zar" w:hint="cs"/>
          <w:sz w:val="26"/>
          <w:szCs w:val="26"/>
          <w:rtl/>
        </w:rPr>
        <w:t>ی</w:t>
      </w:r>
      <w:r w:rsidRPr="000F5D90">
        <w:rPr>
          <w:rFonts w:cs="B Zar"/>
          <w:sz w:val="26"/>
          <w:szCs w:val="26"/>
          <w:rtl/>
        </w:rPr>
        <w:t xml:space="preserve"> </w:t>
      </w:r>
      <w:r w:rsidRPr="000F5D90">
        <w:rPr>
          <w:rFonts w:cs="B Zar" w:hint="cs"/>
          <w:sz w:val="26"/>
          <w:szCs w:val="26"/>
          <w:rtl/>
        </w:rPr>
        <w:t>نمونه سازی</w:t>
      </w:r>
      <w:r>
        <w:rPr>
          <w:rStyle w:val="FootnoteReference"/>
          <w:rFonts w:cs="B Zar"/>
          <w:sz w:val="26"/>
          <w:szCs w:val="26"/>
          <w:rtl/>
        </w:rPr>
        <w:footnoteReference w:id="24"/>
      </w:r>
      <w:r w:rsidRPr="000F5D90">
        <w:rPr>
          <w:rFonts w:cs="B Zar"/>
          <w:sz w:val="26"/>
          <w:szCs w:val="26"/>
          <w:rtl/>
        </w:rPr>
        <w:t xml:space="preserve">  و تست کرد</w:t>
      </w:r>
      <w:r>
        <w:rPr>
          <w:rFonts w:cs="B Zar" w:hint="cs"/>
          <w:sz w:val="26"/>
          <w:szCs w:val="26"/>
          <w:rtl/>
        </w:rPr>
        <w:t xml:space="preserve">ن </w:t>
      </w:r>
      <w:r>
        <w:rPr>
          <w:rStyle w:val="FootnoteReference"/>
          <w:rFonts w:cs="B Zar"/>
          <w:sz w:val="26"/>
          <w:szCs w:val="26"/>
          <w:rtl/>
        </w:rPr>
        <w:footnoteReference w:id="25"/>
      </w:r>
      <w:r w:rsidRPr="000F5D90">
        <w:rPr>
          <w:rFonts w:cs="B Zar"/>
          <w:sz w:val="26"/>
          <w:szCs w:val="26"/>
          <w:rtl/>
        </w:rPr>
        <w:t xml:space="preserve"> برنامه‌ها</w:t>
      </w:r>
      <w:r w:rsidRPr="000F5D90">
        <w:rPr>
          <w:rFonts w:cs="B Zar" w:hint="cs"/>
          <w:sz w:val="26"/>
          <w:szCs w:val="26"/>
          <w:rtl/>
        </w:rPr>
        <w:t>ی</w:t>
      </w:r>
      <w:r w:rsidRPr="000F5D90">
        <w:rPr>
          <w:rFonts w:cs="B Zar"/>
          <w:sz w:val="26"/>
          <w:szCs w:val="26"/>
          <w:rtl/>
        </w:rPr>
        <w:t xml:space="preserve"> کاربرد</w:t>
      </w:r>
      <w:r w:rsidRPr="000F5D90">
        <w:rPr>
          <w:rFonts w:cs="B Zar" w:hint="cs"/>
          <w:sz w:val="26"/>
          <w:szCs w:val="26"/>
          <w:rtl/>
        </w:rPr>
        <w:t>ی</w:t>
      </w:r>
      <w:r w:rsidRPr="000F5D90">
        <w:rPr>
          <w:rFonts w:cs="B Zar"/>
          <w:sz w:val="26"/>
          <w:szCs w:val="26"/>
          <w:rtl/>
        </w:rPr>
        <w:t xml:space="preserve"> بس</w:t>
      </w:r>
      <w:r w:rsidRPr="000F5D90">
        <w:rPr>
          <w:rFonts w:cs="B Zar" w:hint="cs"/>
          <w:sz w:val="26"/>
          <w:szCs w:val="26"/>
          <w:rtl/>
        </w:rPr>
        <w:t>ی</w:t>
      </w:r>
      <w:r w:rsidRPr="000F5D90">
        <w:rPr>
          <w:rFonts w:cs="B Zar" w:hint="eastAsia"/>
          <w:sz w:val="26"/>
          <w:szCs w:val="26"/>
          <w:rtl/>
        </w:rPr>
        <w:t>ار</w:t>
      </w:r>
      <w:r w:rsidRPr="000F5D90">
        <w:rPr>
          <w:rFonts w:cs="B Zar"/>
          <w:sz w:val="26"/>
          <w:szCs w:val="26"/>
          <w:rtl/>
        </w:rPr>
        <w:t xml:space="preserve"> مناسب است.</w:t>
      </w:r>
      <w:r>
        <w:rPr>
          <w:rFonts w:cs="B Zar" w:hint="cs"/>
          <w:sz w:val="26"/>
          <w:szCs w:val="26"/>
          <w:rtl/>
        </w:rPr>
        <w:t xml:space="preserve"> و در نهایت </w:t>
      </w:r>
      <w:r w:rsidR="005D024A">
        <w:rPr>
          <w:rFonts w:cs="B Zar" w:hint="cs"/>
          <w:sz w:val="26"/>
          <w:szCs w:val="26"/>
          <w:rtl/>
        </w:rPr>
        <w:t xml:space="preserve">  </w:t>
      </w:r>
    </w:p>
    <w:p w14:paraId="40B0B1B8" w14:textId="4B72EF37" w:rsidR="000F5D90" w:rsidRDefault="005D024A" w:rsidP="000F5D90">
      <w:pPr>
        <w:tabs>
          <w:tab w:val="left" w:pos="8396"/>
        </w:tabs>
        <w:ind w:right="270"/>
        <w:rPr>
          <w:rFonts w:cs="B Zar"/>
          <w:sz w:val="26"/>
          <w:szCs w:val="26"/>
          <w:rtl/>
        </w:rPr>
      </w:pPr>
      <w:r>
        <w:rPr>
          <w:rFonts w:cs="B Zar" w:hint="cs"/>
          <w:sz w:val="26"/>
          <w:szCs w:val="26"/>
          <w:rtl/>
        </w:rPr>
        <w:t xml:space="preserve"> </w:t>
      </w:r>
      <w:r w:rsidR="000F5D90" w:rsidRPr="000F5D90">
        <w:rPr>
          <w:rFonts w:cs="B Zar"/>
          <w:sz w:val="26"/>
          <w:szCs w:val="26"/>
          <w:rtl/>
        </w:rPr>
        <w:t>زبان پا</w:t>
      </w:r>
      <w:r w:rsidR="000F5D90" w:rsidRPr="000F5D90">
        <w:rPr>
          <w:rFonts w:cs="B Zar" w:hint="cs"/>
          <w:sz w:val="26"/>
          <w:szCs w:val="26"/>
          <w:rtl/>
        </w:rPr>
        <w:t>ی</w:t>
      </w:r>
      <w:r w:rsidR="000F5D90" w:rsidRPr="000F5D90">
        <w:rPr>
          <w:rFonts w:cs="B Zar" w:hint="eastAsia"/>
          <w:sz w:val="26"/>
          <w:szCs w:val="26"/>
          <w:rtl/>
        </w:rPr>
        <w:t>تون</w:t>
      </w:r>
      <w:r w:rsidR="000F5D90" w:rsidRPr="000F5D90">
        <w:rPr>
          <w:rFonts w:cs="B Zar"/>
          <w:sz w:val="26"/>
          <w:szCs w:val="26"/>
          <w:rtl/>
        </w:rPr>
        <w:t xml:space="preserve"> منبع باز است و به شکل بس</w:t>
      </w:r>
      <w:r w:rsidR="000F5D90" w:rsidRPr="000F5D90">
        <w:rPr>
          <w:rFonts w:cs="B Zar" w:hint="cs"/>
          <w:sz w:val="26"/>
          <w:szCs w:val="26"/>
          <w:rtl/>
        </w:rPr>
        <w:t>ی</w:t>
      </w:r>
      <w:r w:rsidR="000F5D90" w:rsidRPr="000F5D90">
        <w:rPr>
          <w:rFonts w:cs="B Zar" w:hint="eastAsia"/>
          <w:sz w:val="26"/>
          <w:szCs w:val="26"/>
          <w:rtl/>
        </w:rPr>
        <w:t>ار</w:t>
      </w:r>
      <w:r w:rsidR="000F5D90" w:rsidRPr="000F5D90">
        <w:rPr>
          <w:rFonts w:cs="B Zar"/>
          <w:sz w:val="26"/>
          <w:szCs w:val="26"/>
          <w:rtl/>
        </w:rPr>
        <w:t xml:space="preserve"> مناسب</w:t>
      </w:r>
      <w:r w:rsidR="000F5D90" w:rsidRPr="000F5D90">
        <w:rPr>
          <w:rFonts w:cs="B Zar" w:hint="cs"/>
          <w:sz w:val="26"/>
          <w:szCs w:val="26"/>
          <w:rtl/>
        </w:rPr>
        <w:t>ی</w:t>
      </w:r>
      <w:r w:rsidR="000F5D90" w:rsidRPr="000F5D90">
        <w:rPr>
          <w:rFonts w:cs="B Zar" w:hint="eastAsia"/>
          <w:sz w:val="26"/>
          <w:szCs w:val="26"/>
          <w:rtl/>
        </w:rPr>
        <w:t>،</w:t>
      </w:r>
      <w:r w:rsidR="000F5D90" w:rsidRPr="000F5D90">
        <w:rPr>
          <w:rFonts w:cs="B Zar"/>
          <w:sz w:val="26"/>
          <w:szCs w:val="26"/>
          <w:rtl/>
        </w:rPr>
        <w:t xml:space="preserve"> توسط ت</w:t>
      </w:r>
      <w:r w:rsidR="000F5D90" w:rsidRPr="000F5D90">
        <w:rPr>
          <w:rFonts w:cs="B Zar" w:hint="cs"/>
          <w:sz w:val="26"/>
          <w:szCs w:val="26"/>
          <w:rtl/>
        </w:rPr>
        <w:t>ی</w:t>
      </w:r>
      <w:r w:rsidR="000F5D90" w:rsidRPr="000F5D90">
        <w:rPr>
          <w:rFonts w:cs="B Zar" w:hint="eastAsia"/>
          <w:sz w:val="26"/>
          <w:szCs w:val="26"/>
          <w:rtl/>
        </w:rPr>
        <w:t>م‌ها</w:t>
      </w:r>
      <w:r w:rsidR="000F5D90" w:rsidRPr="000F5D90">
        <w:rPr>
          <w:rFonts w:cs="B Zar" w:hint="cs"/>
          <w:sz w:val="26"/>
          <w:szCs w:val="26"/>
          <w:rtl/>
        </w:rPr>
        <w:t>ی</w:t>
      </w:r>
      <w:r w:rsidR="000F5D90" w:rsidRPr="000F5D90">
        <w:rPr>
          <w:rFonts w:cs="B Zar"/>
          <w:sz w:val="26"/>
          <w:szCs w:val="26"/>
          <w:rtl/>
        </w:rPr>
        <w:t xml:space="preserve"> توسعه و جامعه برنامه‌نو</w:t>
      </w:r>
      <w:r w:rsidR="000F5D90" w:rsidRPr="000F5D90">
        <w:rPr>
          <w:rFonts w:cs="B Zar" w:hint="cs"/>
          <w:sz w:val="26"/>
          <w:szCs w:val="26"/>
          <w:rtl/>
        </w:rPr>
        <w:t>ی</w:t>
      </w:r>
      <w:r w:rsidR="000F5D90" w:rsidRPr="000F5D90">
        <w:rPr>
          <w:rFonts w:cs="B Zar" w:hint="eastAsia"/>
          <w:sz w:val="26"/>
          <w:szCs w:val="26"/>
          <w:rtl/>
        </w:rPr>
        <w:t>س</w:t>
      </w:r>
      <w:r w:rsidR="000F5D90" w:rsidRPr="000F5D90">
        <w:rPr>
          <w:rFonts w:cs="B Zar" w:hint="cs"/>
          <w:sz w:val="26"/>
          <w:szCs w:val="26"/>
          <w:rtl/>
        </w:rPr>
        <w:t>ی</w:t>
      </w:r>
      <w:r w:rsidR="000F5D90" w:rsidRPr="000F5D90">
        <w:rPr>
          <w:rFonts w:cs="B Zar"/>
          <w:sz w:val="26"/>
          <w:szCs w:val="26"/>
          <w:rtl/>
        </w:rPr>
        <w:t xml:space="preserve"> پشت</w:t>
      </w:r>
      <w:r w:rsidR="000F5D90" w:rsidRPr="000F5D90">
        <w:rPr>
          <w:rFonts w:cs="B Zar" w:hint="cs"/>
          <w:sz w:val="26"/>
          <w:szCs w:val="26"/>
          <w:rtl/>
        </w:rPr>
        <w:t>ی</w:t>
      </w:r>
      <w:r w:rsidR="000F5D90" w:rsidRPr="000F5D90">
        <w:rPr>
          <w:rFonts w:cs="B Zar" w:hint="eastAsia"/>
          <w:sz w:val="26"/>
          <w:szCs w:val="26"/>
          <w:rtl/>
        </w:rPr>
        <w:t>بان</w:t>
      </w:r>
      <w:r w:rsidR="000F5D90" w:rsidRPr="000F5D90">
        <w:rPr>
          <w:rFonts w:cs="B Zar" w:hint="cs"/>
          <w:sz w:val="26"/>
          <w:szCs w:val="26"/>
          <w:rtl/>
        </w:rPr>
        <w:t>ی</w:t>
      </w:r>
      <w:r w:rsidR="000F5D90" w:rsidRPr="000F5D90">
        <w:rPr>
          <w:rFonts w:cs="B Zar"/>
          <w:sz w:val="26"/>
          <w:szCs w:val="26"/>
          <w:rtl/>
        </w:rPr>
        <w:t xml:space="preserve"> م</w:t>
      </w:r>
      <w:r w:rsidR="000F5D90" w:rsidRPr="000F5D90">
        <w:rPr>
          <w:rFonts w:cs="B Zar" w:hint="cs"/>
          <w:sz w:val="26"/>
          <w:szCs w:val="26"/>
          <w:rtl/>
        </w:rPr>
        <w:t>ی‌</w:t>
      </w:r>
      <w:r w:rsidR="000F5D90" w:rsidRPr="000F5D90">
        <w:rPr>
          <w:rFonts w:cs="B Zar" w:hint="eastAsia"/>
          <w:sz w:val="26"/>
          <w:szCs w:val="26"/>
          <w:rtl/>
        </w:rPr>
        <w:t>شود</w:t>
      </w:r>
      <w:r w:rsidR="000F5D90">
        <w:rPr>
          <w:rFonts w:cs="B Zar" w:hint="cs"/>
          <w:sz w:val="26"/>
          <w:szCs w:val="26"/>
          <w:rtl/>
        </w:rPr>
        <w:t>.</w:t>
      </w:r>
    </w:p>
    <w:p w14:paraId="17B63716" w14:textId="21BB1A15" w:rsidR="000F5D90" w:rsidRDefault="000F5D90" w:rsidP="000F5D90">
      <w:pPr>
        <w:tabs>
          <w:tab w:val="left" w:pos="8756"/>
        </w:tabs>
        <w:ind w:right="270"/>
        <w:rPr>
          <w:rFonts w:cs="B Zar"/>
          <w:sz w:val="26"/>
          <w:szCs w:val="26"/>
          <w:rtl/>
        </w:rPr>
      </w:pPr>
      <w:r>
        <w:rPr>
          <w:rFonts w:cs="B Zar" w:hint="cs"/>
          <w:sz w:val="26"/>
          <w:szCs w:val="26"/>
          <w:rtl/>
        </w:rPr>
        <w:t>یکی دیگر از ویژگی های پایتون این است که شما یک برنامه را مثلا در مدت دو الی سه ماه تمام می کنید ولی</w:t>
      </w:r>
      <w:r w:rsidR="005D024A">
        <w:rPr>
          <w:rFonts w:cs="B Zar" w:hint="cs"/>
          <w:sz w:val="26"/>
          <w:szCs w:val="26"/>
          <w:rtl/>
        </w:rPr>
        <w:t xml:space="preserve">      </w:t>
      </w:r>
      <w:r>
        <w:rPr>
          <w:rFonts w:cs="B Zar" w:hint="cs"/>
          <w:sz w:val="26"/>
          <w:szCs w:val="26"/>
          <w:rtl/>
        </w:rPr>
        <w:t xml:space="preserve"> با </w:t>
      </w:r>
      <w:r w:rsidR="001E1130">
        <w:rPr>
          <w:rFonts w:cs="B Zar" w:hint="cs"/>
          <w:sz w:val="26"/>
          <w:szCs w:val="26"/>
          <w:rtl/>
        </w:rPr>
        <w:t xml:space="preserve">زبانی مانند سی پلاس </w:t>
      </w:r>
      <w:proofErr w:type="spellStart"/>
      <w:r w:rsidR="001E1130">
        <w:rPr>
          <w:rFonts w:cs="B Zar" w:hint="cs"/>
          <w:sz w:val="26"/>
          <w:szCs w:val="26"/>
          <w:rtl/>
        </w:rPr>
        <w:t>پلاس</w:t>
      </w:r>
      <w:proofErr w:type="spellEnd"/>
      <w:r w:rsidR="001E1130">
        <w:rPr>
          <w:rFonts w:cs="B Zar" w:hint="cs"/>
          <w:sz w:val="26"/>
          <w:szCs w:val="26"/>
          <w:rtl/>
        </w:rPr>
        <w:t xml:space="preserve"> حدود دو الی سه سال شاید هم بیشتر طول بکشد.</w:t>
      </w:r>
    </w:p>
    <w:p w14:paraId="4C60BB8B" w14:textId="77777777" w:rsidR="004B11E2" w:rsidRDefault="00663FD9" w:rsidP="005D024A">
      <w:pPr>
        <w:tabs>
          <w:tab w:val="left" w:pos="8756"/>
        </w:tabs>
        <w:ind w:right="270"/>
        <w:rPr>
          <w:rFonts w:cs="B Zar"/>
          <w:sz w:val="26"/>
          <w:szCs w:val="26"/>
          <w:rtl/>
        </w:rPr>
      </w:pPr>
      <w:r>
        <w:rPr>
          <w:rFonts w:cs="B Zar" w:hint="cs"/>
          <w:sz w:val="26"/>
          <w:szCs w:val="26"/>
          <w:rtl/>
        </w:rPr>
        <w:t xml:space="preserve">در مورد برنامه پایتون و </w:t>
      </w:r>
      <w:r>
        <w:rPr>
          <w:rFonts w:cs="B Zar"/>
          <w:sz w:val="26"/>
          <w:szCs w:val="26"/>
        </w:rPr>
        <w:t>php</w:t>
      </w:r>
      <w:r>
        <w:rPr>
          <w:rFonts w:cs="B Zar" w:hint="cs"/>
          <w:sz w:val="26"/>
          <w:szCs w:val="26"/>
          <w:rtl/>
        </w:rPr>
        <w:t xml:space="preserve"> هم می توان گفت هر د</w:t>
      </w:r>
      <w:r>
        <w:rPr>
          <w:rFonts w:cs="B Zar" w:hint="eastAsia"/>
          <w:sz w:val="26"/>
          <w:szCs w:val="26"/>
          <w:rtl/>
        </w:rPr>
        <w:t>و</w:t>
      </w:r>
      <w:r>
        <w:rPr>
          <w:rFonts w:cs="B Zar" w:hint="cs"/>
          <w:sz w:val="26"/>
          <w:szCs w:val="26"/>
          <w:rtl/>
        </w:rPr>
        <w:t xml:space="preserve"> برنامه های سطح بالا ، چند منظوره و تفسیری هستند و</w:t>
      </w:r>
      <w:r w:rsidR="005D024A">
        <w:rPr>
          <w:rFonts w:cs="B Zar" w:hint="cs"/>
          <w:sz w:val="26"/>
          <w:szCs w:val="26"/>
          <w:rtl/>
        </w:rPr>
        <w:t xml:space="preserve">   </w:t>
      </w:r>
    </w:p>
    <w:p w14:paraId="24DF50DE" w14:textId="7D65FB25" w:rsidR="005D024A" w:rsidRDefault="00663FD9" w:rsidP="005D024A">
      <w:pPr>
        <w:tabs>
          <w:tab w:val="left" w:pos="8756"/>
        </w:tabs>
        <w:ind w:right="270"/>
        <w:rPr>
          <w:rFonts w:cs="B Zar"/>
          <w:sz w:val="26"/>
          <w:szCs w:val="26"/>
          <w:rtl/>
        </w:rPr>
      </w:pPr>
      <w:r>
        <w:rPr>
          <w:rFonts w:cs="B Zar" w:hint="cs"/>
          <w:sz w:val="26"/>
          <w:szCs w:val="26"/>
          <w:rtl/>
        </w:rPr>
        <w:t xml:space="preserve"> </w:t>
      </w:r>
      <w:r w:rsidRPr="00663FD9">
        <w:rPr>
          <w:rFonts w:cs="B Zar"/>
          <w:sz w:val="26"/>
          <w:szCs w:val="26"/>
          <w:rtl/>
        </w:rPr>
        <w:t>پا</w:t>
      </w:r>
      <w:r w:rsidRPr="00663FD9">
        <w:rPr>
          <w:rFonts w:cs="B Zar" w:hint="cs"/>
          <w:sz w:val="26"/>
          <w:szCs w:val="26"/>
          <w:rtl/>
        </w:rPr>
        <w:t>ی</w:t>
      </w:r>
      <w:r w:rsidRPr="00663FD9">
        <w:rPr>
          <w:rFonts w:cs="B Zar" w:hint="eastAsia"/>
          <w:sz w:val="26"/>
          <w:szCs w:val="26"/>
          <w:rtl/>
        </w:rPr>
        <w:t>تون</w:t>
      </w:r>
      <w:r w:rsidRPr="00663FD9">
        <w:rPr>
          <w:rFonts w:cs="B Zar"/>
          <w:sz w:val="26"/>
          <w:szCs w:val="26"/>
          <w:rtl/>
        </w:rPr>
        <w:t xml:space="preserve"> تحت لا</w:t>
      </w:r>
      <w:r w:rsidRPr="00663FD9">
        <w:rPr>
          <w:rFonts w:cs="B Zar" w:hint="cs"/>
          <w:sz w:val="26"/>
          <w:szCs w:val="26"/>
          <w:rtl/>
        </w:rPr>
        <w:t>ی</w:t>
      </w:r>
      <w:r w:rsidRPr="00663FD9">
        <w:rPr>
          <w:rFonts w:cs="B Zar" w:hint="eastAsia"/>
          <w:sz w:val="26"/>
          <w:szCs w:val="26"/>
          <w:rtl/>
        </w:rPr>
        <w:t>سنس</w:t>
      </w:r>
      <w:r w:rsidRPr="00663FD9">
        <w:rPr>
          <w:rFonts w:cs="B Zar"/>
          <w:sz w:val="26"/>
          <w:szCs w:val="26"/>
          <w:rtl/>
        </w:rPr>
        <w:t xml:space="preserve"> </w:t>
      </w:r>
      <w:r w:rsidRPr="00663FD9">
        <w:rPr>
          <w:rFonts w:cs="B Zar"/>
          <w:sz w:val="26"/>
          <w:szCs w:val="26"/>
        </w:rPr>
        <w:t>PSFL</w:t>
      </w:r>
      <w:r w:rsidRPr="00663FD9">
        <w:rPr>
          <w:rFonts w:cs="B Zar"/>
          <w:sz w:val="26"/>
          <w:szCs w:val="26"/>
          <w:rtl/>
        </w:rPr>
        <w:t xml:space="preserve"> و </w:t>
      </w:r>
      <w:r w:rsidRPr="00663FD9">
        <w:rPr>
          <w:rFonts w:cs="B Zar"/>
          <w:sz w:val="26"/>
          <w:szCs w:val="26"/>
        </w:rPr>
        <w:t>PHP</w:t>
      </w:r>
      <w:r w:rsidRPr="00663FD9">
        <w:rPr>
          <w:rFonts w:cs="B Zar"/>
          <w:sz w:val="26"/>
          <w:szCs w:val="26"/>
          <w:rtl/>
        </w:rPr>
        <w:t xml:space="preserve"> تحت مجوز </w:t>
      </w:r>
      <w:r w:rsidRPr="00663FD9">
        <w:rPr>
          <w:rFonts w:cs="B Zar"/>
          <w:sz w:val="26"/>
          <w:szCs w:val="26"/>
        </w:rPr>
        <w:t>PHP Licence</w:t>
      </w:r>
      <w:r w:rsidRPr="00663FD9">
        <w:rPr>
          <w:rFonts w:cs="B Zar"/>
          <w:sz w:val="26"/>
          <w:szCs w:val="26"/>
          <w:rtl/>
        </w:rPr>
        <w:t xml:space="preserve"> منتشر شده است.</w:t>
      </w:r>
    </w:p>
    <w:p w14:paraId="5CFDBFFB" w14:textId="77777777" w:rsidR="004B11E2" w:rsidRDefault="005D024A" w:rsidP="005D024A">
      <w:pPr>
        <w:tabs>
          <w:tab w:val="left" w:pos="8756"/>
        </w:tabs>
        <w:ind w:right="270"/>
        <w:rPr>
          <w:rFonts w:cs="B Zar"/>
          <w:sz w:val="26"/>
          <w:szCs w:val="26"/>
          <w:rtl/>
        </w:rPr>
      </w:pPr>
      <w:r>
        <w:rPr>
          <w:rFonts w:cs="B Zar" w:hint="cs"/>
          <w:sz w:val="26"/>
          <w:szCs w:val="26"/>
          <w:rtl/>
        </w:rPr>
        <w:t xml:space="preserve">از نظر کد نویسی بین این دو برنامه </w:t>
      </w:r>
      <w:r w:rsidR="00D15514">
        <w:rPr>
          <w:rFonts w:cs="B Zar" w:hint="cs"/>
          <w:sz w:val="26"/>
          <w:szCs w:val="26"/>
          <w:rtl/>
        </w:rPr>
        <w:t xml:space="preserve">نیز </w:t>
      </w:r>
      <w:r>
        <w:rPr>
          <w:rFonts w:cs="B Zar" w:hint="cs"/>
          <w:sz w:val="26"/>
          <w:szCs w:val="26"/>
          <w:rtl/>
        </w:rPr>
        <w:t xml:space="preserve">پایتون راحت تر و بهتر است چون به شیوه ای است  که انگار  با کامپیوتر  </w:t>
      </w:r>
    </w:p>
    <w:p w14:paraId="7C1548A6" w14:textId="0DBAF526" w:rsidR="005D024A" w:rsidRDefault="005D024A" w:rsidP="005D024A">
      <w:pPr>
        <w:tabs>
          <w:tab w:val="left" w:pos="8756"/>
        </w:tabs>
        <w:ind w:right="270"/>
        <w:rPr>
          <w:rFonts w:cs="B Zar"/>
          <w:sz w:val="26"/>
          <w:szCs w:val="26"/>
          <w:rtl/>
        </w:rPr>
      </w:pPr>
      <w:r>
        <w:rPr>
          <w:rFonts w:cs="B Zar" w:hint="cs"/>
          <w:sz w:val="26"/>
          <w:szCs w:val="26"/>
          <w:rtl/>
        </w:rPr>
        <w:lastRenderedPageBreak/>
        <w:t xml:space="preserve">  صحبت می کنید</w:t>
      </w:r>
      <w:r w:rsidR="00D15514">
        <w:rPr>
          <w:rFonts w:cs="B Zar" w:hint="cs"/>
          <w:sz w:val="26"/>
          <w:szCs w:val="26"/>
          <w:rtl/>
        </w:rPr>
        <w:t>.</w:t>
      </w:r>
    </w:p>
    <w:p w14:paraId="59287C9E" w14:textId="74FECD86" w:rsidR="005979DD" w:rsidRDefault="005979DD" w:rsidP="005D024A">
      <w:pPr>
        <w:tabs>
          <w:tab w:val="left" w:pos="8756"/>
        </w:tabs>
        <w:ind w:right="270"/>
        <w:rPr>
          <w:rFonts w:cs="B Zar"/>
          <w:sz w:val="26"/>
          <w:szCs w:val="26"/>
          <w:rtl/>
        </w:rPr>
      </w:pPr>
      <w:r>
        <w:rPr>
          <w:rFonts w:cs="B Zar" w:hint="cs"/>
          <w:sz w:val="26"/>
          <w:szCs w:val="26"/>
          <w:rtl/>
        </w:rPr>
        <w:t>در نهایت مطابق جدول زیر با رتبه بندی نشان می دهیم کدام برنامه از چه نظر بهتر است:</w:t>
      </w:r>
    </w:p>
    <w:tbl>
      <w:tblPr>
        <w:tblStyle w:val="GridTable1Light-Accent1"/>
        <w:bidiVisual/>
        <w:tblW w:w="0" w:type="auto"/>
        <w:tblLook w:val="04A0" w:firstRow="1" w:lastRow="0" w:firstColumn="1" w:lastColumn="0" w:noHBand="0" w:noVBand="1"/>
      </w:tblPr>
      <w:tblGrid>
        <w:gridCol w:w="2191"/>
        <w:gridCol w:w="1319"/>
        <w:gridCol w:w="1530"/>
        <w:gridCol w:w="253"/>
        <w:gridCol w:w="1669"/>
        <w:gridCol w:w="1311"/>
      </w:tblGrid>
      <w:tr w:rsidR="00D40251" w14:paraId="2A19ECA4" w14:textId="77777777" w:rsidTr="00D40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19110C0D" w14:textId="5E00DD93" w:rsidR="00D40251" w:rsidRDefault="00D40251" w:rsidP="00175D74">
            <w:pPr>
              <w:tabs>
                <w:tab w:val="left" w:pos="8756"/>
              </w:tabs>
              <w:ind w:right="270"/>
              <w:rPr>
                <w:rFonts w:cs="B Zar"/>
                <w:sz w:val="26"/>
                <w:szCs w:val="26"/>
                <w:rtl/>
              </w:rPr>
            </w:pPr>
            <w:r>
              <w:rPr>
                <w:rFonts w:cs="B Zar" w:hint="cs"/>
                <w:sz w:val="26"/>
                <w:szCs w:val="26"/>
                <w:rtl/>
              </w:rPr>
              <w:t>برنامه</w:t>
            </w:r>
          </w:p>
        </w:tc>
        <w:tc>
          <w:tcPr>
            <w:tcW w:w="990" w:type="dxa"/>
          </w:tcPr>
          <w:p w14:paraId="3E07FB75" w14:textId="39563205" w:rsidR="00D40251" w:rsidRDefault="00D40251" w:rsidP="005D024A">
            <w:pPr>
              <w:tabs>
                <w:tab w:val="left" w:pos="8756"/>
              </w:tabs>
              <w:ind w:right="270"/>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محبوبیت</w:t>
            </w:r>
          </w:p>
        </w:tc>
        <w:tc>
          <w:tcPr>
            <w:tcW w:w="1530" w:type="dxa"/>
          </w:tcPr>
          <w:p w14:paraId="53467BD6" w14:textId="0A9ED234" w:rsidR="00D40251" w:rsidRDefault="00D40251" w:rsidP="005D024A">
            <w:pPr>
              <w:tabs>
                <w:tab w:val="left" w:pos="8756"/>
              </w:tabs>
              <w:ind w:right="270"/>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یادگیری</w:t>
            </w:r>
          </w:p>
        </w:tc>
        <w:tc>
          <w:tcPr>
            <w:tcW w:w="253" w:type="dxa"/>
          </w:tcPr>
          <w:p w14:paraId="5209B3C2" w14:textId="71B07CA3" w:rsidR="00D40251" w:rsidRDefault="00D40251" w:rsidP="005D024A">
            <w:pPr>
              <w:tabs>
                <w:tab w:val="left" w:pos="8756"/>
              </w:tabs>
              <w:ind w:right="270"/>
              <w:cnfStyle w:val="100000000000" w:firstRow="1" w:lastRow="0" w:firstColumn="0" w:lastColumn="0" w:oddVBand="0" w:evenVBand="0" w:oddHBand="0" w:evenHBand="0" w:firstRowFirstColumn="0" w:firstRowLastColumn="0" w:lastRowFirstColumn="0" w:lastRowLastColumn="0"/>
              <w:rPr>
                <w:rFonts w:cs="B Zar"/>
                <w:sz w:val="26"/>
                <w:szCs w:val="26"/>
                <w:rtl/>
              </w:rPr>
            </w:pPr>
          </w:p>
        </w:tc>
        <w:tc>
          <w:tcPr>
            <w:tcW w:w="1669" w:type="dxa"/>
          </w:tcPr>
          <w:p w14:paraId="5941EC59" w14:textId="171CA335" w:rsidR="00D40251" w:rsidRDefault="00D40251" w:rsidP="005D024A">
            <w:pPr>
              <w:tabs>
                <w:tab w:val="left" w:pos="8756"/>
              </w:tabs>
              <w:ind w:right="270"/>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امنیت/هک</w:t>
            </w:r>
          </w:p>
        </w:tc>
        <w:tc>
          <w:tcPr>
            <w:tcW w:w="1311" w:type="dxa"/>
          </w:tcPr>
          <w:p w14:paraId="5114E820" w14:textId="2E47CD19" w:rsidR="00D40251" w:rsidRDefault="00D40251" w:rsidP="005D024A">
            <w:pPr>
              <w:tabs>
                <w:tab w:val="left" w:pos="8756"/>
              </w:tabs>
              <w:ind w:right="270"/>
              <w:cnfStyle w:val="100000000000" w:firstRow="1"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سرعت</w:t>
            </w:r>
          </w:p>
        </w:tc>
      </w:tr>
      <w:tr w:rsidR="00D40251" w14:paraId="5F2BF303" w14:textId="77777777" w:rsidTr="00D40251">
        <w:tc>
          <w:tcPr>
            <w:cnfStyle w:val="001000000000" w:firstRow="0" w:lastRow="0" w:firstColumn="1" w:lastColumn="0" w:oddVBand="0" w:evenVBand="0" w:oddHBand="0" w:evenHBand="0" w:firstRowFirstColumn="0" w:firstRowLastColumn="0" w:lastRowFirstColumn="0" w:lastRowLastColumn="0"/>
            <w:tcW w:w="2191" w:type="dxa"/>
          </w:tcPr>
          <w:p w14:paraId="3F982153" w14:textId="2CD3CE6E" w:rsidR="00D40251" w:rsidRDefault="00D40251" w:rsidP="005D024A">
            <w:pPr>
              <w:tabs>
                <w:tab w:val="left" w:pos="8756"/>
              </w:tabs>
              <w:ind w:right="270"/>
              <w:rPr>
                <w:rFonts w:cs="B Zar"/>
                <w:sz w:val="26"/>
                <w:szCs w:val="26"/>
              </w:rPr>
            </w:pPr>
            <w:r>
              <w:rPr>
                <w:rFonts w:cs="B Zar" w:hint="cs"/>
                <w:sz w:val="26"/>
                <w:szCs w:val="26"/>
                <w:rtl/>
              </w:rPr>
              <w:t xml:space="preserve"> </w:t>
            </w:r>
            <w:r>
              <w:rPr>
                <w:rFonts w:cs="B Zar"/>
                <w:sz w:val="26"/>
                <w:szCs w:val="26"/>
              </w:rPr>
              <w:t>python</w:t>
            </w:r>
          </w:p>
        </w:tc>
        <w:tc>
          <w:tcPr>
            <w:tcW w:w="990" w:type="dxa"/>
          </w:tcPr>
          <w:p w14:paraId="4A434D83" w14:textId="57AB7755" w:rsidR="00D40251" w:rsidRDefault="00D40251" w:rsidP="00C202D3">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1</w:t>
            </w:r>
          </w:p>
        </w:tc>
        <w:tc>
          <w:tcPr>
            <w:tcW w:w="1530" w:type="dxa"/>
          </w:tcPr>
          <w:p w14:paraId="130164B2" w14:textId="492A6497" w:rsidR="00D40251" w:rsidRDefault="00D40251" w:rsidP="00603B79">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1</w:t>
            </w:r>
          </w:p>
        </w:tc>
        <w:tc>
          <w:tcPr>
            <w:tcW w:w="253" w:type="dxa"/>
          </w:tcPr>
          <w:p w14:paraId="3780CCCB" w14:textId="77777777" w:rsidR="00D40251" w:rsidRDefault="00D40251" w:rsidP="005D024A">
            <w:pPr>
              <w:tabs>
                <w:tab w:val="left" w:pos="8756"/>
              </w:tabs>
              <w:ind w:right="270"/>
              <w:cnfStyle w:val="000000000000" w:firstRow="0" w:lastRow="0" w:firstColumn="0" w:lastColumn="0" w:oddVBand="0" w:evenVBand="0" w:oddHBand="0" w:evenHBand="0" w:firstRowFirstColumn="0" w:firstRowLastColumn="0" w:lastRowFirstColumn="0" w:lastRowLastColumn="0"/>
              <w:rPr>
                <w:rFonts w:cs="B Zar"/>
                <w:sz w:val="26"/>
                <w:szCs w:val="26"/>
                <w:rtl/>
              </w:rPr>
            </w:pPr>
          </w:p>
        </w:tc>
        <w:tc>
          <w:tcPr>
            <w:tcW w:w="1669" w:type="dxa"/>
          </w:tcPr>
          <w:p w14:paraId="633D5033" w14:textId="69FE5927" w:rsidR="00D40251" w:rsidRDefault="00D40251" w:rsidP="00D40251">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1</w:t>
            </w:r>
          </w:p>
        </w:tc>
        <w:tc>
          <w:tcPr>
            <w:tcW w:w="1311" w:type="dxa"/>
          </w:tcPr>
          <w:p w14:paraId="423AA72B" w14:textId="15DD0647" w:rsidR="00D40251" w:rsidRDefault="00D40251" w:rsidP="003C7E61">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4</w:t>
            </w:r>
          </w:p>
        </w:tc>
      </w:tr>
      <w:tr w:rsidR="00D40251" w14:paraId="5DC8BC9F" w14:textId="77777777" w:rsidTr="00D40251">
        <w:tc>
          <w:tcPr>
            <w:cnfStyle w:val="001000000000" w:firstRow="0" w:lastRow="0" w:firstColumn="1" w:lastColumn="0" w:oddVBand="0" w:evenVBand="0" w:oddHBand="0" w:evenHBand="0" w:firstRowFirstColumn="0" w:firstRowLastColumn="0" w:lastRowFirstColumn="0" w:lastRowLastColumn="0"/>
            <w:tcW w:w="2191" w:type="dxa"/>
          </w:tcPr>
          <w:p w14:paraId="3416A47D" w14:textId="0C1C1D56" w:rsidR="00D40251" w:rsidRDefault="00D40251" w:rsidP="005D024A">
            <w:pPr>
              <w:tabs>
                <w:tab w:val="left" w:pos="8756"/>
              </w:tabs>
              <w:ind w:right="270"/>
              <w:rPr>
                <w:rFonts w:cs="B Zar"/>
                <w:sz w:val="26"/>
                <w:szCs w:val="26"/>
              </w:rPr>
            </w:pPr>
            <w:r>
              <w:rPr>
                <w:rFonts w:cs="B Zar" w:hint="cs"/>
                <w:sz w:val="26"/>
                <w:szCs w:val="26"/>
                <w:rtl/>
              </w:rPr>
              <w:t xml:space="preserve"> </w:t>
            </w:r>
            <w:r>
              <w:rPr>
                <w:rFonts w:cs="B Zar"/>
                <w:sz w:val="26"/>
                <w:szCs w:val="26"/>
              </w:rPr>
              <w:t>php</w:t>
            </w:r>
          </w:p>
        </w:tc>
        <w:tc>
          <w:tcPr>
            <w:tcW w:w="990" w:type="dxa"/>
          </w:tcPr>
          <w:p w14:paraId="63B1268D" w14:textId="680DDBD5" w:rsidR="00D40251" w:rsidRDefault="00D40251" w:rsidP="00603B79">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3</w:t>
            </w:r>
          </w:p>
        </w:tc>
        <w:tc>
          <w:tcPr>
            <w:tcW w:w="1530" w:type="dxa"/>
          </w:tcPr>
          <w:p w14:paraId="1E20D294" w14:textId="7A61C21A" w:rsidR="00D40251" w:rsidRDefault="00D40251" w:rsidP="00603B79">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2</w:t>
            </w:r>
          </w:p>
        </w:tc>
        <w:tc>
          <w:tcPr>
            <w:tcW w:w="253" w:type="dxa"/>
          </w:tcPr>
          <w:p w14:paraId="6C3B4C0F" w14:textId="77777777" w:rsidR="00D40251" w:rsidRDefault="00D40251" w:rsidP="005D024A">
            <w:pPr>
              <w:tabs>
                <w:tab w:val="left" w:pos="8756"/>
              </w:tabs>
              <w:ind w:right="270"/>
              <w:cnfStyle w:val="000000000000" w:firstRow="0" w:lastRow="0" w:firstColumn="0" w:lastColumn="0" w:oddVBand="0" w:evenVBand="0" w:oddHBand="0" w:evenHBand="0" w:firstRowFirstColumn="0" w:firstRowLastColumn="0" w:lastRowFirstColumn="0" w:lastRowLastColumn="0"/>
              <w:rPr>
                <w:rFonts w:cs="B Zar"/>
                <w:sz w:val="26"/>
                <w:szCs w:val="26"/>
                <w:rtl/>
              </w:rPr>
            </w:pPr>
          </w:p>
        </w:tc>
        <w:tc>
          <w:tcPr>
            <w:tcW w:w="1669" w:type="dxa"/>
          </w:tcPr>
          <w:p w14:paraId="39E1C28D" w14:textId="235E3358" w:rsidR="00D40251" w:rsidRDefault="00D40251" w:rsidP="00D40251">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4</w:t>
            </w:r>
          </w:p>
        </w:tc>
        <w:tc>
          <w:tcPr>
            <w:tcW w:w="1311" w:type="dxa"/>
          </w:tcPr>
          <w:p w14:paraId="24F172AA" w14:textId="5B46A1E4" w:rsidR="00D40251" w:rsidRDefault="00D40251" w:rsidP="003C7E61">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3</w:t>
            </w:r>
          </w:p>
        </w:tc>
      </w:tr>
      <w:tr w:rsidR="00D40251" w14:paraId="7BA109D3" w14:textId="77777777" w:rsidTr="00D40251">
        <w:tc>
          <w:tcPr>
            <w:cnfStyle w:val="001000000000" w:firstRow="0" w:lastRow="0" w:firstColumn="1" w:lastColumn="0" w:oddVBand="0" w:evenVBand="0" w:oddHBand="0" w:evenHBand="0" w:firstRowFirstColumn="0" w:firstRowLastColumn="0" w:lastRowFirstColumn="0" w:lastRowLastColumn="0"/>
            <w:tcW w:w="2191" w:type="dxa"/>
          </w:tcPr>
          <w:p w14:paraId="78F909EF" w14:textId="4C2779BB" w:rsidR="00D40251" w:rsidRDefault="00D40251" w:rsidP="005D024A">
            <w:pPr>
              <w:tabs>
                <w:tab w:val="left" w:pos="8756"/>
              </w:tabs>
              <w:ind w:right="270"/>
              <w:rPr>
                <w:rFonts w:cs="B Zar"/>
                <w:sz w:val="26"/>
                <w:szCs w:val="26"/>
              </w:rPr>
            </w:pPr>
            <w:r>
              <w:rPr>
                <w:rFonts w:cs="B Zar" w:hint="cs"/>
                <w:sz w:val="26"/>
                <w:szCs w:val="26"/>
                <w:rtl/>
              </w:rPr>
              <w:t xml:space="preserve"> </w:t>
            </w:r>
            <w:r>
              <w:rPr>
                <w:rFonts w:cs="B Zar"/>
                <w:sz w:val="26"/>
                <w:szCs w:val="26"/>
              </w:rPr>
              <w:t>C#</w:t>
            </w:r>
          </w:p>
        </w:tc>
        <w:tc>
          <w:tcPr>
            <w:tcW w:w="990" w:type="dxa"/>
          </w:tcPr>
          <w:p w14:paraId="04FEFE6E" w14:textId="76B7600E" w:rsidR="00D40251" w:rsidRDefault="00D40251" w:rsidP="00603B79">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4</w:t>
            </w:r>
          </w:p>
        </w:tc>
        <w:tc>
          <w:tcPr>
            <w:tcW w:w="1530" w:type="dxa"/>
          </w:tcPr>
          <w:p w14:paraId="457364F4" w14:textId="13606A11" w:rsidR="00D40251" w:rsidRDefault="00D40251" w:rsidP="00603B79">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4</w:t>
            </w:r>
          </w:p>
        </w:tc>
        <w:tc>
          <w:tcPr>
            <w:tcW w:w="253" w:type="dxa"/>
          </w:tcPr>
          <w:p w14:paraId="76F4B7CF" w14:textId="77777777" w:rsidR="00D40251" w:rsidRDefault="00D40251" w:rsidP="005D024A">
            <w:pPr>
              <w:tabs>
                <w:tab w:val="left" w:pos="8756"/>
              </w:tabs>
              <w:ind w:right="270"/>
              <w:cnfStyle w:val="000000000000" w:firstRow="0" w:lastRow="0" w:firstColumn="0" w:lastColumn="0" w:oddVBand="0" w:evenVBand="0" w:oddHBand="0" w:evenHBand="0" w:firstRowFirstColumn="0" w:firstRowLastColumn="0" w:lastRowFirstColumn="0" w:lastRowLastColumn="0"/>
              <w:rPr>
                <w:rFonts w:cs="B Zar"/>
                <w:sz w:val="26"/>
                <w:szCs w:val="26"/>
                <w:rtl/>
              </w:rPr>
            </w:pPr>
          </w:p>
        </w:tc>
        <w:tc>
          <w:tcPr>
            <w:tcW w:w="1669" w:type="dxa"/>
          </w:tcPr>
          <w:p w14:paraId="253C71DE" w14:textId="2952E366" w:rsidR="00D40251" w:rsidRDefault="00D40251" w:rsidP="00D40251">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3</w:t>
            </w:r>
          </w:p>
        </w:tc>
        <w:tc>
          <w:tcPr>
            <w:tcW w:w="1311" w:type="dxa"/>
          </w:tcPr>
          <w:p w14:paraId="1AE91A42" w14:textId="3FBD8856" w:rsidR="00D40251" w:rsidRDefault="00D40251" w:rsidP="003C7E61">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2</w:t>
            </w:r>
          </w:p>
        </w:tc>
      </w:tr>
      <w:tr w:rsidR="00D40251" w14:paraId="44663AD0" w14:textId="77777777" w:rsidTr="00D40251">
        <w:tc>
          <w:tcPr>
            <w:cnfStyle w:val="001000000000" w:firstRow="0" w:lastRow="0" w:firstColumn="1" w:lastColumn="0" w:oddVBand="0" w:evenVBand="0" w:oddHBand="0" w:evenHBand="0" w:firstRowFirstColumn="0" w:firstRowLastColumn="0" w:lastRowFirstColumn="0" w:lastRowLastColumn="0"/>
            <w:tcW w:w="2191" w:type="dxa"/>
          </w:tcPr>
          <w:p w14:paraId="6C02D82A" w14:textId="4D1E5C6D" w:rsidR="00D40251" w:rsidRDefault="00D40251" w:rsidP="005D024A">
            <w:pPr>
              <w:tabs>
                <w:tab w:val="left" w:pos="8756"/>
              </w:tabs>
              <w:ind w:right="270"/>
              <w:rPr>
                <w:rFonts w:cs="B Zar"/>
                <w:sz w:val="26"/>
                <w:szCs w:val="26"/>
              </w:rPr>
            </w:pPr>
            <w:r>
              <w:rPr>
                <w:rFonts w:cs="B Zar"/>
                <w:sz w:val="26"/>
                <w:szCs w:val="26"/>
              </w:rPr>
              <w:t xml:space="preserve"> C++</w:t>
            </w:r>
          </w:p>
        </w:tc>
        <w:tc>
          <w:tcPr>
            <w:tcW w:w="990" w:type="dxa"/>
          </w:tcPr>
          <w:p w14:paraId="442BAE7B" w14:textId="74CF20CE" w:rsidR="00D40251" w:rsidRDefault="00D40251" w:rsidP="00603B79">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2</w:t>
            </w:r>
          </w:p>
        </w:tc>
        <w:tc>
          <w:tcPr>
            <w:tcW w:w="1530" w:type="dxa"/>
          </w:tcPr>
          <w:p w14:paraId="5AD17BD3" w14:textId="74D1C326" w:rsidR="00D40251" w:rsidRDefault="00D40251" w:rsidP="00603B79">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3</w:t>
            </w:r>
          </w:p>
        </w:tc>
        <w:tc>
          <w:tcPr>
            <w:tcW w:w="253" w:type="dxa"/>
          </w:tcPr>
          <w:p w14:paraId="31883102" w14:textId="77777777" w:rsidR="00D40251" w:rsidRDefault="00D40251" w:rsidP="005D024A">
            <w:pPr>
              <w:tabs>
                <w:tab w:val="left" w:pos="8756"/>
              </w:tabs>
              <w:ind w:right="270"/>
              <w:cnfStyle w:val="000000000000" w:firstRow="0" w:lastRow="0" w:firstColumn="0" w:lastColumn="0" w:oddVBand="0" w:evenVBand="0" w:oddHBand="0" w:evenHBand="0" w:firstRowFirstColumn="0" w:firstRowLastColumn="0" w:lastRowFirstColumn="0" w:lastRowLastColumn="0"/>
              <w:rPr>
                <w:rFonts w:cs="B Zar"/>
                <w:sz w:val="26"/>
                <w:szCs w:val="26"/>
                <w:rtl/>
              </w:rPr>
            </w:pPr>
          </w:p>
        </w:tc>
        <w:tc>
          <w:tcPr>
            <w:tcW w:w="1669" w:type="dxa"/>
          </w:tcPr>
          <w:p w14:paraId="50CCEE05" w14:textId="1DE5E87E" w:rsidR="00D40251" w:rsidRDefault="00D40251" w:rsidP="00D40251">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2</w:t>
            </w:r>
          </w:p>
        </w:tc>
        <w:tc>
          <w:tcPr>
            <w:tcW w:w="1311" w:type="dxa"/>
          </w:tcPr>
          <w:p w14:paraId="60D41CEB" w14:textId="65242348" w:rsidR="00D40251" w:rsidRDefault="00D40251" w:rsidP="003C7E61">
            <w:pPr>
              <w:tabs>
                <w:tab w:val="left" w:pos="8756"/>
              </w:tabs>
              <w:ind w:right="270"/>
              <w:jc w:val="center"/>
              <w:cnfStyle w:val="000000000000" w:firstRow="0" w:lastRow="0" w:firstColumn="0" w:lastColumn="0" w:oddVBand="0" w:evenVBand="0" w:oddHBand="0" w:evenHBand="0" w:firstRowFirstColumn="0" w:firstRowLastColumn="0" w:lastRowFirstColumn="0" w:lastRowLastColumn="0"/>
              <w:rPr>
                <w:rFonts w:cs="B Zar"/>
                <w:sz w:val="26"/>
                <w:szCs w:val="26"/>
                <w:rtl/>
              </w:rPr>
            </w:pPr>
            <w:r>
              <w:rPr>
                <w:rFonts w:cs="B Zar" w:hint="cs"/>
                <w:sz w:val="26"/>
                <w:szCs w:val="26"/>
                <w:rtl/>
              </w:rPr>
              <w:t>1</w:t>
            </w:r>
          </w:p>
        </w:tc>
      </w:tr>
    </w:tbl>
    <w:p w14:paraId="47DBB1A8" w14:textId="2D517EED" w:rsidR="00D15514" w:rsidRDefault="005979DD" w:rsidP="005979DD">
      <w:pPr>
        <w:tabs>
          <w:tab w:val="left" w:pos="8756"/>
        </w:tabs>
        <w:ind w:right="270"/>
        <w:jc w:val="center"/>
        <w:rPr>
          <w:rFonts w:cs="B Zar"/>
          <w:sz w:val="26"/>
          <w:szCs w:val="26"/>
          <w:rtl/>
        </w:rPr>
      </w:pPr>
      <w:r>
        <w:rPr>
          <w:rFonts w:cs="B Zar" w:hint="cs"/>
          <w:sz w:val="26"/>
          <w:szCs w:val="26"/>
          <w:rtl/>
        </w:rPr>
        <w:t>جدول 2-1</w:t>
      </w:r>
    </w:p>
    <w:p w14:paraId="2A7F0897" w14:textId="471077C2" w:rsidR="005979DD" w:rsidRDefault="00C202D3" w:rsidP="00C202D3">
      <w:pPr>
        <w:tabs>
          <w:tab w:val="left" w:pos="8756"/>
        </w:tabs>
        <w:ind w:right="270"/>
        <w:rPr>
          <w:rFonts w:cs="B Zar"/>
          <w:sz w:val="26"/>
          <w:szCs w:val="26"/>
          <w:rtl/>
        </w:rPr>
      </w:pPr>
      <w:r>
        <w:rPr>
          <w:rFonts w:cs="B Zar" w:hint="cs"/>
          <w:sz w:val="26"/>
          <w:szCs w:val="26"/>
          <w:rtl/>
        </w:rPr>
        <w:t>در این جدول عدد 1 نشان بیشترین امتیاز در آن موقعیت و عدد 4 دارای کمترین امتیاز است.</w:t>
      </w:r>
      <w:r w:rsidR="00D40251">
        <w:rPr>
          <w:rFonts w:cs="B Zar" w:hint="cs"/>
          <w:sz w:val="26"/>
          <w:szCs w:val="26"/>
          <w:rtl/>
        </w:rPr>
        <w:t xml:space="preserve"> </w:t>
      </w:r>
    </w:p>
    <w:p w14:paraId="42D6CC2D" w14:textId="77777777" w:rsidR="00D40251" w:rsidRDefault="00D40251" w:rsidP="00C202D3">
      <w:pPr>
        <w:tabs>
          <w:tab w:val="left" w:pos="8756"/>
        </w:tabs>
        <w:ind w:right="270"/>
        <w:rPr>
          <w:rFonts w:cs="B Zar"/>
          <w:sz w:val="26"/>
          <w:szCs w:val="26"/>
          <w:rtl/>
        </w:rPr>
      </w:pPr>
      <w:r>
        <w:rPr>
          <w:rFonts w:cs="B Zar" w:hint="cs"/>
          <w:sz w:val="26"/>
          <w:szCs w:val="26"/>
          <w:rtl/>
        </w:rPr>
        <w:t xml:space="preserve">طبق جدول بالا متوجه می شویم زبان پایتون از نظر محبوبیت و مدت زمان یادگیری و همچنین در حوزه امنیت </w:t>
      </w:r>
    </w:p>
    <w:p w14:paraId="5DCF2E5B" w14:textId="5E8120CE" w:rsidR="00D40251" w:rsidRDefault="00D40251" w:rsidP="00C202D3">
      <w:pPr>
        <w:tabs>
          <w:tab w:val="left" w:pos="8756"/>
        </w:tabs>
        <w:ind w:right="270"/>
        <w:rPr>
          <w:rFonts w:cs="B Zar"/>
          <w:sz w:val="26"/>
          <w:szCs w:val="26"/>
          <w:rtl/>
        </w:rPr>
      </w:pPr>
      <w:r>
        <w:rPr>
          <w:rFonts w:cs="B Zar" w:hint="cs"/>
          <w:sz w:val="26"/>
          <w:szCs w:val="26"/>
          <w:rtl/>
        </w:rPr>
        <w:t>نسبت به سه برنامه دیگر عملکرد بهتری دارد. البته نمیتوان گفت پایتون بهترین زبان برنامه نویسی است اما در کل   می توان گفت جزء برنامه هایی است که برای شروع و برای افراد مبتدی بسیار مناسب است.</w:t>
      </w:r>
    </w:p>
    <w:p w14:paraId="1AD479DF" w14:textId="64541D3A" w:rsidR="00D40251" w:rsidRDefault="00D40251" w:rsidP="00C202D3">
      <w:pPr>
        <w:tabs>
          <w:tab w:val="left" w:pos="8756"/>
        </w:tabs>
        <w:ind w:right="270"/>
        <w:rPr>
          <w:rFonts w:cs="B Zar"/>
          <w:sz w:val="26"/>
          <w:szCs w:val="26"/>
          <w:rtl/>
        </w:rPr>
      </w:pPr>
    </w:p>
    <w:p w14:paraId="09F22346" w14:textId="06E3969C" w:rsidR="00D40251" w:rsidRPr="00E97F48" w:rsidRDefault="00E97F48" w:rsidP="00C202D3">
      <w:pPr>
        <w:tabs>
          <w:tab w:val="left" w:pos="8756"/>
        </w:tabs>
        <w:ind w:right="270"/>
        <w:rPr>
          <w:rFonts w:cs="B Zar"/>
          <w:sz w:val="36"/>
          <w:szCs w:val="36"/>
          <w:rtl/>
        </w:rPr>
      </w:pPr>
      <w:bookmarkStart w:id="17" w:name="_Hlk81605825"/>
      <w:r>
        <w:rPr>
          <w:rFonts w:cs="B Zar" w:hint="cs"/>
          <w:sz w:val="32"/>
          <w:szCs w:val="32"/>
          <w:rtl/>
        </w:rPr>
        <w:t>6-</w:t>
      </w:r>
      <w:r>
        <w:rPr>
          <w:rFonts w:cs="B Zar" w:hint="cs"/>
          <w:sz w:val="36"/>
          <w:szCs w:val="36"/>
          <w:rtl/>
        </w:rPr>
        <w:t>2 جمع بندی فصل</w:t>
      </w:r>
    </w:p>
    <w:bookmarkEnd w:id="17"/>
    <w:p w14:paraId="1833AA2D" w14:textId="77777777" w:rsidR="004B11E2" w:rsidRDefault="00B93E40" w:rsidP="00B93E40">
      <w:pPr>
        <w:tabs>
          <w:tab w:val="left" w:pos="8756"/>
        </w:tabs>
        <w:ind w:right="270"/>
        <w:rPr>
          <w:rFonts w:cs="B Zar"/>
          <w:sz w:val="26"/>
          <w:szCs w:val="26"/>
          <w:rtl/>
        </w:rPr>
      </w:pPr>
      <w:r>
        <w:rPr>
          <w:rFonts w:cs="B Zar" w:hint="cs"/>
          <w:sz w:val="26"/>
          <w:szCs w:val="26"/>
          <w:rtl/>
        </w:rPr>
        <w:t xml:space="preserve">در این فصل با هم دیگه به طور خلاصه چهار زبان مختلف برنامه نویسی اعم از سی شارپ ، پایتون ، </w:t>
      </w:r>
      <w:r>
        <w:rPr>
          <w:rFonts w:cs="B Zar"/>
          <w:sz w:val="26"/>
          <w:szCs w:val="26"/>
        </w:rPr>
        <w:t>php</w:t>
      </w:r>
      <w:r>
        <w:rPr>
          <w:rFonts w:cs="B Zar" w:hint="cs"/>
          <w:sz w:val="26"/>
          <w:szCs w:val="26"/>
          <w:rtl/>
        </w:rPr>
        <w:t xml:space="preserve"> و پایتون </w:t>
      </w:r>
    </w:p>
    <w:p w14:paraId="535F05EC" w14:textId="77777777" w:rsidR="004B11E2" w:rsidRDefault="00B93E40" w:rsidP="00B93E40">
      <w:pPr>
        <w:tabs>
          <w:tab w:val="left" w:pos="8756"/>
        </w:tabs>
        <w:ind w:right="270"/>
        <w:rPr>
          <w:rFonts w:cs="B Zar"/>
          <w:sz w:val="26"/>
          <w:szCs w:val="26"/>
          <w:rtl/>
        </w:rPr>
      </w:pPr>
      <w:r>
        <w:rPr>
          <w:rFonts w:cs="B Zar" w:hint="cs"/>
          <w:sz w:val="26"/>
          <w:szCs w:val="26"/>
          <w:rtl/>
        </w:rPr>
        <w:t xml:space="preserve">را بررسی کردیم و فهمیدیم پایتون از نظر سرعت و امنیت و مدت زمان یادگیری سریع تر از چهار برنامه دیگر است </w:t>
      </w:r>
    </w:p>
    <w:p w14:paraId="7AD7C42D" w14:textId="77777777" w:rsidR="004B11E2" w:rsidRDefault="00B93E40" w:rsidP="00B93E40">
      <w:pPr>
        <w:tabs>
          <w:tab w:val="left" w:pos="8756"/>
        </w:tabs>
        <w:ind w:right="270"/>
        <w:rPr>
          <w:rFonts w:cs="B Zar"/>
          <w:sz w:val="26"/>
          <w:szCs w:val="26"/>
          <w:rtl/>
        </w:rPr>
      </w:pPr>
      <w:r>
        <w:rPr>
          <w:rFonts w:cs="B Zar" w:hint="cs"/>
          <w:sz w:val="26"/>
          <w:szCs w:val="26"/>
          <w:rtl/>
        </w:rPr>
        <w:t xml:space="preserve">همچنین اگر کسی اول راه باشد و بخواهد برنامه نویسی یاد بگیرد پایتون گزینه مناسبی است. همینطور با تاریخچه </w:t>
      </w:r>
    </w:p>
    <w:p w14:paraId="5826796C" w14:textId="77777777" w:rsidR="004B11E2" w:rsidRDefault="00B93E40" w:rsidP="00B93E40">
      <w:pPr>
        <w:tabs>
          <w:tab w:val="left" w:pos="8756"/>
        </w:tabs>
        <w:ind w:right="270"/>
        <w:rPr>
          <w:rFonts w:cs="B Zar"/>
          <w:sz w:val="26"/>
          <w:szCs w:val="26"/>
          <w:rtl/>
        </w:rPr>
      </w:pPr>
      <w:r>
        <w:rPr>
          <w:rFonts w:cs="B Zar" w:hint="cs"/>
          <w:sz w:val="26"/>
          <w:szCs w:val="26"/>
          <w:rtl/>
        </w:rPr>
        <w:t xml:space="preserve">ماشین حساب آشنا شدیم  و فهمیدیم اولین ماشین حسابی که در گوشی ها پیدا شد در سال 1990 میلادی بوده </w:t>
      </w:r>
    </w:p>
    <w:p w14:paraId="27599DA3" w14:textId="77777777" w:rsidR="004B11E2" w:rsidRDefault="00B93E40" w:rsidP="00B93E40">
      <w:pPr>
        <w:tabs>
          <w:tab w:val="left" w:pos="8756"/>
        </w:tabs>
        <w:ind w:right="270"/>
        <w:rPr>
          <w:rFonts w:cs="B Zar"/>
          <w:sz w:val="26"/>
          <w:szCs w:val="26"/>
          <w:rtl/>
        </w:rPr>
      </w:pPr>
      <w:r>
        <w:rPr>
          <w:rFonts w:cs="B Zar" w:hint="cs"/>
          <w:sz w:val="26"/>
          <w:szCs w:val="26"/>
          <w:rtl/>
        </w:rPr>
        <w:t xml:space="preserve">است. همچنین با انواع ماشین حساب </w:t>
      </w:r>
      <w:r w:rsidR="00B77264">
        <w:rPr>
          <w:rFonts w:cs="B Zar" w:hint="cs"/>
          <w:sz w:val="26"/>
          <w:szCs w:val="26"/>
          <w:rtl/>
        </w:rPr>
        <w:t xml:space="preserve">از اولین نوع آن که چرتکه بود تا ماشین حساب های مهندسی به طور  مختصر </w:t>
      </w:r>
    </w:p>
    <w:p w14:paraId="09901424" w14:textId="570CF681" w:rsidR="00B77264" w:rsidRDefault="00B77264" w:rsidP="00B93E40">
      <w:pPr>
        <w:tabs>
          <w:tab w:val="left" w:pos="8756"/>
        </w:tabs>
        <w:ind w:right="270"/>
        <w:rPr>
          <w:rFonts w:cs="B Zar"/>
          <w:sz w:val="26"/>
          <w:szCs w:val="26"/>
          <w:rtl/>
        </w:rPr>
        <w:sectPr w:rsidR="00B77264" w:rsidSect="00C86857">
          <w:pgSz w:w="11906" w:h="16838"/>
          <w:pgMar w:top="1440" w:right="1440" w:bottom="1440" w:left="1440" w:header="720" w:footer="720" w:gutter="0"/>
          <w:pgNumType w:start="15"/>
          <w:cols w:space="720"/>
          <w:bidi/>
          <w:rtlGutter/>
          <w:docGrid w:linePitch="360"/>
        </w:sectPr>
      </w:pPr>
      <w:r>
        <w:rPr>
          <w:rFonts w:cs="B Zar" w:hint="cs"/>
          <w:sz w:val="26"/>
          <w:szCs w:val="26"/>
          <w:rtl/>
        </w:rPr>
        <w:t>آشنا شدیم</w:t>
      </w:r>
    </w:p>
    <w:p w14:paraId="4067EE99" w14:textId="5B2DDD4F" w:rsidR="00B93E40" w:rsidRDefault="00B77264" w:rsidP="00B93E40">
      <w:pPr>
        <w:tabs>
          <w:tab w:val="left" w:pos="8756"/>
        </w:tabs>
        <w:ind w:right="270"/>
        <w:rPr>
          <w:rFonts w:cs="B Zar"/>
          <w:sz w:val="26"/>
          <w:szCs w:val="26"/>
          <w:rtl/>
        </w:rPr>
      </w:pPr>
      <w:r>
        <w:rPr>
          <w:rFonts w:cs="B Zar" w:hint="cs"/>
          <w:sz w:val="26"/>
          <w:szCs w:val="26"/>
          <w:rtl/>
        </w:rPr>
        <w:lastRenderedPageBreak/>
        <w:t xml:space="preserve"> </w:t>
      </w:r>
    </w:p>
    <w:p w14:paraId="76ECED1A" w14:textId="77777777" w:rsidR="00592876" w:rsidRDefault="00592876" w:rsidP="004E4766">
      <w:pPr>
        <w:tabs>
          <w:tab w:val="left" w:pos="8756"/>
        </w:tabs>
        <w:ind w:right="270"/>
        <w:rPr>
          <w:rFonts w:cs="B Zar"/>
          <w:sz w:val="26"/>
          <w:szCs w:val="26"/>
        </w:rPr>
      </w:pPr>
    </w:p>
    <w:p w14:paraId="5A0220C3" w14:textId="77777777" w:rsidR="004E4766" w:rsidRPr="001754F1" w:rsidRDefault="004E4766" w:rsidP="004E4766">
      <w:pPr>
        <w:tabs>
          <w:tab w:val="left" w:pos="8756"/>
        </w:tabs>
        <w:ind w:right="270"/>
        <w:rPr>
          <w:rFonts w:cs="B Zar"/>
          <w:sz w:val="26"/>
          <w:szCs w:val="26"/>
          <w:rtl/>
        </w:rPr>
      </w:pPr>
    </w:p>
    <w:p w14:paraId="1D3C753F" w14:textId="77777777" w:rsidR="006B4FD8" w:rsidRDefault="006B4FD8" w:rsidP="006B4FD8">
      <w:pPr>
        <w:jc w:val="center"/>
        <w:rPr>
          <w:rFonts w:cs="B Zar"/>
          <w:sz w:val="32"/>
          <w:szCs w:val="32"/>
          <w:rtl/>
        </w:rPr>
      </w:pPr>
    </w:p>
    <w:p w14:paraId="1FC39686" w14:textId="77777777" w:rsidR="006B4FD8" w:rsidRDefault="006B4FD8" w:rsidP="006B4FD8">
      <w:pPr>
        <w:jc w:val="center"/>
        <w:rPr>
          <w:rFonts w:cs="B Zar"/>
          <w:sz w:val="32"/>
          <w:szCs w:val="32"/>
          <w:rtl/>
        </w:rPr>
      </w:pPr>
    </w:p>
    <w:p w14:paraId="187DCA38" w14:textId="77777777" w:rsidR="006B4FD8" w:rsidRDefault="006B4FD8" w:rsidP="006B4FD8">
      <w:pPr>
        <w:jc w:val="center"/>
        <w:rPr>
          <w:rFonts w:cs="B Zar"/>
          <w:sz w:val="32"/>
          <w:szCs w:val="32"/>
          <w:rtl/>
        </w:rPr>
      </w:pPr>
    </w:p>
    <w:p w14:paraId="6105CBE4" w14:textId="77777777" w:rsidR="006B4FD8" w:rsidRDefault="006B4FD8" w:rsidP="006B4FD8">
      <w:pPr>
        <w:jc w:val="center"/>
        <w:rPr>
          <w:rFonts w:cs="B Zar"/>
          <w:sz w:val="32"/>
          <w:szCs w:val="32"/>
          <w:rtl/>
        </w:rPr>
      </w:pPr>
    </w:p>
    <w:p w14:paraId="6371586C" w14:textId="77777777" w:rsidR="006B4FD8" w:rsidRDefault="006B4FD8" w:rsidP="006B4FD8">
      <w:pPr>
        <w:jc w:val="center"/>
        <w:rPr>
          <w:rFonts w:cs="B Zar"/>
          <w:sz w:val="32"/>
          <w:szCs w:val="32"/>
          <w:rtl/>
        </w:rPr>
      </w:pPr>
    </w:p>
    <w:p w14:paraId="3293D1C7" w14:textId="77777777" w:rsidR="006B4FD8" w:rsidRDefault="006B4FD8" w:rsidP="006B4FD8">
      <w:pPr>
        <w:jc w:val="center"/>
        <w:rPr>
          <w:rFonts w:cs="B Zar"/>
          <w:sz w:val="32"/>
          <w:szCs w:val="32"/>
          <w:rtl/>
        </w:rPr>
      </w:pPr>
    </w:p>
    <w:p w14:paraId="11716D53" w14:textId="77777777" w:rsidR="006B4FD8" w:rsidRDefault="006B4FD8" w:rsidP="006B4FD8">
      <w:pPr>
        <w:jc w:val="center"/>
        <w:rPr>
          <w:rFonts w:cs="B Zar"/>
          <w:sz w:val="32"/>
          <w:szCs w:val="32"/>
          <w:rtl/>
        </w:rPr>
      </w:pPr>
    </w:p>
    <w:p w14:paraId="738FA0AC" w14:textId="77777777" w:rsidR="006B4FD8" w:rsidRDefault="006B4FD8" w:rsidP="006B4FD8">
      <w:pPr>
        <w:jc w:val="center"/>
        <w:rPr>
          <w:rFonts w:cs="B Zar"/>
          <w:sz w:val="32"/>
          <w:szCs w:val="32"/>
          <w:rtl/>
        </w:rPr>
      </w:pPr>
    </w:p>
    <w:p w14:paraId="5BA0210D" w14:textId="77777777" w:rsidR="006B4FD8" w:rsidRDefault="006B4FD8" w:rsidP="006B4FD8">
      <w:pPr>
        <w:jc w:val="center"/>
        <w:rPr>
          <w:rFonts w:cs="B Zar"/>
          <w:sz w:val="32"/>
          <w:szCs w:val="32"/>
          <w:rtl/>
        </w:rPr>
      </w:pPr>
    </w:p>
    <w:p w14:paraId="6937D29D" w14:textId="77777777" w:rsidR="006B4FD8" w:rsidRDefault="006B4FD8" w:rsidP="006B4FD8">
      <w:pPr>
        <w:jc w:val="center"/>
        <w:rPr>
          <w:rFonts w:cs="B Zar"/>
          <w:sz w:val="32"/>
          <w:szCs w:val="32"/>
          <w:rtl/>
        </w:rPr>
      </w:pPr>
    </w:p>
    <w:p w14:paraId="60632F73" w14:textId="77777777" w:rsidR="006B4FD8" w:rsidRDefault="006B4FD8" w:rsidP="006B4FD8">
      <w:pPr>
        <w:jc w:val="center"/>
        <w:rPr>
          <w:rFonts w:cs="B Zar"/>
          <w:sz w:val="32"/>
          <w:szCs w:val="32"/>
          <w:rtl/>
        </w:rPr>
      </w:pPr>
    </w:p>
    <w:p w14:paraId="63374BC1" w14:textId="77777777" w:rsidR="006B4FD8" w:rsidRDefault="006B4FD8" w:rsidP="006B4FD8">
      <w:pPr>
        <w:jc w:val="center"/>
        <w:rPr>
          <w:rFonts w:cs="B Zar"/>
          <w:sz w:val="32"/>
          <w:szCs w:val="32"/>
          <w:rtl/>
        </w:rPr>
      </w:pPr>
    </w:p>
    <w:p w14:paraId="21D2C568" w14:textId="6DD36E31" w:rsidR="006B4FD8" w:rsidRDefault="006B4FD8" w:rsidP="006B4FD8">
      <w:pPr>
        <w:jc w:val="center"/>
        <w:rPr>
          <w:rFonts w:cs="B Zar"/>
          <w:sz w:val="32"/>
          <w:szCs w:val="32"/>
        </w:rPr>
      </w:pPr>
      <w:r>
        <w:rPr>
          <w:rFonts w:cs="B Zar" w:hint="cs"/>
          <w:sz w:val="32"/>
          <w:szCs w:val="32"/>
          <w:rtl/>
        </w:rPr>
        <w:t>فصل سوم</w:t>
      </w:r>
    </w:p>
    <w:p w14:paraId="2DEBF7C8" w14:textId="77777777" w:rsidR="006B4FD8" w:rsidRDefault="006B4FD8" w:rsidP="006B4FD8">
      <w:pPr>
        <w:rPr>
          <w:rFonts w:cs="B Zar"/>
          <w:sz w:val="32"/>
          <w:szCs w:val="32"/>
          <w:rtl/>
        </w:rPr>
      </w:pPr>
      <w:r>
        <w:rPr>
          <w:rFonts w:cs="B Zar" w:hint="cs"/>
          <w:sz w:val="32"/>
          <w:szCs w:val="32"/>
          <w:rtl/>
        </w:rPr>
        <w:t>مقدمه</w:t>
      </w:r>
    </w:p>
    <w:p w14:paraId="6CEC5808" w14:textId="629468F0" w:rsidR="00D47852" w:rsidRDefault="006B4FD8" w:rsidP="004B11E2">
      <w:pPr>
        <w:rPr>
          <w:rFonts w:cs="B Zar"/>
          <w:sz w:val="26"/>
          <w:szCs w:val="26"/>
          <w:rtl/>
        </w:rPr>
        <w:sectPr w:rsidR="00D47852" w:rsidSect="00D47852">
          <w:pgSz w:w="11906" w:h="16838"/>
          <w:pgMar w:top="1440" w:right="1440" w:bottom="1440" w:left="1440" w:header="720" w:footer="720" w:gutter="0"/>
          <w:pgNumType w:start="15"/>
          <w:cols w:space="720"/>
          <w:titlePg/>
          <w:bidi/>
          <w:rtlGutter/>
          <w:docGrid w:linePitch="360"/>
        </w:sectPr>
      </w:pPr>
      <w:r>
        <w:rPr>
          <w:rFonts w:cs="B Zar" w:hint="cs"/>
          <w:sz w:val="26"/>
          <w:szCs w:val="26"/>
          <w:rtl/>
        </w:rPr>
        <w:t>در فصل قبلی با انواع ماشین حساب و ساخت آن با برنامه های مختلف آشنا شدیم و با هم بررسی کوتاهی کردیم که چرا از زبان پایتون استفاده کردیم. در این فصل باهم اولین ماشین حساب گرافیکی و ساده به زبان پایتون را پیاده سازی می کنیم.</w:t>
      </w:r>
    </w:p>
    <w:p w14:paraId="508D74B1" w14:textId="22D4CE5E" w:rsidR="006B4FD8" w:rsidRPr="00D47852" w:rsidRDefault="00D47852" w:rsidP="006B4FD8">
      <w:pPr>
        <w:rPr>
          <w:rFonts w:cs="B Zar"/>
          <w:sz w:val="36"/>
          <w:szCs w:val="36"/>
          <w:rtl/>
        </w:rPr>
      </w:pPr>
      <w:bookmarkStart w:id="18" w:name="_Hlk81661048"/>
      <w:r>
        <w:rPr>
          <w:rFonts w:cs="B Zar" w:hint="cs"/>
          <w:sz w:val="32"/>
          <w:szCs w:val="32"/>
          <w:rtl/>
        </w:rPr>
        <w:lastRenderedPageBreak/>
        <w:t>1-</w:t>
      </w:r>
      <w:r>
        <w:rPr>
          <w:rFonts w:cs="B Zar" w:hint="cs"/>
          <w:sz w:val="36"/>
          <w:szCs w:val="36"/>
          <w:rtl/>
        </w:rPr>
        <w:t>3 کتابخانه</w:t>
      </w:r>
      <w:r>
        <w:rPr>
          <w:rFonts w:cs="B Zar"/>
          <w:sz w:val="36"/>
          <w:szCs w:val="36"/>
        </w:rPr>
        <w:t>Tkinter</w:t>
      </w:r>
    </w:p>
    <w:bookmarkEnd w:id="18"/>
    <w:p w14:paraId="54712BDE" w14:textId="3D1452FE" w:rsidR="00670FE4" w:rsidRPr="00870849" w:rsidRDefault="00D47852">
      <w:pPr>
        <w:rPr>
          <w:rFonts w:cs="B Zar"/>
          <w:sz w:val="26"/>
          <w:szCs w:val="26"/>
          <w:rtl/>
        </w:rPr>
      </w:pPr>
      <w:r w:rsidRPr="00870849">
        <w:rPr>
          <w:rFonts w:cs="B Zar" w:hint="cs"/>
          <w:sz w:val="26"/>
          <w:szCs w:val="26"/>
          <w:rtl/>
        </w:rPr>
        <w:t xml:space="preserve">اول از همه با کتابخانه </w:t>
      </w:r>
      <w:r w:rsidR="006E0204" w:rsidRPr="00870849">
        <w:rPr>
          <w:rStyle w:val="FootnoteReference"/>
          <w:rFonts w:cs="B Zar"/>
          <w:sz w:val="26"/>
          <w:szCs w:val="26"/>
        </w:rPr>
        <w:footnoteReference w:id="26"/>
      </w:r>
      <w:r w:rsidR="006E0204" w:rsidRPr="00870849">
        <w:rPr>
          <w:rFonts w:cs="B Zar"/>
          <w:sz w:val="26"/>
          <w:szCs w:val="26"/>
        </w:rPr>
        <w:t>T</w:t>
      </w:r>
      <w:r w:rsidRPr="00870849">
        <w:rPr>
          <w:rFonts w:cs="B Zar"/>
          <w:sz w:val="26"/>
          <w:szCs w:val="26"/>
        </w:rPr>
        <w:t xml:space="preserve">kinter </w:t>
      </w:r>
      <w:r w:rsidRPr="00870849">
        <w:rPr>
          <w:rFonts w:cs="B Zar" w:hint="cs"/>
          <w:sz w:val="26"/>
          <w:szCs w:val="26"/>
          <w:rtl/>
        </w:rPr>
        <w:t xml:space="preserve"> آشنا می شویم. </w:t>
      </w:r>
      <w:bookmarkStart w:id="19" w:name="_Hlk81756312"/>
      <w:r w:rsidRPr="00870849">
        <w:rPr>
          <w:rFonts w:cs="B Zar" w:hint="cs"/>
          <w:sz w:val="26"/>
          <w:szCs w:val="26"/>
          <w:rtl/>
        </w:rPr>
        <w:t xml:space="preserve">کتابخانه گرافیکی که باهاش میتوانید یک برنامه گرافیکی بنویسید. </w:t>
      </w:r>
      <w:r w:rsidR="006E0204" w:rsidRPr="00870849">
        <w:rPr>
          <w:rFonts w:cs="B Zar"/>
          <w:sz w:val="26"/>
          <w:szCs w:val="26"/>
          <w:rtl/>
        </w:rPr>
        <w:t xml:space="preserve">کتابخانه </w:t>
      </w:r>
      <w:r w:rsidR="006E0204" w:rsidRPr="00870849">
        <w:rPr>
          <w:rFonts w:cs="B Zar"/>
          <w:sz w:val="26"/>
          <w:szCs w:val="26"/>
        </w:rPr>
        <w:t>Tkinter</w:t>
      </w:r>
      <w:r w:rsidR="006E0204" w:rsidRPr="00870849">
        <w:rPr>
          <w:rFonts w:cs="B Zar"/>
          <w:sz w:val="26"/>
          <w:szCs w:val="26"/>
          <w:rtl/>
        </w:rPr>
        <w:t xml:space="preserve"> برا</w:t>
      </w:r>
      <w:r w:rsidR="006E0204" w:rsidRPr="00870849">
        <w:rPr>
          <w:rFonts w:cs="B Zar" w:hint="cs"/>
          <w:sz w:val="26"/>
          <w:szCs w:val="26"/>
          <w:rtl/>
        </w:rPr>
        <w:t>ی</w:t>
      </w:r>
      <w:r w:rsidR="006E0204" w:rsidRPr="00870849">
        <w:rPr>
          <w:rFonts w:cs="B Zar"/>
          <w:sz w:val="26"/>
          <w:szCs w:val="26"/>
          <w:rtl/>
        </w:rPr>
        <w:t xml:space="preserve"> طراح</w:t>
      </w:r>
      <w:r w:rsidR="006E0204" w:rsidRPr="00870849">
        <w:rPr>
          <w:rFonts w:cs="B Zar" w:hint="cs"/>
          <w:sz w:val="26"/>
          <w:szCs w:val="26"/>
          <w:rtl/>
        </w:rPr>
        <w:t>ی</w:t>
      </w:r>
      <w:r w:rsidR="006E0204" w:rsidRPr="00870849">
        <w:rPr>
          <w:rFonts w:cs="B Zar"/>
          <w:sz w:val="26"/>
          <w:szCs w:val="26"/>
          <w:rtl/>
        </w:rPr>
        <w:t xml:space="preserve"> رابط کاربر</w:t>
      </w:r>
      <w:r w:rsidR="006E0204" w:rsidRPr="00870849">
        <w:rPr>
          <w:rFonts w:cs="B Zar" w:hint="cs"/>
          <w:sz w:val="26"/>
          <w:szCs w:val="26"/>
          <w:rtl/>
        </w:rPr>
        <w:t>ی</w:t>
      </w:r>
      <w:r w:rsidR="006E0204" w:rsidRPr="00870849">
        <w:rPr>
          <w:rFonts w:cs="B Zar"/>
          <w:sz w:val="26"/>
          <w:szCs w:val="26"/>
          <w:rtl/>
        </w:rPr>
        <w:t xml:space="preserve"> اپل</w:t>
      </w:r>
      <w:r w:rsidR="006E0204" w:rsidRPr="00870849">
        <w:rPr>
          <w:rFonts w:cs="B Zar" w:hint="cs"/>
          <w:sz w:val="26"/>
          <w:szCs w:val="26"/>
          <w:rtl/>
        </w:rPr>
        <w:t>ی</w:t>
      </w:r>
      <w:r w:rsidR="006E0204" w:rsidRPr="00870849">
        <w:rPr>
          <w:rFonts w:cs="B Zar" w:hint="eastAsia"/>
          <w:sz w:val="26"/>
          <w:szCs w:val="26"/>
          <w:rtl/>
        </w:rPr>
        <w:t>ک</w:t>
      </w:r>
      <w:r w:rsidR="006E0204" w:rsidRPr="00870849">
        <w:rPr>
          <w:rFonts w:cs="B Zar" w:hint="cs"/>
          <w:sz w:val="26"/>
          <w:szCs w:val="26"/>
          <w:rtl/>
        </w:rPr>
        <w:t>ی</w:t>
      </w:r>
      <w:r w:rsidR="006E0204" w:rsidRPr="00870849">
        <w:rPr>
          <w:rFonts w:cs="B Zar" w:hint="eastAsia"/>
          <w:sz w:val="26"/>
          <w:szCs w:val="26"/>
          <w:rtl/>
        </w:rPr>
        <w:t>شن</w:t>
      </w:r>
      <w:r w:rsidR="006E0204" w:rsidRPr="00870849">
        <w:rPr>
          <w:rFonts w:cs="B Zar"/>
          <w:sz w:val="26"/>
          <w:szCs w:val="26"/>
          <w:rtl/>
        </w:rPr>
        <w:t xml:space="preserve"> ها</w:t>
      </w:r>
      <w:r w:rsidR="006E0204" w:rsidRPr="00870849">
        <w:rPr>
          <w:rFonts w:cs="B Zar" w:hint="cs"/>
          <w:sz w:val="26"/>
          <w:szCs w:val="26"/>
          <w:rtl/>
        </w:rPr>
        <w:t xml:space="preserve"> است</w:t>
      </w:r>
      <w:r w:rsidR="006E0204" w:rsidRPr="00870849">
        <w:rPr>
          <w:rFonts w:cs="B Zar"/>
          <w:sz w:val="26"/>
          <w:szCs w:val="26"/>
          <w:rtl/>
        </w:rPr>
        <w:t xml:space="preserve"> </w:t>
      </w:r>
      <w:r w:rsidR="006E0204" w:rsidRPr="00870849">
        <w:rPr>
          <w:rFonts w:cs="B Zar" w:hint="cs"/>
          <w:sz w:val="26"/>
          <w:szCs w:val="26"/>
          <w:rtl/>
        </w:rPr>
        <w:t xml:space="preserve">و </w:t>
      </w:r>
      <w:r w:rsidR="006E0204" w:rsidRPr="00870849">
        <w:rPr>
          <w:rFonts w:cs="B Zar"/>
          <w:sz w:val="26"/>
          <w:szCs w:val="26"/>
          <w:rtl/>
        </w:rPr>
        <w:t>به طور پ</w:t>
      </w:r>
      <w:r w:rsidR="006E0204" w:rsidRPr="00870849">
        <w:rPr>
          <w:rFonts w:cs="B Zar" w:hint="cs"/>
          <w:sz w:val="26"/>
          <w:szCs w:val="26"/>
          <w:rtl/>
        </w:rPr>
        <w:t>ی</w:t>
      </w:r>
      <w:r w:rsidR="006E0204" w:rsidRPr="00870849">
        <w:rPr>
          <w:rFonts w:cs="B Zar" w:hint="eastAsia"/>
          <w:sz w:val="26"/>
          <w:szCs w:val="26"/>
          <w:rtl/>
        </w:rPr>
        <w:t>ش</w:t>
      </w:r>
      <w:r w:rsidR="006E0204" w:rsidRPr="00870849">
        <w:rPr>
          <w:rFonts w:cs="B Zar"/>
          <w:sz w:val="26"/>
          <w:szCs w:val="26"/>
          <w:rtl/>
        </w:rPr>
        <w:t xml:space="preserve"> فرض بر رو</w:t>
      </w:r>
      <w:r w:rsidR="006E0204" w:rsidRPr="00870849">
        <w:rPr>
          <w:rFonts w:cs="B Zar" w:hint="cs"/>
          <w:sz w:val="26"/>
          <w:szCs w:val="26"/>
          <w:rtl/>
        </w:rPr>
        <w:t>ی</w:t>
      </w:r>
      <w:r w:rsidR="006E0204" w:rsidRPr="00870849">
        <w:rPr>
          <w:rFonts w:cs="B Zar"/>
          <w:sz w:val="26"/>
          <w:szCs w:val="26"/>
          <w:rtl/>
        </w:rPr>
        <w:t xml:space="preserve"> پا</w:t>
      </w:r>
      <w:r w:rsidR="006E0204" w:rsidRPr="00870849">
        <w:rPr>
          <w:rFonts w:cs="B Zar" w:hint="cs"/>
          <w:sz w:val="26"/>
          <w:szCs w:val="26"/>
          <w:rtl/>
        </w:rPr>
        <w:t>ی</w:t>
      </w:r>
      <w:r w:rsidR="006E0204" w:rsidRPr="00870849">
        <w:rPr>
          <w:rFonts w:cs="B Zar" w:hint="eastAsia"/>
          <w:sz w:val="26"/>
          <w:szCs w:val="26"/>
          <w:rtl/>
        </w:rPr>
        <w:t>تون</w:t>
      </w:r>
      <w:r w:rsidR="006E0204" w:rsidRPr="00870849">
        <w:rPr>
          <w:rFonts w:cs="B Zar"/>
          <w:sz w:val="26"/>
          <w:szCs w:val="26"/>
          <w:rtl/>
        </w:rPr>
        <w:t xml:space="preserve"> نصب م</w:t>
      </w:r>
      <w:r w:rsidR="006E0204" w:rsidRPr="00870849">
        <w:rPr>
          <w:rFonts w:cs="B Zar" w:hint="cs"/>
          <w:sz w:val="26"/>
          <w:szCs w:val="26"/>
          <w:rtl/>
        </w:rPr>
        <w:t>ی</w:t>
      </w:r>
      <w:r w:rsidR="006E0204" w:rsidRPr="00870849">
        <w:rPr>
          <w:rFonts w:cs="B Zar"/>
          <w:sz w:val="26"/>
          <w:szCs w:val="26"/>
          <w:rtl/>
        </w:rPr>
        <w:t xml:space="preserve"> </w:t>
      </w:r>
      <w:r w:rsidR="006E0204" w:rsidRPr="00870849">
        <w:rPr>
          <w:rFonts w:cs="B Zar" w:hint="cs"/>
          <w:sz w:val="26"/>
          <w:szCs w:val="26"/>
          <w:rtl/>
        </w:rPr>
        <w:t xml:space="preserve">باشد. </w:t>
      </w:r>
      <w:bookmarkEnd w:id="19"/>
      <w:r w:rsidR="006E0204" w:rsidRPr="00870849">
        <w:rPr>
          <w:rFonts w:cs="B Zar" w:hint="cs"/>
          <w:sz w:val="26"/>
          <w:szCs w:val="26"/>
          <w:rtl/>
        </w:rPr>
        <w:t>او</w:t>
      </w:r>
      <w:r w:rsidR="006E0204" w:rsidRPr="00870849">
        <w:rPr>
          <w:rFonts w:cs="B Zar" w:hint="eastAsia"/>
          <w:sz w:val="26"/>
          <w:szCs w:val="26"/>
          <w:rtl/>
        </w:rPr>
        <w:t>ل</w:t>
      </w:r>
      <w:r w:rsidRPr="00870849">
        <w:rPr>
          <w:rFonts w:cs="B Zar" w:hint="cs"/>
          <w:sz w:val="26"/>
          <w:szCs w:val="26"/>
          <w:rtl/>
        </w:rPr>
        <w:t xml:space="preserve"> از همه باید کتابخانه </w:t>
      </w:r>
      <w:r w:rsidRPr="00870849">
        <w:rPr>
          <w:rFonts w:cs="B Zar"/>
          <w:sz w:val="26"/>
          <w:szCs w:val="26"/>
        </w:rPr>
        <w:t>tkinter</w:t>
      </w:r>
      <w:r w:rsidRPr="00870849">
        <w:rPr>
          <w:rFonts w:cs="B Zar" w:hint="cs"/>
          <w:sz w:val="26"/>
          <w:szCs w:val="26"/>
          <w:rtl/>
        </w:rPr>
        <w:t xml:space="preserve"> را به روش زیر صدا بزنیم:</w:t>
      </w:r>
    </w:p>
    <w:tbl>
      <w:tblPr>
        <w:tblStyle w:val="GridTable1Light-Accent1"/>
        <w:bidiVisual/>
        <w:tblW w:w="0" w:type="auto"/>
        <w:tblLook w:val="04A0" w:firstRow="1" w:lastRow="0" w:firstColumn="1" w:lastColumn="0" w:noHBand="0" w:noVBand="1"/>
      </w:tblPr>
      <w:tblGrid>
        <w:gridCol w:w="9016"/>
      </w:tblGrid>
      <w:tr w:rsidR="00D47852" w14:paraId="39B0FC14" w14:textId="77777777" w:rsidTr="00D47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B348A78" w14:textId="2C7C904B" w:rsidR="00D47852" w:rsidRDefault="00D47852" w:rsidP="00D47852">
            <w:pPr>
              <w:jc w:val="right"/>
              <w:rPr>
                <w:sz w:val="26"/>
                <w:szCs w:val="26"/>
              </w:rPr>
            </w:pPr>
            <w:r w:rsidRPr="00D47852">
              <w:rPr>
                <w:color w:val="7030A0"/>
                <w:sz w:val="26"/>
                <w:szCs w:val="26"/>
              </w:rPr>
              <w:t>from</w:t>
            </w:r>
            <w:r>
              <w:rPr>
                <w:sz w:val="26"/>
                <w:szCs w:val="26"/>
              </w:rPr>
              <w:t xml:space="preserve"> tkinter </w:t>
            </w:r>
            <w:r w:rsidRPr="00D47852">
              <w:rPr>
                <w:color w:val="7030A0"/>
                <w:sz w:val="26"/>
                <w:szCs w:val="26"/>
              </w:rPr>
              <w:t>import*</w:t>
            </w:r>
          </w:p>
        </w:tc>
      </w:tr>
    </w:tbl>
    <w:p w14:paraId="442023E1" w14:textId="01207D6A" w:rsidR="00D47852" w:rsidRDefault="00D47852" w:rsidP="00D47852">
      <w:pPr>
        <w:jc w:val="center"/>
        <w:rPr>
          <w:sz w:val="26"/>
          <w:szCs w:val="26"/>
        </w:rPr>
      </w:pPr>
    </w:p>
    <w:p w14:paraId="0897C4A7" w14:textId="77777777" w:rsidR="006E0204" w:rsidRPr="00870849" w:rsidRDefault="00D47852" w:rsidP="00D47852">
      <w:pPr>
        <w:rPr>
          <w:rFonts w:cs="B Zar"/>
          <w:sz w:val="26"/>
          <w:szCs w:val="26"/>
          <w:rtl/>
        </w:rPr>
      </w:pPr>
      <w:r w:rsidRPr="00870849">
        <w:rPr>
          <w:rFonts w:cs="B Zar" w:hint="cs"/>
          <w:sz w:val="26"/>
          <w:szCs w:val="26"/>
          <w:rtl/>
        </w:rPr>
        <w:t>بعد از اینکه کتابخانه را به روش بالا صدا کردیم</w:t>
      </w:r>
      <w:r w:rsidR="009B5569" w:rsidRPr="00870849">
        <w:rPr>
          <w:rFonts w:cs="B Zar"/>
          <w:sz w:val="26"/>
          <w:szCs w:val="26"/>
        </w:rPr>
        <w:t xml:space="preserve">  </w:t>
      </w:r>
      <w:r w:rsidR="009B5569" w:rsidRPr="00870849">
        <w:rPr>
          <w:rFonts w:cs="B Zar" w:hint="cs"/>
          <w:sz w:val="26"/>
          <w:szCs w:val="26"/>
          <w:rtl/>
        </w:rPr>
        <w:t>شروع به ساخت پنجره و عناصر داخل پنجره می کنیم.</w:t>
      </w:r>
    </w:p>
    <w:p w14:paraId="214F5B43" w14:textId="77777777" w:rsidR="006E0204" w:rsidRPr="00870849" w:rsidRDefault="006E0204" w:rsidP="00D47852">
      <w:pPr>
        <w:rPr>
          <w:rFonts w:cs="B Zar"/>
          <w:sz w:val="26"/>
          <w:szCs w:val="26"/>
          <w:rtl/>
        </w:rPr>
      </w:pPr>
      <w:r w:rsidRPr="00870849">
        <w:rPr>
          <w:rFonts w:cs="B Zar" w:hint="cs"/>
          <w:sz w:val="26"/>
          <w:szCs w:val="26"/>
          <w:rtl/>
        </w:rPr>
        <w:t xml:space="preserve">الان برای مثال کد های زیر را وارد می کنیم تا با کتابخانه </w:t>
      </w:r>
      <w:r w:rsidRPr="00870849">
        <w:rPr>
          <w:rFonts w:cs="B Zar"/>
          <w:sz w:val="26"/>
          <w:szCs w:val="26"/>
        </w:rPr>
        <w:t>Tkinter</w:t>
      </w:r>
      <w:r w:rsidRPr="00870849">
        <w:rPr>
          <w:rFonts w:cs="B Zar" w:hint="cs"/>
          <w:sz w:val="26"/>
          <w:szCs w:val="26"/>
          <w:rtl/>
        </w:rPr>
        <w:t xml:space="preserve"> و عملکرد آن آشنا شویم.</w:t>
      </w:r>
    </w:p>
    <w:tbl>
      <w:tblPr>
        <w:tblStyle w:val="GridTable1Light-Accent1"/>
        <w:bidiVisual/>
        <w:tblW w:w="0" w:type="auto"/>
        <w:tblLook w:val="04A0" w:firstRow="1" w:lastRow="0" w:firstColumn="1" w:lastColumn="0" w:noHBand="0" w:noVBand="1"/>
      </w:tblPr>
      <w:tblGrid>
        <w:gridCol w:w="9016"/>
      </w:tblGrid>
      <w:tr w:rsidR="00C152FC" w14:paraId="04DBC66E" w14:textId="77777777" w:rsidTr="00C15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062B813" w14:textId="77777777" w:rsidR="00C152FC" w:rsidRPr="00C152FC" w:rsidRDefault="00C152FC" w:rsidP="00C152FC">
            <w:pPr>
              <w:bidi w:val="0"/>
              <w:rPr>
                <w:sz w:val="26"/>
                <w:szCs w:val="26"/>
              </w:rPr>
            </w:pPr>
            <w:r w:rsidRPr="00C152FC">
              <w:rPr>
                <w:sz w:val="26"/>
                <w:szCs w:val="26"/>
              </w:rPr>
              <w:t>from tkinter import</w:t>
            </w:r>
            <w:r w:rsidRPr="00C152FC">
              <w:rPr>
                <w:rFonts w:cs="Arial"/>
                <w:sz w:val="26"/>
                <w:szCs w:val="26"/>
                <w:rtl/>
              </w:rPr>
              <w:t>*</w:t>
            </w:r>
          </w:p>
          <w:p w14:paraId="463C89D8" w14:textId="77777777" w:rsidR="00C152FC" w:rsidRPr="00C152FC" w:rsidRDefault="00C152FC" w:rsidP="00C152FC">
            <w:pPr>
              <w:bidi w:val="0"/>
              <w:rPr>
                <w:sz w:val="26"/>
                <w:szCs w:val="26"/>
              </w:rPr>
            </w:pPr>
          </w:p>
          <w:p w14:paraId="1B80EE40" w14:textId="299D5FB1" w:rsidR="00C152FC" w:rsidRPr="00C152FC" w:rsidRDefault="00C152FC" w:rsidP="00C152FC">
            <w:pPr>
              <w:bidi w:val="0"/>
              <w:rPr>
                <w:sz w:val="26"/>
                <w:szCs w:val="26"/>
              </w:rPr>
            </w:pPr>
            <w:r w:rsidRPr="00C152FC">
              <w:rPr>
                <w:sz w:val="26"/>
                <w:szCs w:val="26"/>
              </w:rPr>
              <w:t xml:space="preserve">def </w:t>
            </w:r>
            <w:r w:rsidR="008163A0">
              <w:rPr>
                <w:sz w:val="26"/>
                <w:szCs w:val="26"/>
              </w:rPr>
              <w:t>f</w:t>
            </w:r>
            <w:r w:rsidR="008163A0" w:rsidRPr="00C152FC">
              <w:rPr>
                <w:sz w:val="26"/>
                <w:szCs w:val="26"/>
              </w:rPr>
              <w:t>Calc (</w:t>
            </w:r>
            <w:r w:rsidRPr="00C152FC">
              <w:rPr>
                <w:sz w:val="26"/>
                <w:szCs w:val="26"/>
              </w:rPr>
              <w:t>s</w:t>
            </w:r>
            <w:r w:rsidR="002A5B80">
              <w:rPr>
                <w:sz w:val="26"/>
                <w:szCs w:val="26"/>
              </w:rPr>
              <w:t>ou</w:t>
            </w:r>
            <w:r w:rsidRPr="00C152FC">
              <w:rPr>
                <w:sz w:val="26"/>
                <w:szCs w:val="26"/>
              </w:rPr>
              <w:t>rce, side)</w:t>
            </w:r>
            <w:r w:rsidRPr="00C152FC">
              <w:rPr>
                <w:rFonts w:cs="Arial"/>
                <w:sz w:val="26"/>
                <w:szCs w:val="26"/>
                <w:rtl/>
              </w:rPr>
              <w:t>:</w:t>
            </w:r>
          </w:p>
          <w:p w14:paraId="3C40CB5E" w14:textId="7BD31E33" w:rsidR="00C152FC" w:rsidRPr="00C152FC" w:rsidRDefault="002A5B80" w:rsidP="00C152FC">
            <w:pPr>
              <w:bidi w:val="0"/>
              <w:rPr>
                <w:sz w:val="26"/>
                <w:szCs w:val="26"/>
              </w:rPr>
            </w:pPr>
            <w:r w:rsidRPr="002A5B80">
              <w:rPr>
                <w:rFonts w:cs="Arial"/>
                <w:sz w:val="26"/>
                <w:szCs w:val="26"/>
              </w:rPr>
              <w:t xml:space="preserve">   </w:t>
            </w:r>
            <w:r>
              <w:rPr>
                <w:rFonts w:cs="Arial"/>
                <w:sz w:val="26"/>
                <w:szCs w:val="26"/>
              </w:rPr>
              <w:t xml:space="preserve">    </w:t>
            </w:r>
            <w:r w:rsidRPr="002A5B80">
              <w:rPr>
                <w:rFonts w:cs="Arial"/>
                <w:sz w:val="26"/>
                <w:szCs w:val="26"/>
              </w:rPr>
              <w:t xml:space="preserve"> appObj </w:t>
            </w:r>
            <w:r w:rsidR="00C152FC" w:rsidRPr="00C152FC">
              <w:rPr>
                <w:sz w:val="26"/>
                <w:szCs w:val="26"/>
              </w:rPr>
              <w:t>= Frame (source, borderwidth=</w:t>
            </w:r>
            <w:r w:rsidR="008163A0">
              <w:rPr>
                <w:sz w:val="26"/>
                <w:szCs w:val="26"/>
              </w:rPr>
              <w:t>5</w:t>
            </w:r>
            <w:r w:rsidR="00C152FC" w:rsidRPr="00C152FC">
              <w:rPr>
                <w:sz w:val="26"/>
                <w:szCs w:val="26"/>
              </w:rPr>
              <w:t>, bd=</w:t>
            </w:r>
            <w:r w:rsidR="008163A0">
              <w:rPr>
                <w:sz w:val="26"/>
                <w:szCs w:val="26"/>
              </w:rPr>
              <w:t>5</w:t>
            </w:r>
            <w:r w:rsidR="00C152FC" w:rsidRPr="00C152FC">
              <w:rPr>
                <w:sz w:val="26"/>
                <w:szCs w:val="26"/>
              </w:rPr>
              <w:t>, bg = "light blue")</w:t>
            </w:r>
          </w:p>
          <w:p w14:paraId="1CC69EE1" w14:textId="3A24B386" w:rsidR="00C152FC" w:rsidRPr="00C152FC" w:rsidRDefault="00C152FC" w:rsidP="00C152FC">
            <w:pPr>
              <w:bidi w:val="0"/>
              <w:rPr>
                <w:sz w:val="26"/>
                <w:szCs w:val="26"/>
              </w:rPr>
            </w:pPr>
            <w:r w:rsidRPr="00C152FC">
              <w:rPr>
                <w:rFonts w:cs="Arial"/>
                <w:sz w:val="26"/>
                <w:szCs w:val="26"/>
                <w:rtl/>
              </w:rPr>
              <w:t xml:space="preserve">    </w:t>
            </w:r>
            <w:r w:rsidR="002A5B80" w:rsidRPr="002A5B80">
              <w:rPr>
                <w:sz w:val="26"/>
                <w:szCs w:val="26"/>
              </w:rPr>
              <w:t xml:space="preserve">    appObj</w:t>
            </w:r>
            <w:r w:rsidRPr="00C152FC">
              <w:rPr>
                <w:sz w:val="26"/>
                <w:szCs w:val="26"/>
              </w:rPr>
              <w:t xml:space="preserve">. </w:t>
            </w:r>
            <w:r w:rsidR="008163A0" w:rsidRPr="00C152FC">
              <w:rPr>
                <w:sz w:val="26"/>
                <w:szCs w:val="26"/>
              </w:rPr>
              <w:t>Pack (</w:t>
            </w:r>
            <w:r w:rsidRPr="00C152FC">
              <w:rPr>
                <w:sz w:val="26"/>
                <w:szCs w:val="26"/>
              </w:rPr>
              <w:t>side=side, expand=YES, fill=BOTH)</w:t>
            </w:r>
          </w:p>
          <w:p w14:paraId="0AC9ED64" w14:textId="67C607B4" w:rsidR="00C152FC" w:rsidRPr="00C152FC" w:rsidRDefault="00C152FC" w:rsidP="00C152FC">
            <w:pPr>
              <w:bidi w:val="0"/>
              <w:rPr>
                <w:sz w:val="26"/>
                <w:szCs w:val="26"/>
              </w:rPr>
            </w:pPr>
            <w:r w:rsidRPr="00C152FC">
              <w:rPr>
                <w:rFonts w:cs="Arial"/>
                <w:sz w:val="26"/>
                <w:szCs w:val="26"/>
                <w:rtl/>
              </w:rPr>
              <w:t xml:space="preserve">    </w:t>
            </w:r>
            <w:r w:rsidRPr="00C152FC">
              <w:rPr>
                <w:sz w:val="26"/>
                <w:szCs w:val="26"/>
              </w:rPr>
              <w:t xml:space="preserve">return </w:t>
            </w:r>
            <w:r w:rsidR="008163A0">
              <w:rPr>
                <w:sz w:val="26"/>
                <w:szCs w:val="26"/>
              </w:rPr>
              <w:t>app</w:t>
            </w:r>
            <w:r w:rsidRPr="00C152FC">
              <w:rPr>
                <w:sz w:val="26"/>
                <w:szCs w:val="26"/>
              </w:rPr>
              <w:t>Obj</w:t>
            </w:r>
          </w:p>
          <w:p w14:paraId="7FA4CC06" w14:textId="77777777" w:rsidR="00C152FC" w:rsidRPr="00C152FC" w:rsidRDefault="00C152FC" w:rsidP="00C152FC">
            <w:pPr>
              <w:bidi w:val="0"/>
              <w:rPr>
                <w:sz w:val="26"/>
                <w:szCs w:val="26"/>
              </w:rPr>
            </w:pPr>
          </w:p>
          <w:p w14:paraId="7033F2F2" w14:textId="45B5E893" w:rsidR="00C152FC" w:rsidRPr="00C152FC" w:rsidRDefault="00C152FC" w:rsidP="00C152FC">
            <w:pPr>
              <w:bidi w:val="0"/>
              <w:rPr>
                <w:sz w:val="26"/>
                <w:szCs w:val="26"/>
              </w:rPr>
            </w:pPr>
            <w:r w:rsidRPr="00C152FC">
              <w:rPr>
                <w:sz w:val="26"/>
                <w:szCs w:val="26"/>
              </w:rPr>
              <w:t xml:space="preserve">def </w:t>
            </w:r>
            <w:r w:rsidR="008163A0" w:rsidRPr="00C152FC">
              <w:rPr>
                <w:sz w:val="26"/>
                <w:szCs w:val="26"/>
              </w:rPr>
              <w:t>button (</w:t>
            </w:r>
            <w:r w:rsidRPr="00C152FC">
              <w:rPr>
                <w:sz w:val="26"/>
                <w:szCs w:val="26"/>
              </w:rPr>
              <w:t>source, side, text, command=None)</w:t>
            </w:r>
            <w:r w:rsidRPr="00C152FC">
              <w:rPr>
                <w:rFonts w:cs="Arial"/>
                <w:sz w:val="26"/>
                <w:szCs w:val="26"/>
                <w:rtl/>
              </w:rPr>
              <w:t>:</w:t>
            </w:r>
          </w:p>
          <w:p w14:paraId="13FC15FE" w14:textId="4646F71A" w:rsidR="00C152FC" w:rsidRPr="00C152FC" w:rsidRDefault="00C152FC" w:rsidP="00C152FC">
            <w:pPr>
              <w:bidi w:val="0"/>
              <w:rPr>
                <w:sz w:val="26"/>
                <w:szCs w:val="26"/>
              </w:rPr>
            </w:pPr>
            <w:r w:rsidRPr="00C152FC">
              <w:rPr>
                <w:rFonts w:cs="Arial"/>
                <w:sz w:val="26"/>
                <w:szCs w:val="26"/>
                <w:rtl/>
              </w:rPr>
              <w:t xml:space="preserve">    </w:t>
            </w:r>
            <w:r w:rsidR="002A5B80" w:rsidRPr="002A5B80">
              <w:rPr>
                <w:sz w:val="26"/>
                <w:szCs w:val="26"/>
              </w:rPr>
              <w:t xml:space="preserve">    appObj</w:t>
            </w:r>
            <w:r w:rsidRPr="00C152FC">
              <w:rPr>
                <w:sz w:val="26"/>
                <w:szCs w:val="26"/>
              </w:rPr>
              <w:t xml:space="preserve"> = Button (source, text=text, command=command)</w:t>
            </w:r>
          </w:p>
          <w:p w14:paraId="48E4704A" w14:textId="0486E68A" w:rsidR="00C152FC" w:rsidRPr="00C152FC" w:rsidRDefault="00C152FC" w:rsidP="00C152FC">
            <w:pPr>
              <w:bidi w:val="0"/>
              <w:rPr>
                <w:sz w:val="26"/>
                <w:szCs w:val="26"/>
              </w:rPr>
            </w:pPr>
            <w:r w:rsidRPr="00C152FC">
              <w:rPr>
                <w:rFonts w:cs="Arial"/>
                <w:sz w:val="26"/>
                <w:szCs w:val="26"/>
                <w:rtl/>
              </w:rPr>
              <w:t xml:space="preserve">    </w:t>
            </w:r>
            <w:r w:rsidR="002A5B80" w:rsidRPr="002A5B80">
              <w:rPr>
                <w:sz w:val="26"/>
                <w:szCs w:val="26"/>
              </w:rPr>
              <w:t xml:space="preserve">    appObj</w:t>
            </w:r>
            <w:r w:rsidRPr="00C152FC">
              <w:rPr>
                <w:sz w:val="26"/>
                <w:szCs w:val="26"/>
              </w:rPr>
              <w:t>. Pack (side=side, expand=YES, fill=BOTH)</w:t>
            </w:r>
          </w:p>
          <w:p w14:paraId="7EB49781" w14:textId="5F42FE3C" w:rsidR="00C152FC" w:rsidRPr="00C152FC" w:rsidRDefault="00C152FC" w:rsidP="00C152FC">
            <w:pPr>
              <w:bidi w:val="0"/>
              <w:rPr>
                <w:sz w:val="26"/>
                <w:szCs w:val="26"/>
              </w:rPr>
            </w:pPr>
            <w:r w:rsidRPr="00C152FC">
              <w:rPr>
                <w:rFonts w:cs="Arial"/>
                <w:sz w:val="26"/>
                <w:szCs w:val="26"/>
                <w:rtl/>
              </w:rPr>
              <w:t xml:space="preserve">    </w:t>
            </w:r>
            <w:r w:rsidRPr="00C152FC">
              <w:rPr>
                <w:sz w:val="26"/>
                <w:szCs w:val="26"/>
              </w:rPr>
              <w:t xml:space="preserve">return </w:t>
            </w:r>
            <w:r w:rsidR="008163A0">
              <w:rPr>
                <w:sz w:val="26"/>
                <w:szCs w:val="26"/>
              </w:rPr>
              <w:t>app</w:t>
            </w:r>
            <w:r w:rsidR="008163A0" w:rsidRPr="00C152FC">
              <w:rPr>
                <w:sz w:val="26"/>
                <w:szCs w:val="26"/>
              </w:rPr>
              <w:t>Obj</w:t>
            </w:r>
          </w:p>
          <w:p w14:paraId="71251AC9" w14:textId="77777777" w:rsidR="00C152FC" w:rsidRPr="00C152FC" w:rsidRDefault="00C152FC" w:rsidP="00C152FC">
            <w:pPr>
              <w:bidi w:val="0"/>
              <w:rPr>
                <w:sz w:val="26"/>
                <w:szCs w:val="26"/>
              </w:rPr>
            </w:pPr>
          </w:p>
          <w:p w14:paraId="378172A7" w14:textId="5B4ECAC1" w:rsidR="00C152FC" w:rsidRPr="00C152FC" w:rsidRDefault="00C152FC" w:rsidP="00C152FC">
            <w:pPr>
              <w:bidi w:val="0"/>
              <w:rPr>
                <w:sz w:val="26"/>
                <w:szCs w:val="26"/>
              </w:rPr>
            </w:pPr>
            <w:r w:rsidRPr="00C152FC">
              <w:rPr>
                <w:sz w:val="26"/>
                <w:szCs w:val="26"/>
              </w:rPr>
              <w:t>class app (Frame)</w:t>
            </w:r>
            <w:r w:rsidRPr="00C152FC">
              <w:rPr>
                <w:rFonts w:cs="Arial"/>
                <w:sz w:val="26"/>
                <w:szCs w:val="26"/>
                <w:rtl/>
              </w:rPr>
              <w:t>:</w:t>
            </w:r>
          </w:p>
          <w:p w14:paraId="7C183E37" w14:textId="77777777" w:rsidR="00C152FC" w:rsidRPr="00C152FC" w:rsidRDefault="00C152FC" w:rsidP="00C152FC">
            <w:pPr>
              <w:bidi w:val="0"/>
              <w:rPr>
                <w:sz w:val="26"/>
                <w:szCs w:val="26"/>
              </w:rPr>
            </w:pPr>
            <w:r w:rsidRPr="00C152FC">
              <w:rPr>
                <w:rFonts w:cs="Arial"/>
                <w:sz w:val="26"/>
                <w:szCs w:val="26"/>
                <w:rtl/>
              </w:rPr>
              <w:t xml:space="preserve">    </w:t>
            </w:r>
            <w:r w:rsidRPr="00C152FC">
              <w:rPr>
                <w:sz w:val="26"/>
                <w:szCs w:val="26"/>
              </w:rPr>
              <w:t>def __init__(self)</w:t>
            </w:r>
            <w:r w:rsidRPr="00C152FC">
              <w:rPr>
                <w:rFonts w:cs="Arial"/>
                <w:sz w:val="26"/>
                <w:szCs w:val="26"/>
                <w:rtl/>
              </w:rPr>
              <w:t>:</w:t>
            </w:r>
          </w:p>
          <w:p w14:paraId="4917C41C" w14:textId="1D12D023" w:rsidR="00C152FC" w:rsidRPr="00C152FC" w:rsidRDefault="00C152FC" w:rsidP="00C152FC">
            <w:pPr>
              <w:bidi w:val="0"/>
              <w:rPr>
                <w:sz w:val="26"/>
                <w:szCs w:val="26"/>
              </w:rPr>
            </w:pPr>
            <w:r w:rsidRPr="00C152FC">
              <w:rPr>
                <w:rFonts w:cs="Arial"/>
                <w:sz w:val="26"/>
                <w:szCs w:val="26"/>
                <w:rtl/>
              </w:rPr>
              <w:t xml:space="preserve">        </w:t>
            </w:r>
            <w:r w:rsidRPr="00C152FC">
              <w:rPr>
                <w:sz w:val="26"/>
                <w:szCs w:val="26"/>
              </w:rPr>
              <w:t>Frame. __init__(self)</w:t>
            </w:r>
          </w:p>
          <w:p w14:paraId="2FCB3107" w14:textId="4D75EDE0" w:rsidR="00C152FC" w:rsidRPr="00C152FC" w:rsidRDefault="00C152FC" w:rsidP="00C152FC">
            <w:pPr>
              <w:bidi w:val="0"/>
              <w:rPr>
                <w:sz w:val="26"/>
                <w:szCs w:val="26"/>
              </w:rPr>
            </w:pPr>
            <w:r w:rsidRPr="00C152FC">
              <w:rPr>
                <w:rFonts w:cs="Arial"/>
                <w:sz w:val="26"/>
                <w:szCs w:val="26"/>
                <w:rtl/>
              </w:rPr>
              <w:t xml:space="preserve">        </w:t>
            </w:r>
            <w:r w:rsidR="008163A0" w:rsidRPr="00C152FC">
              <w:rPr>
                <w:sz w:val="26"/>
                <w:szCs w:val="26"/>
              </w:rPr>
              <w:t>self. option add (</w:t>
            </w:r>
            <w:r w:rsidRPr="00C152FC">
              <w:rPr>
                <w:sz w:val="26"/>
                <w:szCs w:val="26"/>
              </w:rPr>
              <w:t>"*Font", 'arial 20 bold')</w:t>
            </w:r>
          </w:p>
          <w:p w14:paraId="21249EA1" w14:textId="5AAF4030" w:rsidR="00C152FC" w:rsidRPr="00C152FC" w:rsidRDefault="00C152FC" w:rsidP="00C152FC">
            <w:pPr>
              <w:bidi w:val="0"/>
              <w:rPr>
                <w:sz w:val="26"/>
                <w:szCs w:val="26"/>
              </w:rPr>
            </w:pPr>
            <w:r w:rsidRPr="00C152FC">
              <w:rPr>
                <w:rFonts w:cs="Arial"/>
                <w:sz w:val="26"/>
                <w:szCs w:val="26"/>
                <w:rtl/>
              </w:rPr>
              <w:t xml:space="preserve">        </w:t>
            </w:r>
            <w:r w:rsidR="008163A0" w:rsidRPr="00C152FC">
              <w:rPr>
                <w:sz w:val="26"/>
                <w:szCs w:val="26"/>
              </w:rPr>
              <w:t>self. pack (</w:t>
            </w:r>
            <w:r w:rsidRPr="00C152FC">
              <w:rPr>
                <w:sz w:val="26"/>
                <w:szCs w:val="26"/>
              </w:rPr>
              <w:t>expand=YES, fill=BOTH)</w:t>
            </w:r>
          </w:p>
          <w:p w14:paraId="14E64C1A" w14:textId="0FF29964" w:rsidR="00C152FC" w:rsidRPr="002F3D62" w:rsidRDefault="00C152FC" w:rsidP="002F3D62">
            <w:pPr>
              <w:bidi w:val="0"/>
              <w:rPr>
                <w:b w:val="0"/>
                <w:bCs w:val="0"/>
                <w:sz w:val="26"/>
                <w:szCs w:val="26"/>
              </w:rPr>
            </w:pPr>
            <w:r w:rsidRPr="00C152FC">
              <w:rPr>
                <w:rFonts w:cs="Arial"/>
                <w:sz w:val="26"/>
                <w:szCs w:val="26"/>
                <w:rtl/>
              </w:rPr>
              <w:t xml:space="preserve">        </w:t>
            </w:r>
            <w:r w:rsidR="008163A0" w:rsidRPr="00C152FC">
              <w:rPr>
                <w:sz w:val="26"/>
                <w:szCs w:val="26"/>
              </w:rPr>
              <w:t>self. master. Title</w:t>
            </w:r>
            <w:r w:rsidRPr="00C152FC">
              <w:rPr>
                <w:sz w:val="26"/>
                <w:szCs w:val="26"/>
              </w:rPr>
              <w:t>("Calculator")</w:t>
            </w:r>
          </w:p>
          <w:p w14:paraId="62022B1B" w14:textId="77777777" w:rsidR="00C152FC" w:rsidRPr="00C152FC" w:rsidRDefault="00C152FC" w:rsidP="00C152FC">
            <w:pPr>
              <w:bidi w:val="0"/>
              <w:rPr>
                <w:sz w:val="26"/>
                <w:szCs w:val="26"/>
              </w:rPr>
            </w:pPr>
          </w:p>
          <w:p w14:paraId="083C845A" w14:textId="77777777" w:rsidR="00C152FC" w:rsidRPr="00C152FC" w:rsidRDefault="00C152FC" w:rsidP="00C152FC">
            <w:pPr>
              <w:bidi w:val="0"/>
              <w:rPr>
                <w:sz w:val="26"/>
                <w:szCs w:val="26"/>
              </w:rPr>
            </w:pPr>
            <w:r w:rsidRPr="00C152FC">
              <w:rPr>
                <w:rFonts w:cs="Arial"/>
                <w:sz w:val="26"/>
                <w:szCs w:val="26"/>
                <w:rtl/>
              </w:rPr>
              <w:t xml:space="preserve">        </w:t>
            </w:r>
          </w:p>
          <w:p w14:paraId="14AE267F" w14:textId="77777777" w:rsidR="00C152FC" w:rsidRPr="00C152FC" w:rsidRDefault="00C152FC" w:rsidP="00C152FC">
            <w:pPr>
              <w:bidi w:val="0"/>
              <w:rPr>
                <w:sz w:val="26"/>
                <w:szCs w:val="26"/>
              </w:rPr>
            </w:pPr>
            <w:r w:rsidRPr="00C152FC">
              <w:rPr>
                <w:sz w:val="26"/>
                <w:szCs w:val="26"/>
              </w:rPr>
              <w:t>if __name__ == '__main</w:t>
            </w:r>
            <w:r w:rsidRPr="00C152FC">
              <w:rPr>
                <w:rFonts w:cs="Arial"/>
                <w:sz w:val="26"/>
                <w:szCs w:val="26"/>
                <w:rtl/>
              </w:rPr>
              <w:t>__':</w:t>
            </w:r>
          </w:p>
          <w:p w14:paraId="5831AD8C" w14:textId="7B3DF30B" w:rsidR="00C152FC" w:rsidRDefault="00C152FC" w:rsidP="00C152FC">
            <w:pPr>
              <w:bidi w:val="0"/>
              <w:rPr>
                <w:sz w:val="26"/>
                <w:szCs w:val="26"/>
                <w:rtl/>
              </w:rPr>
            </w:pPr>
            <w:r w:rsidRPr="00C152FC">
              <w:rPr>
                <w:sz w:val="26"/>
                <w:szCs w:val="26"/>
              </w:rPr>
              <w:t xml:space="preserve">    app (). mainloop ()</w:t>
            </w:r>
          </w:p>
        </w:tc>
      </w:tr>
    </w:tbl>
    <w:p w14:paraId="5677FC36" w14:textId="0E1A482B" w:rsidR="00D47852" w:rsidRDefault="009B5569" w:rsidP="006241D3">
      <w:pPr>
        <w:rPr>
          <w:sz w:val="26"/>
          <w:szCs w:val="26"/>
        </w:rPr>
      </w:pPr>
      <w:r>
        <w:rPr>
          <w:rFonts w:hint="cs"/>
          <w:sz w:val="26"/>
          <w:szCs w:val="26"/>
          <w:rtl/>
        </w:rPr>
        <w:t xml:space="preserve"> </w:t>
      </w:r>
    </w:p>
    <w:p w14:paraId="06DDA879" w14:textId="77777777" w:rsidR="006241D3" w:rsidRDefault="00C152FC" w:rsidP="006241D3">
      <w:pPr>
        <w:rPr>
          <w:noProof/>
          <w:sz w:val="26"/>
          <w:szCs w:val="26"/>
        </w:rPr>
      </w:pPr>
      <w:r>
        <w:rPr>
          <w:rFonts w:hint="cs"/>
          <w:sz w:val="26"/>
          <w:szCs w:val="26"/>
          <w:rtl/>
        </w:rPr>
        <w:t>بعد از اینکه کد بالا را در برنامه پایتون نصب کنید احتمالا با تصویر زیر روبرو می شوید.</w:t>
      </w:r>
    </w:p>
    <w:p w14:paraId="6907AC76" w14:textId="370EB68B" w:rsidR="000B57BA" w:rsidRDefault="006241D3" w:rsidP="000F1E56">
      <w:pPr>
        <w:jc w:val="center"/>
        <w:rPr>
          <w:sz w:val="26"/>
          <w:szCs w:val="26"/>
          <w:rtl/>
        </w:rPr>
      </w:pPr>
      <w:r>
        <w:rPr>
          <w:rFonts w:hint="cs"/>
          <w:noProof/>
          <w:sz w:val="26"/>
          <w:szCs w:val="26"/>
        </w:rPr>
        <w:lastRenderedPageBreak/>
        <w:drawing>
          <wp:inline distT="0" distB="0" distL="0" distR="0" wp14:anchorId="1541DA29" wp14:editId="6C3B7268">
            <wp:extent cx="2084522" cy="518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6809" cy="521853"/>
                    </a:xfrm>
                    <a:prstGeom prst="rect">
                      <a:avLst/>
                    </a:prstGeom>
                    <a:noFill/>
                    <a:ln>
                      <a:noFill/>
                    </a:ln>
                  </pic:spPr>
                </pic:pic>
              </a:graphicData>
            </a:graphic>
          </wp:inline>
        </w:drawing>
      </w:r>
    </w:p>
    <w:p w14:paraId="4A7DC2F8" w14:textId="2B5968BF" w:rsidR="00EF0CE4" w:rsidRDefault="000F1E56" w:rsidP="000F1E56">
      <w:pPr>
        <w:jc w:val="center"/>
        <w:rPr>
          <w:sz w:val="26"/>
          <w:szCs w:val="26"/>
          <w:rtl/>
        </w:rPr>
      </w:pPr>
      <w:r>
        <w:rPr>
          <w:rFonts w:hint="cs"/>
          <w:sz w:val="26"/>
          <w:szCs w:val="26"/>
          <w:rtl/>
        </w:rPr>
        <w:t>شکل 3-1</w:t>
      </w:r>
    </w:p>
    <w:p w14:paraId="7C3DC610" w14:textId="77777777" w:rsidR="00EF0CE4" w:rsidRDefault="00EF0CE4" w:rsidP="006241D3">
      <w:pPr>
        <w:jc w:val="right"/>
        <w:rPr>
          <w:sz w:val="26"/>
          <w:szCs w:val="26"/>
          <w:rtl/>
        </w:rPr>
      </w:pPr>
    </w:p>
    <w:p w14:paraId="4834B7DF" w14:textId="0F0945D7" w:rsidR="00C40FCB" w:rsidRPr="00870849" w:rsidRDefault="00C40FCB" w:rsidP="00FC32AB">
      <w:pPr>
        <w:rPr>
          <w:rFonts w:cs="B Zar"/>
          <w:sz w:val="26"/>
          <w:szCs w:val="26"/>
          <w:rtl/>
        </w:rPr>
      </w:pPr>
      <w:r w:rsidRPr="00870849">
        <w:rPr>
          <w:rFonts w:cs="B Zar" w:hint="cs"/>
          <w:sz w:val="26"/>
          <w:szCs w:val="26"/>
          <w:rtl/>
        </w:rPr>
        <w:t xml:space="preserve">مثال  بالا شامل  بخش ابتدایی و اولیه کد ما بود که برای نشان دادن عملکرد کتابخانه </w:t>
      </w:r>
      <w:r w:rsidRPr="00870849">
        <w:rPr>
          <w:rFonts w:cs="B Zar"/>
          <w:sz w:val="26"/>
          <w:szCs w:val="26"/>
        </w:rPr>
        <w:t>Tkinter</w:t>
      </w:r>
      <w:r w:rsidRPr="00870849">
        <w:rPr>
          <w:rFonts w:cs="B Zar" w:hint="cs"/>
          <w:sz w:val="26"/>
          <w:szCs w:val="26"/>
          <w:rtl/>
        </w:rPr>
        <w:t xml:space="preserve"> انجام دادیم  حال در مبحث بعدی با تابع </w:t>
      </w:r>
      <w:r w:rsidR="00244E4C" w:rsidRPr="00870849">
        <w:rPr>
          <w:rFonts w:cs="B Zar" w:hint="cs"/>
          <w:sz w:val="26"/>
          <w:szCs w:val="26"/>
          <w:rtl/>
        </w:rPr>
        <w:t>و دستور هایی که در برنامه استفاد</w:t>
      </w:r>
      <w:r w:rsidR="00244E4C" w:rsidRPr="00870849">
        <w:rPr>
          <w:rFonts w:cs="B Zar" w:hint="eastAsia"/>
          <w:sz w:val="26"/>
          <w:szCs w:val="26"/>
          <w:rtl/>
        </w:rPr>
        <w:t>ه</w:t>
      </w:r>
      <w:r w:rsidR="00244E4C" w:rsidRPr="00870849">
        <w:rPr>
          <w:rFonts w:cs="B Zar" w:hint="cs"/>
          <w:sz w:val="26"/>
          <w:szCs w:val="26"/>
          <w:rtl/>
        </w:rPr>
        <w:t xml:space="preserve"> کردیم آشنا می شویم</w:t>
      </w:r>
    </w:p>
    <w:p w14:paraId="34036487" w14:textId="71C90FFC" w:rsidR="00FC32AB" w:rsidRPr="00870849" w:rsidRDefault="00FC32AB" w:rsidP="00FC32AB">
      <w:pPr>
        <w:rPr>
          <w:rFonts w:cs="B Zar"/>
          <w:sz w:val="36"/>
          <w:szCs w:val="36"/>
          <w:rtl/>
        </w:rPr>
      </w:pPr>
      <w:r w:rsidRPr="00870849">
        <w:rPr>
          <w:rFonts w:cs="B Zar" w:hint="cs"/>
          <w:sz w:val="32"/>
          <w:szCs w:val="32"/>
          <w:rtl/>
        </w:rPr>
        <w:t>2-</w:t>
      </w:r>
      <w:r w:rsidRPr="00870849">
        <w:rPr>
          <w:rFonts w:cs="B Zar" w:hint="cs"/>
          <w:sz w:val="36"/>
          <w:szCs w:val="36"/>
          <w:rtl/>
        </w:rPr>
        <w:t xml:space="preserve">3 </w:t>
      </w:r>
      <w:bookmarkStart w:id="20" w:name="_Hlk81662973"/>
      <w:r w:rsidR="00244E4C" w:rsidRPr="00870849">
        <w:rPr>
          <w:rFonts w:cs="B Zar" w:hint="cs"/>
          <w:sz w:val="36"/>
          <w:szCs w:val="36"/>
          <w:rtl/>
        </w:rPr>
        <w:t>توابع و دستور</w:t>
      </w:r>
      <w:bookmarkEnd w:id="20"/>
    </w:p>
    <w:p w14:paraId="4977304E" w14:textId="7900250F" w:rsidR="00244E4C" w:rsidRPr="00870849" w:rsidRDefault="00244E4C" w:rsidP="002A5B80">
      <w:pPr>
        <w:rPr>
          <w:rFonts w:cs="B Zar"/>
          <w:sz w:val="26"/>
          <w:szCs w:val="26"/>
          <w:rtl/>
        </w:rPr>
      </w:pPr>
      <w:r w:rsidRPr="00870849">
        <w:rPr>
          <w:rFonts w:cs="B Zar" w:hint="cs"/>
          <w:sz w:val="26"/>
          <w:szCs w:val="26"/>
          <w:rtl/>
        </w:rPr>
        <w:t>تابع در پایتون به گروهی از عبارت های مرتبط می گویند که یک کار مشخص انجام می دهند. کار تابع</w:t>
      </w:r>
      <w:r w:rsidR="002C3FE3" w:rsidRPr="00870849">
        <w:rPr>
          <w:rFonts w:cs="B Zar" w:hint="cs"/>
          <w:sz w:val="26"/>
          <w:szCs w:val="26"/>
          <w:rtl/>
        </w:rPr>
        <w:t xml:space="preserve">   </w:t>
      </w:r>
      <w:r w:rsidRPr="00870849">
        <w:rPr>
          <w:rFonts w:cs="B Zar" w:hint="cs"/>
          <w:sz w:val="26"/>
          <w:szCs w:val="26"/>
          <w:rtl/>
        </w:rPr>
        <w:t xml:space="preserve"> در</w:t>
      </w:r>
      <w:r w:rsidR="002A5B80" w:rsidRPr="00870849">
        <w:rPr>
          <w:rFonts w:cs="B Zar" w:hint="cs"/>
          <w:sz w:val="26"/>
          <w:szCs w:val="26"/>
          <w:rtl/>
        </w:rPr>
        <w:t xml:space="preserve"> </w:t>
      </w:r>
      <w:r w:rsidRPr="00870849">
        <w:rPr>
          <w:rFonts w:cs="B Zar" w:hint="cs"/>
          <w:sz w:val="26"/>
          <w:szCs w:val="26"/>
          <w:rtl/>
        </w:rPr>
        <w:t>برنامه چیست؟ تابع ها کمک می کنند تا برنامه ای که داریم می سازیم به بخش های کوچکتر و دانه</w:t>
      </w:r>
      <w:r w:rsidR="002C3FE3" w:rsidRPr="00870849">
        <w:rPr>
          <w:rFonts w:cs="B Zar" w:hint="cs"/>
          <w:sz w:val="26"/>
          <w:szCs w:val="26"/>
          <w:rtl/>
        </w:rPr>
        <w:t xml:space="preserve"> </w:t>
      </w:r>
      <w:r w:rsidRPr="00870849">
        <w:rPr>
          <w:rFonts w:cs="B Zar" w:hint="cs"/>
          <w:sz w:val="26"/>
          <w:szCs w:val="26"/>
          <w:rtl/>
        </w:rPr>
        <w:t>بندی شده ای شکسته شوند. همچنی</w:t>
      </w:r>
      <w:r w:rsidRPr="00870849">
        <w:rPr>
          <w:rFonts w:cs="B Zar" w:hint="eastAsia"/>
          <w:sz w:val="26"/>
          <w:szCs w:val="26"/>
          <w:rtl/>
        </w:rPr>
        <w:t>ن</w:t>
      </w:r>
      <w:r w:rsidRPr="00870849">
        <w:rPr>
          <w:rFonts w:cs="B Zar" w:hint="cs"/>
          <w:sz w:val="26"/>
          <w:szCs w:val="26"/>
          <w:rtl/>
        </w:rPr>
        <w:t xml:space="preserve"> تابع  مانع از تکرار برنامه نویسی برای کار می شود و باعث</w:t>
      </w:r>
      <w:r w:rsidR="002C3FE3" w:rsidRPr="00870849">
        <w:rPr>
          <w:rFonts w:cs="B Zar" w:hint="cs"/>
          <w:sz w:val="26"/>
          <w:szCs w:val="26"/>
          <w:rtl/>
        </w:rPr>
        <w:t xml:space="preserve"> می</w:t>
      </w:r>
      <w:r w:rsidRPr="00870849">
        <w:rPr>
          <w:rFonts w:cs="B Zar" w:hint="cs"/>
          <w:sz w:val="26"/>
          <w:szCs w:val="26"/>
          <w:rtl/>
        </w:rPr>
        <w:t xml:space="preserve"> شود کد مجدد قابل استفاده باشد.</w:t>
      </w:r>
    </w:p>
    <w:p w14:paraId="5173AF7D" w14:textId="48F4ED4F" w:rsidR="002C3FE3" w:rsidRPr="00870849" w:rsidRDefault="002C3FE3" w:rsidP="00FC32AB">
      <w:pPr>
        <w:rPr>
          <w:rFonts w:cs="B Zar"/>
          <w:sz w:val="26"/>
          <w:szCs w:val="26"/>
          <w:rtl/>
        </w:rPr>
      </w:pPr>
      <w:r w:rsidRPr="00870849">
        <w:rPr>
          <w:rFonts w:cs="B Zar" w:hint="cs"/>
          <w:sz w:val="26"/>
          <w:szCs w:val="26"/>
          <w:rtl/>
        </w:rPr>
        <w:t>دستورات مرکب چیست؟ در زبان پایتون برای تعریف یک فانکشن</w:t>
      </w:r>
      <w:r w:rsidRPr="00870849">
        <w:rPr>
          <w:rStyle w:val="FootnoteReference"/>
          <w:rFonts w:cs="B Zar"/>
          <w:sz w:val="26"/>
          <w:szCs w:val="26"/>
          <w:rtl/>
        </w:rPr>
        <w:footnoteReference w:id="27"/>
      </w:r>
      <w:r w:rsidRPr="00870849">
        <w:rPr>
          <w:rFonts w:cs="B Zar" w:hint="cs"/>
          <w:sz w:val="26"/>
          <w:szCs w:val="26"/>
          <w:rtl/>
        </w:rPr>
        <w:t xml:space="preserve"> از دستورات مرکب استفاده می کنیم و هم</w:t>
      </w:r>
      <w:r w:rsidR="002A5B80" w:rsidRPr="00870849">
        <w:rPr>
          <w:rFonts w:cs="B Zar" w:hint="cs"/>
          <w:sz w:val="26"/>
          <w:szCs w:val="26"/>
          <w:rtl/>
        </w:rPr>
        <w:t>ان طور که می دانید هر دستور مرکب با یک کلمه کلیدی آغاز می شود و کلمه کلیدی ما نیز</w:t>
      </w:r>
      <w:r w:rsidR="002A5B80" w:rsidRPr="00870849">
        <w:rPr>
          <w:rFonts w:cs="B Zar"/>
          <w:sz w:val="26"/>
          <w:szCs w:val="26"/>
        </w:rPr>
        <w:t>def</w:t>
      </w:r>
      <w:r w:rsidR="002A5B80" w:rsidRPr="00870849">
        <w:rPr>
          <w:rFonts w:cs="B Zar" w:hint="cs"/>
          <w:sz w:val="26"/>
          <w:szCs w:val="26"/>
          <w:rtl/>
        </w:rPr>
        <w:t xml:space="preserve"> نام دارد.</w:t>
      </w:r>
    </w:p>
    <w:p w14:paraId="1AD2DE26" w14:textId="3623598F" w:rsidR="00854831" w:rsidRPr="00854831" w:rsidRDefault="00854831" w:rsidP="00FC32AB">
      <w:pPr>
        <w:rPr>
          <w:sz w:val="36"/>
          <w:szCs w:val="36"/>
          <w:rtl/>
        </w:rPr>
      </w:pPr>
      <w:bookmarkStart w:id="21" w:name="_Hlk81663776"/>
      <w:r>
        <w:rPr>
          <w:rFonts w:hint="cs"/>
          <w:sz w:val="28"/>
          <w:szCs w:val="28"/>
          <w:rtl/>
        </w:rPr>
        <w:t>1-</w:t>
      </w:r>
      <w:r>
        <w:rPr>
          <w:rFonts w:hint="cs"/>
          <w:sz w:val="32"/>
          <w:szCs w:val="32"/>
          <w:rtl/>
        </w:rPr>
        <w:t>2</w:t>
      </w:r>
      <w:r>
        <w:rPr>
          <w:rFonts w:hint="cs"/>
          <w:sz w:val="36"/>
          <w:szCs w:val="36"/>
          <w:rtl/>
        </w:rPr>
        <w:t xml:space="preserve">-3 </w:t>
      </w:r>
      <w:r>
        <w:rPr>
          <w:sz w:val="36"/>
          <w:szCs w:val="36"/>
        </w:rPr>
        <w:t>def</w:t>
      </w:r>
    </w:p>
    <w:bookmarkEnd w:id="21"/>
    <w:p w14:paraId="0772C570" w14:textId="72EF60EA" w:rsidR="00244E4C" w:rsidRDefault="00854831" w:rsidP="00FC32AB">
      <w:pPr>
        <w:rPr>
          <w:sz w:val="26"/>
          <w:szCs w:val="26"/>
          <w:rtl/>
        </w:rPr>
      </w:pPr>
      <w:r>
        <w:rPr>
          <w:rFonts w:hint="cs"/>
          <w:sz w:val="26"/>
          <w:szCs w:val="26"/>
          <w:rtl/>
        </w:rPr>
        <w:t>به این مثال توجه کنید:</w:t>
      </w:r>
    </w:p>
    <w:tbl>
      <w:tblPr>
        <w:tblStyle w:val="GridTable1Light-Accent1"/>
        <w:bidiVisual/>
        <w:tblW w:w="0" w:type="auto"/>
        <w:tblLook w:val="04A0" w:firstRow="1" w:lastRow="0" w:firstColumn="1" w:lastColumn="0" w:noHBand="0" w:noVBand="1"/>
      </w:tblPr>
      <w:tblGrid>
        <w:gridCol w:w="9016"/>
      </w:tblGrid>
      <w:tr w:rsidR="00854831" w14:paraId="177774FE" w14:textId="77777777" w:rsidTr="00854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7AA7E7D" w14:textId="35862ED2" w:rsidR="00854831" w:rsidRPr="00854831" w:rsidRDefault="00854831" w:rsidP="00854831">
            <w:pPr>
              <w:bidi w:val="0"/>
              <w:rPr>
                <w:sz w:val="26"/>
                <w:szCs w:val="26"/>
              </w:rPr>
            </w:pPr>
            <w:r w:rsidRPr="002C3FE3">
              <w:rPr>
                <w:color w:val="FF0000"/>
                <w:sz w:val="26"/>
                <w:szCs w:val="26"/>
              </w:rPr>
              <w:t>def</w:t>
            </w:r>
            <w:r w:rsidRPr="00854831">
              <w:rPr>
                <w:sz w:val="26"/>
                <w:szCs w:val="26"/>
              </w:rPr>
              <w:t xml:space="preserve"> </w:t>
            </w:r>
            <w:r w:rsidR="002C3FE3" w:rsidRPr="00854831">
              <w:rPr>
                <w:sz w:val="26"/>
                <w:szCs w:val="26"/>
              </w:rPr>
              <w:t>fCalc (</w:t>
            </w:r>
            <w:r w:rsidRPr="00854831">
              <w:rPr>
                <w:sz w:val="26"/>
                <w:szCs w:val="26"/>
              </w:rPr>
              <w:t>s</w:t>
            </w:r>
            <w:r>
              <w:rPr>
                <w:sz w:val="26"/>
                <w:szCs w:val="26"/>
              </w:rPr>
              <w:t>ou</w:t>
            </w:r>
            <w:r w:rsidRPr="00854831">
              <w:rPr>
                <w:sz w:val="26"/>
                <w:szCs w:val="26"/>
              </w:rPr>
              <w:t>rc</w:t>
            </w:r>
            <w:r>
              <w:rPr>
                <w:sz w:val="26"/>
                <w:szCs w:val="26"/>
              </w:rPr>
              <w:t>e</w:t>
            </w:r>
            <w:r w:rsidRPr="00854831">
              <w:rPr>
                <w:sz w:val="26"/>
                <w:szCs w:val="26"/>
              </w:rPr>
              <w:t>, side)</w:t>
            </w:r>
            <w:r w:rsidRPr="00854831">
              <w:rPr>
                <w:rFonts w:cs="Arial"/>
                <w:sz w:val="26"/>
                <w:szCs w:val="26"/>
                <w:rtl/>
              </w:rPr>
              <w:t>:</w:t>
            </w:r>
          </w:p>
          <w:p w14:paraId="52C351CF" w14:textId="31F35EBE" w:rsidR="00854831" w:rsidRPr="00854831" w:rsidRDefault="00854831" w:rsidP="00854831">
            <w:pPr>
              <w:bidi w:val="0"/>
              <w:rPr>
                <w:sz w:val="26"/>
                <w:szCs w:val="26"/>
              </w:rPr>
            </w:pPr>
            <w:bookmarkStart w:id="22" w:name="OLE_LINK8"/>
            <w:r w:rsidRPr="00854831">
              <w:rPr>
                <w:rFonts w:cs="Arial"/>
                <w:sz w:val="26"/>
                <w:szCs w:val="26"/>
                <w:rtl/>
              </w:rPr>
              <w:t xml:space="preserve">    </w:t>
            </w:r>
            <w:r w:rsidR="002A5B80">
              <w:rPr>
                <w:rFonts w:cs="Arial"/>
                <w:sz w:val="26"/>
                <w:szCs w:val="26"/>
              </w:rPr>
              <w:t>app</w:t>
            </w:r>
            <w:r w:rsidRPr="00C152FC">
              <w:rPr>
                <w:sz w:val="26"/>
                <w:szCs w:val="26"/>
              </w:rPr>
              <w:t>Obj</w:t>
            </w:r>
            <w:r w:rsidRPr="00854831">
              <w:rPr>
                <w:sz w:val="26"/>
                <w:szCs w:val="26"/>
              </w:rPr>
              <w:t xml:space="preserve"> </w:t>
            </w:r>
            <w:bookmarkEnd w:id="22"/>
            <w:r w:rsidRPr="00854831">
              <w:rPr>
                <w:sz w:val="26"/>
                <w:szCs w:val="26"/>
              </w:rPr>
              <w:t xml:space="preserve">= </w:t>
            </w:r>
            <w:r w:rsidR="002C3FE3" w:rsidRPr="000F1E56">
              <w:rPr>
                <w:color w:val="FF0000"/>
                <w:sz w:val="26"/>
                <w:szCs w:val="26"/>
              </w:rPr>
              <w:t>Frame</w:t>
            </w:r>
            <w:r w:rsidR="002C3FE3" w:rsidRPr="00854831">
              <w:rPr>
                <w:sz w:val="26"/>
                <w:szCs w:val="26"/>
              </w:rPr>
              <w:t xml:space="preserve"> (</w:t>
            </w:r>
            <w:r w:rsidRPr="00854831">
              <w:rPr>
                <w:sz w:val="26"/>
                <w:szCs w:val="26"/>
              </w:rPr>
              <w:t>s</w:t>
            </w:r>
            <w:r>
              <w:rPr>
                <w:sz w:val="26"/>
                <w:szCs w:val="26"/>
              </w:rPr>
              <w:t>ou</w:t>
            </w:r>
            <w:r w:rsidRPr="00854831">
              <w:rPr>
                <w:sz w:val="26"/>
                <w:szCs w:val="26"/>
              </w:rPr>
              <w:t>rc</w:t>
            </w:r>
            <w:r>
              <w:rPr>
                <w:sz w:val="26"/>
                <w:szCs w:val="26"/>
              </w:rPr>
              <w:t>e</w:t>
            </w:r>
            <w:r w:rsidRPr="00854831">
              <w:rPr>
                <w:sz w:val="26"/>
                <w:szCs w:val="26"/>
              </w:rPr>
              <w:t>, borderwidth=4, bd=</w:t>
            </w:r>
            <w:r w:rsidR="002C3FE3">
              <w:rPr>
                <w:sz w:val="26"/>
                <w:szCs w:val="26"/>
              </w:rPr>
              <w:t>4</w:t>
            </w:r>
            <w:r w:rsidR="002C3FE3" w:rsidRPr="00854831">
              <w:rPr>
                <w:sz w:val="26"/>
                <w:szCs w:val="26"/>
              </w:rPr>
              <w:t>, bg</w:t>
            </w:r>
            <w:r w:rsidRPr="00854831">
              <w:rPr>
                <w:sz w:val="26"/>
                <w:szCs w:val="26"/>
              </w:rPr>
              <w:t xml:space="preserve"> = "light blue")</w:t>
            </w:r>
          </w:p>
          <w:p w14:paraId="2A264838" w14:textId="3E402861" w:rsidR="00854831" w:rsidRPr="00854831" w:rsidRDefault="002A5B80" w:rsidP="00854831">
            <w:pPr>
              <w:bidi w:val="0"/>
              <w:rPr>
                <w:sz w:val="26"/>
                <w:szCs w:val="26"/>
              </w:rPr>
            </w:pPr>
            <w:r w:rsidRPr="00854831">
              <w:rPr>
                <w:rFonts w:cs="Arial"/>
                <w:sz w:val="26"/>
                <w:szCs w:val="26"/>
                <w:rtl/>
              </w:rPr>
              <w:t xml:space="preserve">    </w:t>
            </w:r>
            <w:r>
              <w:rPr>
                <w:rFonts w:cs="Arial"/>
                <w:sz w:val="26"/>
                <w:szCs w:val="26"/>
              </w:rPr>
              <w:t>app</w:t>
            </w:r>
            <w:r w:rsidRPr="00C152FC">
              <w:rPr>
                <w:sz w:val="26"/>
                <w:szCs w:val="26"/>
              </w:rPr>
              <w:t>Obj</w:t>
            </w:r>
            <w:r w:rsidR="002C3FE3" w:rsidRPr="00854831">
              <w:rPr>
                <w:sz w:val="26"/>
                <w:szCs w:val="26"/>
              </w:rPr>
              <w:t>. Pack (</w:t>
            </w:r>
            <w:r w:rsidR="00854831" w:rsidRPr="00854831">
              <w:rPr>
                <w:sz w:val="26"/>
                <w:szCs w:val="26"/>
              </w:rPr>
              <w:t>side=side, expand=YES, fill=BOTH)</w:t>
            </w:r>
          </w:p>
          <w:p w14:paraId="65BCCFA9" w14:textId="070D52CB" w:rsidR="00854831" w:rsidRDefault="00854831" w:rsidP="00854831">
            <w:pPr>
              <w:bidi w:val="0"/>
              <w:rPr>
                <w:sz w:val="26"/>
                <w:szCs w:val="26"/>
                <w:rtl/>
              </w:rPr>
            </w:pPr>
            <w:r w:rsidRPr="00854831">
              <w:rPr>
                <w:rFonts w:cs="Arial"/>
                <w:sz w:val="26"/>
                <w:szCs w:val="26"/>
                <w:rtl/>
              </w:rPr>
              <w:t xml:space="preserve">    </w:t>
            </w:r>
            <w:r w:rsidRPr="00854831">
              <w:rPr>
                <w:sz w:val="26"/>
                <w:szCs w:val="26"/>
              </w:rPr>
              <w:t xml:space="preserve">return </w:t>
            </w:r>
            <w:r w:rsidR="008163A0">
              <w:rPr>
                <w:sz w:val="26"/>
                <w:szCs w:val="26"/>
              </w:rPr>
              <w:t>app</w:t>
            </w:r>
            <w:r w:rsidRPr="00C152FC">
              <w:rPr>
                <w:sz w:val="26"/>
                <w:szCs w:val="26"/>
              </w:rPr>
              <w:t>Obj</w:t>
            </w:r>
          </w:p>
        </w:tc>
      </w:tr>
    </w:tbl>
    <w:p w14:paraId="6465D6AF" w14:textId="628798AE" w:rsidR="00854831" w:rsidRDefault="00854831" w:rsidP="00FC32AB">
      <w:pPr>
        <w:rPr>
          <w:sz w:val="26"/>
          <w:szCs w:val="26"/>
          <w:rtl/>
        </w:rPr>
      </w:pPr>
    </w:p>
    <w:p w14:paraId="06F93D7B" w14:textId="00B049B8" w:rsidR="002C3FE3" w:rsidRDefault="002C3FE3" w:rsidP="00FC32AB">
      <w:pPr>
        <w:rPr>
          <w:sz w:val="26"/>
          <w:szCs w:val="26"/>
          <w:rtl/>
        </w:rPr>
      </w:pPr>
      <w:r>
        <w:rPr>
          <w:rFonts w:hint="cs"/>
          <w:sz w:val="26"/>
          <w:szCs w:val="26"/>
          <w:rtl/>
        </w:rPr>
        <w:t xml:space="preserve">در عبارت بالا کلمه </w:t>
      </w:r>
      <w:r>
        <w:rPr>
          <w:sz w:val="26"/>
          <w:szCs w:val="26"/>
        </w:rPr>
        <w:t xml:space="preserve">def </w:t>
      </w:r>
      <w:r>
        <w:rPr>
          <w:rFonts w:hint="cs"/>
          <w:sz w:val="26"/>
          <w:szCs w:val="26"/>
          <w:rtl/>
        </w:rPr>
        <w:t xml:space="preserve"> را دیدیم که مخفف </w:t>
      </w:r>
      <w:r>
        <w:rPr>
          <w:sz w:val="26"/>
          <w:szCs w:val="26"/>
        </w:rPr>
        <w:t>define</w:t>
      </w:r>
      <w:r>
        <w:rPr>
          <w:rFonts w:hint="cs"/>
          <w:sz w:val="26"/>
          <w:szCs w:val="26"/>
          <w:rtl/>
        </w:rPr>
        <w:t xml:space="preserve"> و به معنای تعریف کردن است. همانطور که از معنی آن پیداست برای تعریف</w:t>
      </w:r>
      <w:r w:rsidR="002A5B80">
        <w:rPr>
          <w:rFonts w:hint="cs"/>
          <w:sz w:val="26"/>
          <w:szCs w:val="26"/>
          <w:rtl/>
        </w:rPr>
        <w:t xml:space="preserve"> کردن تابع استفاده می شود. در این مثال می بینیم که </w:t>
      </w:r>
      <w:r w:rsidR="002A5B80">
        <w:rPr>
          <w:sz w:val="26"/>
          <w:szCs w:val="26"/>
        </w:rPr>
        <w:t>def</w:t>
      </w:r>
      <w:r w:rsidR="002A5B80">
        <w:rPr>
          <w:rFonts w:hint="cs"/>
          <w:sz w:val="26"/>
          <w:szCs w:val="26"/>
          <w:rtl/>
        </w:rPr>
        <w:t xml:space="preserve"> برای تعریف فانکشن </w:t>
      </w:r>
      <w:proofErr w:type="spellStart"/>
      <w:r w:rsidR="002A5B80">
        <w:rPr>
          <w:sz w:val="26"/>
          <w:szCs w:val="26"/>
        </w:rPr>
        <w:t>fcalc</w:t>
      </w:r>
      <w:proofErr w:type="spellEnd"/>
      <w:r w:rsidR="002A5B80">
        <w:rPr>
          <w:rFonts w:hint="cs"/>
          <w:sz w:val="26"/>
          <w:szCs w:val="26"/>
          <w:rtl/>
        </w:rPr>
        <w:t xml:space="preserve"> استفاده میشود</w:t>
      </w:r>
    </w:p>
    <w:p w14:paraId="0608BB24" w14:textId="5F770DA9" w:rsidR="000F1E56" w:rsidRPr="000F1E56" w:rsidRDefault="000F1E56" w:rsidP="00FC32AB">
      <w:pPr>
        <w:rPr>
          <w:sz w:val="36"/>
          <w:szCs w:val="36"/>
        </w:rPr>
      </w:pPr>
      <w:bookmarkStart w:id="23" w:name="_Hlk81666503"/>
      <w:r>
        <w:rPr>
          <w:rFonts w:hint="cs"/>
          <w:sz w:val="28"/>
          <w:szCs w:val="28"/>
          <w:rtl/>
        </w:rPr>
        <w:t>2-</w:t>
      </w:r>
      <w:r>
        <w:rPr>
          <w:rFonts w:hint="cs"/>
          <w:sz w:val="32"/>
          <w:szCs w:val="32"/>
          <w:rtl/>
        </w:rPr>
        <w:t>2</w:t>
      </w:r>
      <w:r>
        <w:rPr>
          <w:rFonts w:hint="cs"/>
          <w:sz w:val="36"/>
          <w:szCs w:val="36"/>
          <w:rtl/>
        </w:rPr>
        <w:t xml:space="preserve">-3 </w:t>
      </w:r>
      <w:r>
        <w:rPr>
          <w:sz w:val="36"/>
          <w:szCs w:val="36"/>
        </w:rPr>
        <w:t>frame</w:t>
      </w:r>
    </w:p>
    <w:bookmarkEnd w:id="23"/>
    <w:p w14:paraId="7745D3C3" w14:textId="5B216945" w:rsidR="000F1E56" w:rsidRDefault="000F1E56" w:rsidP="00FC32AB">
      <w:pPr>
        <w:tabs>
          <w:tab w:val="left" w:pos="984"/>
        </w:tabs>
        <w:rPr>
          <w:sz w:val="26"/>
          <w:szCs w:val="26"/>
          <w:rtl/>
        </w:rPr>
      </w:pPr>
      <w:r>
        <w:rPr>
          <w:rFonts w:hint="cs"/>
          <w:sz w:val="26"/>
          <w:szCs w:val="26"/>
          <w:rtl/>
        </w:rPr>
        <w:t>فریم ها حکم استخوان بندی را برای برنامه ای که می سازیم دارند. به این صورت که برای سازماندهی ویجت های دیگر برنامه استفاده می شود. در واقع محلی است برای نگهداری و سازماندهی ابزارک ها.</w:t>
      </w:r>
    </w:p>
    <w:p w14:paraId="0BDF833E" w14:textId="1144B4DF" w:rsidR="002374F6" w:rsidRDefault="0016103E" w:rsidP="002374F6">
      <w:pPr>
        <w:tabs>
          <w:tab w:val="left" w:pos="984"/>
        </w:tabs>
        <w:rPr>
          <w:sz w:val="26"/>
          <w:szCs w:val="26"/>
          <w:rtl/>
        </w:rPr>
      </w:pPr>
      <w:r>
        <w:rPr>
          <w:rFonts w:hint="cs"/>
          <w:sz w:val="26"/>
          <w:szCs w:val="26"/>
          <w:rtl/>
        </w:rPr>
        <w:t>برای مثال تصویر3-1 که در صفحه 21 مشاهده کردید به دلیل وجود ابزار</w:t>
      </w:r>
      <w:r>
        <w:rPr>
          <w:sz w:val="26"/>
          <w:szCs w:val="26"/>
        </w:rPr>
        <w:t xml:space="preserve">frame </w:t>
      </w:r>
      <w:r>
        <w:rPr>
          <w:rFonts w:hint="cs"/>
          <w:sz w:val="26"/>
          <w:szCs w:val="26"/>
          <w:rtl/>
        </w:rPr>
        <w:t xml:space="preserve"> بود.</w:t>
      </w:r>
      <w:r w:rsidR="00AA14B1">
        <w:rPr>
          <w:rFonts w:hint="cs"/>
          <w:sz w:val="26"/>
          <w:szCs w:val="26"/>
          <w:rtl/>
        </w:rPr>
        <w:t xml:space="preserve"> در واقع بدون </w:t>
      </w:r>
      <w:r w:rsidR="00AA14B1">
        <w:rPr>
          <w:sz w:val="26"/>
          <w:szCs w:val="26"/>
        </w:rPr>
        <w:t>frame</w:t>
      </w:r>
      <w:r w:rsidR="00AA14B1">
        <w:rPr>
          <w:rFonts w:hint="cs"/>
          <w:sz w:val="26"/>
          <w:szCs w:val="26"/>
          <w:rtl/>
        </w:rPr>
        <w:t>پنجره ای که در تصویر دیدید باز نمی شود.</w:t>
      </w:r>
    </w:p>
    <w:p w14:paraId="13DB86B0" w14:textId="3E68186B" w:rsidR="002374F6" w:rsidRPr="00870849" w:rsidRDefault="002374F6" w:rsidP="002374F6">
      <w:pPr>
        <w:tabs>
          <w:tab w:val="left" w:pos="984"/>
        </w:tabs>
        <w:rPr>
          <w:rFonts w:cs="B Zar"/>
          <w:sz w:val="26"/>
          <w:szCs w:val="26"/>
        </w:rPr>
      </w:pPr>
      <w:r w:rsidRPr="00870849">
        <w:rPr>
          <w:rFonts w:cs="B Zar" w:hint="cs"/>
          <w:sz w:val="26"/>
          <w:szCs w:val="26"/>
          <w:rtl/>
        </w:rPr>
        <w:lastRenderedPageBreak/>
        <w:t xml:space="preserve">البته باید بدانیم که </w:t>
      </w:r>
      <w:r w:rsidRPr="00870849">
        <w:rPr>
          <w:rFonts w:cs="B Zar"/>
          <w:sz w:val="26"/>
          <w:szCs w:val="26"/>
        </w:rPr>
        <w:t xml:space="preserve">frame </w:t>
      </w:r>
      <w:r w:rsidRPr="00870849">
        <w:rPr>
          <w:rFonts w:cs="B Zar" w:hint="cs"/>
          <w:sz w:val="26"/>
          <w:szCs w:val="26"/>
          <w:rtl/>
        </w:rPr>
        <w:t xml:space="preserve"> خالی قابل رویت نیست و به درد ما نمی خورد. در این شرایط ما می توانیم با استفاده از ویجت </w:t>
      </w:r>
      <w:r w:rsidRPr="00870849">
        <w:rPr>
          <w:rFonts w:cs="B Zar"/>
          <w:sz w:val="26"/>
          <w:szCs w:val="26"/>
        </w:rPr>
        <w:t>master</w:t>
      </w:r>
      <w:r w:rsidRPr="00870849">
        <w:rPr>
          <w:rFonts w:cs="B Zar" w:hint="cs"/>
          <w:sz w:val="26"/>
          <w:szCs w:val="26"/>
          <w:rtl/>
        </w:rPr>
        <w:t xml:space="preserve"> دیگر ویجت ها را در پیکر </w:t>
      </w:r>
      <w:r w:rsidRPr="00870849">
        <w:rPr>
          <w:rFonts w:cs="B Zar"/>
          <w:sz w:val="26"/>
          <w:szCs w:val="26"/>
        </w:rPr>
        <w:t>frame</w:t>
      </w:r>
      <w:r w:rsidRPr="00870849">
        <w:rPr>
          <w:rFonts w:cs="B Zar" w:hint="cs"/>
          <w:sz w:val="26"/>
          <w:szCs w:val="26"/>
          <w:rtl/>
        </w:rPr>
        <w:t xml:space="preserve"> قرار دهیم.</w:t>
      </w:r>
    </w:p>
    <w:p w14:paraId="3A7DA02E" w14:textId="79D09C36" w:rsidR="0028173D" w:rsidRPr="00870849" w:rsidRDefault="0028173D" w:rsidP="002374F6">
      <w:pPr>
        <w:tabs>
          <w:tab w:val="left" w:pos="984"/>
        </w:tabs>
        <w:rPr>
          <w:rFonts w:cs="B Zar"/>
          <w:sz w:val="36"/>
          <w:szCs w:val="36"/>
          <w:rtl/>
        </w:rPr>
      </w:pPr>
      <w:bookmarkStart w:id="24" w:name="_Hlk81683630"/>
      <w:r w:rsidRPr="00870849">
        <w:rPr>
          <w:rFonts w:cs="B Zar" w:hint="cs"/>
          <w:sz w:val="28"/>
          <w:szCs w:val="28"/>
          <w:rtl/>
        </w:rPr>
        <w:t>3-</w:t>
      </w:r>
      <w:r w:rsidRPr="00870849">
        <w:rPr>
          <w:rFonts w:cs="B Zar" w:hint="cs"/>
          <w:sz w:val="32"/>
          <w:szCs w:val="32"/>
          <w:rtl/>
        </w:rPr>
        <w:t>2-</w:t>
      </w:r>
      <w:r w:rsidRPr="00870849">
        <w:rPr>
          <w:rFonts w:cs="B Zar" w:hint="cs"/>
          <w:sz w:val="36"/>
          <w:szCs w:val="36"/>
          <w:rtl/>
        </w:rPr>
        <w:t xml:space="preserve">3 </w:t>
      </w:r>
      <w:r w:rsidRPr="00870849">
        <w:rPr>
          <w:rFonts w:cs="B Zar"/>
          <w:sz w:val="36"/>
          <w:szCs w:val="36"/>
        </w:rPr>
        <w:t>class</w:t>
      </w:r>
    </w:p>
    <w:bookmarkEnd w:id="24"/>
    <w:p w14:paraId="0D77761E" w14:textId="05FE44B6" w:rsidR="004C1550" w:rsidRPr="00870849" w:rsidRDefault="0028173D" w:rsidP="004C1550">
      <w:pPr>
        <w:tabs>
          <w:tab w:val="left" w:pos="984"/>
        </w:tabs>
        <w:rPr>
          <w:rFonts w:cs="B Zar"/>
          <w:sz w:val="26"/>
          <w:szCs w:val="26"/>
          <w:rtl/>
        </w:rPr>
      </w:pPr>
      <w:r w:rsidRPr="00870849">
        <w:rPr>
          <w:rFonts w:cs="B Zar" w:hint="cs"/>
          <w:sz w:val="26"/>
          <w:szCs w:val="26"/>
          <w:rtl/>
        </w:rPr>
        <w:t xml:space="preserve">همانطور که برای تعریف توابع از </w:t>
      </w:r>
      <w:r w:rsidR="004C1550" w:rsidRPr="00870849">
        <w:rPr>
          <w:rFonts w:cs="B Zar"/>
          <w:sz w:val="26"/>
          <w:szCs w:val="26"/>
        </w:rPr>
        <w:t>def</w:t>
      </w:r>
      <w:r w:rsidR="004C1550" w:rsidRPr="00870849">
        <w:rPr>
          <w:rFonts w:cs="B Zar" w:hint="cs"/>
          <w:sz w:val="26"/>
          <w:szCs w:val="26"/>
          <w:rtl/>
        </w:rPr>
        <w:t xml:space="preserve"> استفاده می کنیم یک کلاس را نیز با کلید واژه </w:t>
      </w:r>
      <w:r w:rsidR="004C1550" w:rsidRPr="00870849">
        <w:rPr>
          <w:rFonts w:cs="B Zar"/>
          <w:sz w:val="26"/>
          <w:szCs w:val="26"/>
        </w:rPr>
        <w:t>class</w:t>
      </w:r>
      <w:r w:rsidR="004C1550" w:rsidRPr="00870849">
        <w:rPr>
          <w:rFonts w:cs="B Zar" w:hint="cs"/>
          <w:sz w:val="26"/>
          <w:szCs w:val="26"/>
          <w:rtl/>
        </w:rPr>
        <w:t xml:space="preserve"> می سازیم. کلاس یک فضای نام محلی</w:t>
      </w:r>
      <w:r w:rsidR="004C1550" w:rsidRPr="00870849">
        <w:rPr>
          <w:rStyle w:val="FootnoteReference"/>
          <w:rFonts w:cs="B Zar"/>
          <w:sz w:val="26"/>
          <w:szCs w:val="26"/>
          <w:rtl/>
        </w:rPr>
        <w:footnoteReference w:id="28"/>
      </w:r>
      <w:r w:rsidR="004C1550" w:rsidRPr="00870849">
        <w:rPr>
          <w:rFonts w:cs="B Zar" w:hint="cs"/>
          <w:sz w:val="26"/>
          <w:szCs w:val="26"/>
          <w:rtl/>
        </w:rPr>
        <w:t xml:space="preserve"> جدید می سازد که درآن، تمام خصوصیت ها تعریف می شود.خصوصیت های </w:t>
      </w:r>
    </w:p>
    <w:p w14:paraId="503A319F" w14:textId="0A12BB89" w:rsidR="004C1550" w:rsidRPr="00870849" w:rsidRDefault="004C1550" w:rsidP="004C1550">
      <w:pPr>
        <w:tabs>
          <w:tab w:val="left" w:pos="984"/>
        </w:tabs>
        <w:rPr>
          <w:rFonts w:cs="B Zar"/>
          <w:sz w:val="26"/>
          <w:szCs w:val="26"/>
          <w:rtl/>
        </w:rPr>
      </w:pPr>
      <w:r w:rsidRPr="00870849">
        <w:rPr>
          <w:rFonts w:cs="B Zar" w:hint="cs"/>
          <w:sz w:val="26"/>
          <w:szCs w:val="26"/>
          <w:rtl/>
        </w:rPr>
        <w:t xml:space="preserve">ما می تواند داده یا تابع باشد. </w:t>
      </w:r>
      <w:r w:rsidRPr="00870849">
        <w:rPr>
          <w:rFonts w:cs="B Zar"/>
          <w:sz w:val="26"/>
          <w:szCs w:val="26"/>
          <w:rtl/>
        </w:rPr>
        <w:t>همچن</w:t>
      </w:r>
      <w:r w:rsidRPr="00870849">
        <w:rPr>
          <w:rFonts w:cs="B Zar" w:hint="cs"/>
          <w:sz w:val="26"/>
          <w:szCs w:val="26"/>
          <w:rtl/>
        </w:rPr>
        <w:t>ی</w:t>
      </w:r>
      <w:r w:rsidRPr="00870849">
        <w:rPr>
          <w:rFonts w:cs="B Zar" w:hint="eastAsia"/>
          <w:sz w:val="26"/>
          <w:szCs w:val="26"/>
          <w:rtl/>
        </w:rPr>
        <w:t>ن،</w:t>
      </w:r>
      <w:r w:rsidRPr="00870849">
        <w:rPr>
          <w:rFonts w:cs="B Zar"/>
          <w:sz w:val="26"/>
          <w:szCs w:val="26"/>
          <w:rtl/>
        </w:rPr>
        <w:t xml:space="preserve"> </w:t>
      </w:r>
      <w:r w:rsidRPr="00870849">
        <w:rPr>
          <w:rFonts w:cs="B Zar" w:hint="cs"/>
          <w:sz w:val="26"/>
          <w:szCs w:val="26"/>
          <w:rtl/>
        </w:rPr>
        <w:t>خصوصیت های</w:t>
      </w:r>
      <w:r w:rsidRPr="00870849">
        <w:rPr>
          <w:rFonts w:cs="B Zar"/>
          <w:sz w:val="26"/>
          <w:szCs w:val="26"/>
          <w:rtl/>
        </w:rPr>
        <w:t xml:space="preserve"> خاص</w:t>
      </w:r>
      <w:r w:rsidRPr="00870849">
        <w:rPr>
          <w:rFonts w:cs="B Zar" w:hint="cs"/>
          <w:sz w:val="26"/>
          <w:szCs w:val="26"/>
          <w:rtl/>
        </w:rPr>
        <w:t>ی</w:t>
      </w:r>
      <w:r w:rsidRPr="00870849">
        <w:rPr>
          <w:rFonts w:cs="B Zar"/>
          <w:sz w:val="26"/>
          <w:szCs w:val="26"/>
          <w:rtl/>
        </w:rPr>
        <w:t xml:space="preserve"> در آن وجود دارند که با دو ز</w:t>
      </w:r>
      <w:r w:rsidRPr="00870849">
        <w:rPr>
          <w:rFonts w:cs="B Zar" w:hint="cs"/>
          <w:sz w:val="26"/>
          <w:szCs w:val="26"/>
          <w:rtl/>
        </w:rPr>
        <w:t>ی</w:t>
      </w:r>
      <w:r w:rsidRPr="00870849">
        <w:rPr>
          <w:rFonts w:cs="B Zar" w:hint="eastAsia"/>
          <w:sz w:val="26"/>
          <w:szCs w:val="26"/>
          <w:rtl/>
        </w:rPr>
        <w:t>ر</w:t>
      </w:r>
      <w:r w:rsidRPr="00870849">
        <w:rPr>
          <w:rFonts w:cs="B Zar"/>
          <w:sz w:val="26"/>
          <w:szCs w:val="26"/>
          <w:rtl/>
        </w:rPr>
        <w:t xml:space="preserve"> خط (ــ) شروع </w:t>
      </w:r>
      <w:r w:rsidRPr="00870849">
        <w:rPr>
          <w:rFonts w:cs="B Zar" w:hint="cs"/>
          <w:sz w:val="26"/>
          <w:szCs w:val="26"/>
          <w:rtl/>
        </w:rPr>
        <w:t>می‌شود</w:t>
      </w:r>
      <w:r w:rsidRPr="00870849">
        <w:rPr>
          <w:rFonts w:cs="B Zar"/>
          <w:sz w:val="26"/>
          <w:szCs w:val="26"/>
          <w:rtl/>
        </w:rPr>
        <w:t>.</w:t>
      </w:r>
      <w:r w:rsidRPr="00870849">
        <w:rPr>
          <w:rFonts w:cs="B Zar" w:hint="cs"/>
          <w:sz w:val="26"/>
          <w:szCs w:val="26"/>
          <w:rtl/>
        </w:rPr>
        <w:t xml:space="preserve"> مانند </w:t>
      </w:r>
      <w:r w:rsidRPr="00870849">
        <w:rPr>
          <w:rFonts w:cs="B Zar"/>
          <w:sz w:val="26"/>
          <w:szCs w:val="26"/>
        </w:rPr>
        <w:t>init</w:t>
      </w:r>
      <w:r w:rsidRPr="00870849">
        <w:rPr>
          <w:rFonts w:cs="B Zar"/>
        </w:rPr>
        <w:t xml:space="preserve"> </w:t>
      </w:r>
      <w:r w:rsidRPr="00870849">
        <w:rPr>
          <w:rFonts w:cs="B Zar"/>
          <w:sz w:val="26"/>
          <w:szCs w:val="26"/>
        </w:rPr>
        <w:t>__</w:t>
      </w:r>
      <w:r w:rsidRPr="00870849">
        <w:rPr>
          <w:rFonts w:cs="B Zar"/>
          <w:sz w:val="26"/>
          <w:szCs w:val="26"/>
          <w:rtl/>
        </w:rPr>
        <w:t xml:space="preserve"> __</w:t>
      </w:r>
      <w:r w:rsidRPr="00870849">
        <w:rPr>
          <w:rFonts w:cs="B Zar" w:hint="cs"/>
          <w:sz w:val="26"/>
          <w:szCs w:val="26"/>
          <w:rtl/>
        </w:rPr>
        <w:t xml:space="preserve"> که مخفف </w:t>
      </w:r>
      <w:r w:rsidRPr="00870849">
        <w:rPr>
          <w:rFonts w:cs="B Zar"/>
          <w:sz w:val="26"/>
          <w:szCs w:val="26"/>
        </w:rPr>
        <w:t>initialize</w:t>
      </w:r>
      <w:r w:rsidRPr="00870849">
        <w:rPr>
          <w:rFonts w:cs="B Zar" w:hint="cs"/>
          <w:sz w:val="26"/>
          <w:szCs w:val="26"/>
          <w:rtl/>
        </w:rPr>
        <w:t xml:space="preserve"> است و برای مقدار دهی اولیه و کار های اولیه بعد از شی بکار می رود.</w:t>
      </w:r>
    </w:p>
    <w:p w14:paraId="0BB13111" w14:textId="6FACAFCB" w:rsidR="00275C3C" w:rsidRPr="00870849" w:rsidRDefault="00275C3C" w:rsidP="004C1550">
      <w:pPr>
        <w:tabs>
          <w:tab w:val="left" w:pos="984"/>
        </w:tabs>
        <w:rPr>
          <w:rFonts w:cs="B Zar"/>
          <w:sz w:val="26"/>
          <w:szCs w:val="26"/>
          <w:rtl/>
        </w:rPr>
      </w:pPr>
      <w:r w:rsidRPr="00870849">
        <w:rPr>
          <w:rFonts w:cs="B Zar" w:hint="cs"/>
          <w:sz w:val="26"/>
          <w:szCs w:val="26"/>
          <w:rtl/>
        </w:rPr>
        <w:t xml:space="preserve">در </w:t>
      </w:r>
      <w:r w:rsidRPr="00870849">
        <w:rPr>
          <w:rFonts w:cs="B Zar"/>
          <w:sz w:val="26"/>
          <w:szCs w:val="26"/>
        </w:rPr>
        <w:t>class</w:t>
      </w:r>
      <w:r w:rsidRPr="00870849">
        <w:rPr>
          <w:rFonts w:cs="B Zar" w:hint="cs"/>
          <w:sz w:val="26"/>
          <w:szCs w:val="26"/>
          <w:rtl/>
        </w:rPr>
        <w:t xml:space="preserve"> از </w:t>
      </w:r>
      <w:r w:rsidRPr="00870849">
        <w:rPr>
          <w:rFonts w:cs="B Zar"/>
          <w:sz w:val="26"/>
          <w:szCs w:val="26"/>
        </w:rPr>
        <w:t>self</w:t>
      </w:r>
      <w:r w:rsidRPr="00870849">
        <w:rPr>
          <w:rFonts w:cs="B Zar" w:hint="cs"/>
          <w:sz w:val="26"/>
          <w:szCs w:val="26"/>
          <w:rtl/>
        </w:rPr>
        <w:t xml:space="preserve"> نیز استفاده می کنیم که به این صورت است که اگر بخواهیم از کلاس ها و متد ها تعریف کنیم برای دسترسی به آن ها از </w:t>
      </w:r>
      <w:r w:rsidRPr="00870849">
        <w:rPr>
          <w:rFonts w:cs="B Zar"/>
          <w:sz w:val="26"/>
          <w:szCs w:val="26"/>
        </w:rPr>
        <w:t>self</w:t>
      </w:r>
      <w:r w:rsidRPr="00870849">
        <w:rPr>
          <w:rFonts w:cs="B Zar" w:hint="cs"/>
          <w:sz w:val="26"/>
          <w:szCs w:val="26"/>
          <w:rtl/>
        </w:rPr>
        <w:t xml:space="preserve"> استفاده می کنیم.</w:t>
      </w:r>
    </w:p>
    <w:p w14:paraId="4EE0FCB3" w14:textId="56223269" w:rsidR="00275C3C" w:rsidRPr="00870849" w:rsidRDefault="000C651F" w:rsidP="004C1550">
      <w:pPr>
        <w:tabs>
          <w:tab w:val="left" w:pos="984"/>
        </w:tabs>
        <w:rPr>
          <w:rFonts w:cs="B Zar"/>
          <w:sz w:val="36"/>
          <w:szCs w:val="36"/>
        </w:rPr>
      </w:pPr>
      <w:r w:rsidRPr="00870849">
        <w:rPr>
          <w:rFonts w:cs="B Zar" w:hint="cs"/>
          <w:sz w:val="32"/>
          <w:szCs w:val="32"/>
          <w:rtl/>
        </w:rPr>
        <w:t>3-</w:t>
      </w:r>
      <w:r w:rsidRPr="00870849">
        <w:rPr>
          <w:rFonts w:cs="B Zar" w:hint="cs"/>
          <w:sz w:val="36"/>
          <w:szCs w:val="36"/>
          <w:rtl/>
        </w:rPr>
        <w:t>3 ابزار های پایتون</w:t>
      </w:r>
    </w:p>
    <w:p w14:paraId="17AB5D58" w14:textId="26F4F044" w:rsidR="002A6675" w:rsidRPr="00870849" w:rsidRDefault="000C651F" w:rsidP="004C1550">
      <w:pPr>
        <w:tabs>
          <w:tab w:val="left" w:pos="984"/>
        </w:tabs>
        <w:rPr>
          <w:rFonts w:cs="B Zar"/>
          <w:sz w:val="26"/>
          <w:szCs w:val="26"/>
          <w:rtl/>
        </w:rPr>
      </w:pPr>
      <w:r w:rsidRPr="00870849">
        <w:rPr>
          <w:rFonts w:cs="B Zar" w:hint="cs"/>
          <w:sz w:val="26"/>
          <w:szCs w:val="26"/>
          <w:rtl/>
        </w:rPr>
        <w:t xml:space="preserve">در زیر لیستی را ارائه می دهیم که توضیح مختصر و مفیدی از ابزار های مورد استفاده از کتابخانه </w:t>
      </w:r>
      <w:r w:rsidRPr="00870849">
        <w:rPr>
          <w:rFonts w:cs="B Zar"/>
          <w:sz w:val="26"/>
          <w:szCs w:val="26"/>
        </w:rPr>
        <w:t>Tkinter</w:t>
      </w:r>
      <w:r w:rsidRPr="00870849">
        <w:rPr>
          <w:rFonts w:cs="B Zar" w:hint="cs"/>
          <w:sz w:val="26"/>
          <w:szCs w:val="26"/>
          <w:rtl/>
        </w:rPr>
        <w:t xml:space="preserve"> است که از آن ها پشتیبانی می کند:</w:t>
      </w:r>
    </w:p>
    <w:p w14:paraId="1DB21767" w14:textId="652AEE7B" w:rsidR="000C651F" w:rsidRPr="00870849" w:rsidRDefault="000C651F" w:rsidP="004C1550">
      <w:pPr>
        <w:tabs>
          <w:tab w:val="left" w:pos="984"/>
        </w:tabs>
        <w:rPr>
          <w:rFonts w:cs="B Zar"/>
          <w:sz w:val="26"/>
          <w:szCs w:val="26"/>
          <w:rtl/>
        </w:rPr>
      </w:pPr>
      <w:r w:rsidRPr="00870849">
        <w:rPr>
          <w:rFonts w:cs="B Zar"/>
          <w:sz w:val="26"/>
          <w:szCs w:val="26"/>
        </w:rPr>
        <w:t>Label</w:t>
      </w:r>
      <w:r w:rsidRPr="00870849">
        <w:rPr>
          <w:rFonts w:cs="B Zar"/>
          <w:sz w:val="26"/>
          <w:szCs w:val="26"/>
          <w:rtl/>
        </w:rPr>
        <w:t>: برا</w:t>
      </w:r>
      <w:r w:rsidRPr="00870849">
        <w:rPr>
          <w:rFonts w:cs="B Zar" w:hint="cs"/>
          <w:sz w:val="26"/>
          <w:szCs w:val="26"/>
          <w:rtl/>
        </w:rPr>
        <w:t>ی</w:t>
      </w:r>
      <w:r w:rsidRPr="00870849">
        <w:rPr>
          <w:rFonts w:cs="B Zar"/>
          <w:sz w:val="26"/>
          <w:szCs w:val="26"/>
          <w:rtl/>
        </w:rPr>
        <w:t xml:space="preserve"> نما</w:t>
      </w:r>
      <w:r w:rsidRPr="00870849">
        <w:rPr>
          <w:rFonts w:cs="B Zar" w:hint="cs"/>
          <w:sz w:val="26"/>
          <w:szCs w:val="26"/>
          <w:rtl/>
        </w:rPr>
        <w:t>ی</w:t>
      </w:r>
      <w:r w:rsidRPr="00870849">
        <w:rPr>
          <w:rFonts w:cs="B Zar" w:hint="eastAsia"/>
          <w:sz w:val="26"/>
          <w:szCs w:val="26"/>
          <w:rtl/>
        </w:rPr>
        <w:t>ش</w:t>
      </w:r>
      <w:r w:rsidRPr="00870849">
        <w:rPr>
          <w:rFonts w:cs="B Zar"/>
          <w:sz w:val="26"/>
          <w:szCs w:val="26"/>
          <w:rtl/>
        </w:rPr>
        <w:t xml:space="preserve"> متن </w:t>
      </w:r>
      <w:r w:rsidRPr="00870849">
        <w:rPr>
          <w:rFonts w:cs="B Zar" w:hint="cs"/>
          <w:sz w:val="26"/>
          <w:szCs w:val="26"/>
          <w:rtl/>
        </w:rPr>
        <w:t>ی</w:t>
      </w:r>
      <w:r w:rsidRPr="00870849">
        <w:rPr>
          <w:rFonts w:cs="B Zar" w:hint="eastAsia"/>
          <w:sz w:val="26"/>
          <w:szCs w:val="26"/>
          <w:rtl/>
        </w:rPr>
        <w:t>ا</w:t>
      </w:r>
      <w:r w:rsidRPr="00870849">
        <w:rPr>
          <w:rFonts w:cs="B Zar"/>
          <w:sz w:val="26"/>
          <w:szCs w:val="26"/>
          <w:rtl/>
        </w:rPr>
        <w:t xml:space="preserve"> تصو</w:t>
      </w:r>
      <w:r w:rsidRPr="00870849">
        <w:rPr>
          <w:rFonts w:cs="B Zar" w:hint="cs"/>
          <w:sz w:val="26"/>
          <w:szCs w:val="26"/>
          <w:rtl/>
        </w:rPr>
        <w:t>ی</w:t>
      </w:r>
      <w:r w:rsidRPr="00870849">
        <w:rPr>
          <w:rFonts w:cs="B Zar" w:hint="eastAsia"/>
          <w:sz w:val="26"/>
          <w:szCs w:val="26"/>
          <w:rtl/>
        </w:rPr>
        <w:t>ر</w:t>
      </w:r>
      <w:r w:rsidRPr="00870849">
        <w:rPr>
          <w:rFonts w:cs="B Zar"/>
          <w:sz w:val="26"/>
          <w:szCs w:val="26"/>
          <w:rtl/>
        </w:rPr>
        <w:t xml:space="preserve"> بر رو</w:t>
      </w:r>
      <w:r w:rsidRPr="00870849">
        <w:rPr>
          <w:rFonts w:cs="B Zar" w:hint="cs"/>
          <w:sz w:val="26"/>
          <w:szCs w:val="26"/>
          <w:rtl/>
        </w:rPr>
        <w:t>ی</w:t>
      </w:r>
      <w:r w:rsidRPr="00870849">
        <w:rPr>
          <w:rFonts w:cs="B Zar"/>
          <w:sz w:val="26"/>
          <w:szCs w:val="26"/>
          <w:rtl/>
        </w:rPr>
        <w:t xml:space="preserve"> صفحه استفاده م</w:t>
      </w:r>
      <w:r w:rsidRPr="00870849">
        <w:rPr>
          <w:rFonts w:cs="B Zar" w:hint="cs"/>
          <w:sz w:val="26"/>
          <w:szCs w:val="26"/>
          <w:rtl/>
        </w:rPr>
        <w:t>ی‌</w:t>
      </w:r>
      <w:r w:rsidRPr="00870849">
        <w:rPr>
          <w:rFonts w:cs="B Zar" w:hint="eastAsia"/>
          <w:sz w:val="26"/>
          <w:szCs w:val="26"/>
          <w:rtl/>
        </w:rPr>
        <w:t>شود</w:t>
      </w:r>
      <w:r w:rsidRPr="00870849">
        <w:rPr>
          <w:rFonts w:cs="B Zar" w:hint="cs"/>
          <w:sz w:val="26"/>
          <w:szCs w:val="26"/>
          <w:rtl/>
        </w:rPr>
        <w:t>.</w:t>
      </w:r>
    </w:p>
    <w:p w14:paraId="3B0BDDD8" w14:textId="237FC8E3" w:rsidR="000C651F" w:rsidRPr="00870849" w:rsidRDefault="000C651F" w:rsidP="004C1550">
      <w:pPr>
        <w:tabs>
          <w:tab w:val="left" w:pos="984"/>
        </w:tabs>
        <w:rPr>
          <w:rFonts w:cs="B Zar"/>
          <w:sz w:val="26"/>
          <w:szCs w:val="26"/>
          <w:rtl/>
        </w:rPr>
      </w:pPr>
      <w:r w:rsidRPr="00870849">
        <w:rPr>
          <w:rFonts w:cs="B Zar"/>
          <w:sz w:val="26"/>
          <w:szCs w:val="26"/>
        </w:rPr>
        <w:t>Button</w:t>
      </w:r>
      <w:r w:rsidRPr="00870849">
        <w:rPr>
          <w:rFonts w:cs="B Zar"/>
          <w:sz w:val="26"/>
          <w:szCs w:val="26"/>
          <w:rtl/>
        </w:rPr>
        <w:t>: برا</w:t>
      </w:r>
      <w:r w:rsidRPr="00870849">
        <w:rPr>
          <w:rFonts w:cs="B Zar" w:hint="cs"/>
          <w:sz w:val="26"/>
          <w:szCs w:val="26"/>
          <w:rtl/>
        </w:rPr>
        <w:t>ی</w:t>
      </w:r>
      <w:r w:rsidRPr="00870849">
        <w:rPr>
          <w:rFonts w:cs="B Zar"/>
          <w:sz w:val="26"/>
          <w:szCs w:val="26"/>
          <w:rtl/>
        </w:rPr>
        <w:t xml:space="preserve"> افزودن دکمه</w:t>
      </w:r>
      <w:r w:rsidRPr="00870849">
        <w:rPr>
          <w:rFonts w:cs="B Zar" w:hint="cs"/>
          <w:sz w:val="26"/>
          <w:szCs w:val="26"/>
          <w:rtl/>
        </w:rPr>
        <w:t xml:space="preserve"> </w:t>
      </w:r>
      <w:r w:rsidRPr="00870849">
        <w:rPr>
          <w:rFonts w:cs="B Zar"/>
          <w:sz w:val="26"/>
          <w:szCs w:val="26"/>
          <w:rtl/>
        </w:rPr>
        <w:t>‌ها به برنامه</w:t>
      </w:r>
      <w:r w:rsidRPr="00870849">
        <w:rPr>
          <w:rFonts w:cs="B Zar" w:hint="cs"/>
          <w:sz w:val="26"/>
          <w:szCs w:val="26"/>
          <w:rtl/>
        </w:rPr>
        <w:t xml:space="preserve"> </w:t>
      </w:r>
      <w:r w:rsidRPr="00870849">
        <w:rPr>
          <w:rFonts w:cs="B Zar"/>
          <w:sz w:val="26"/>
          <w:szCs w:val="26"/>
          <w:rtl/>
        </w:rPr>
        <w:t>‌</w:t>
      </w:r>
      <w:r w:rsidRPr="00870849">
        <w:rPr>
          <w:rFonts w:cs="B Zar" w:hint="cs"/>
          <w:sz w:val="26"/>
          <w:szCs w:val="26"/>
          <w:rtl/>
        </w:rPr>
        <w:t>ی</w:t>
      </w:r>
      <w:r w:rsidRPr="00870849">
        <w:rPr>
          <w:rFonts w:cs="B Zar"/>
          <w:sz w:val="26"/>
          <w:szCs w:val="26"/>
          <w:rtl/>
        </w:rPr>
        <w:t xml:space="preserve"> شما استفاده م</w:t>
      </w:r>
      <w:r w:rsidRPr="00870849">
        <w:rPr>
          <w:rFonts w:cs="B Zar" w:hint="cs"/>
          <w:sz w:val="26"/>
          <w:szCs w:val="26"/>
          <w:rtl/>
        </w:rPr>
        <w:t>ی‌</w:t>
      </w:r>
      <w:r w:rsidRPr="00870849">
        <w:rPr>
          <w:rFonts w:cs="B Zar" w:hint="eastAsia"/>
          <w:sz w:val="26"/>
          <w:szCs w:val="26"/>
          <w:rtl/>
        </w:rPr>
        <w:t>شود</w:t>
      </w:r>
      <w:r w:rsidRPr="00870849">
        <w:rPr>
          <w:rFonts w:cs="B Zar"/>
          <w:sz w:val="26"/>
          <w:szCs w:val="26"/>
          <w:rtl/>
        </w:rPr>
        <w:t>.</w:t>
      </w:r>
    </w:p>
    <w:p w14:paraId="784A7884" w14:textId="42A13485" w:rsidR="00487E9D" w:rsidRPr="00870849" w:rsidRDefault="00487E9D" w:rsidP="004C1550">
      <w:pPr>
        <w:tabs>
          <w:tab w:val="left" w:pos="984"/>
        </w:tabs>
        <w:rPr>
          <w:rFonts w:cs="B Zar"/>
          <w:sz w:val="26"/>
          <w:szCs w:val="26"/>
          <w:rtl/>
        </w:rPr>
      </w:pPr>
      <w:r w:rsidRPr="00870849">
        <w:rPr>
          <w:rFonts w:cs="B Zar"/>
          <w:sz w:val="26"/>
          <w:szCs w:val="26"/>
        </w:rPr>
        <w:t>Entry</w:t>
      </w:r>
      <w:r w:rsidRPr="00870849">
        <w:rPr>
          <w:rFonts w:cs="B Zar"/>
          <w:sz w:val="26"/>
          <w:szCs w:val="26"/>
          <w:rtl/>
        </w:rPr>
        <w:t>: برا</w:t>
      </w:r>
      <w:r w:rsidRPr="00870849">
        <w:rPr>
          <w:rFonts w:cs="B Zar" w:hint="cs"/>
          <w:sz w:val="26"/>
          <w:szCs w:val="26"/>
          <w:rtl/>
        </w:rPr>
        <w:t>ی</w:t>
      </w:r>
      <w:r w:rsidRPr="00870849">
        <w:rPr>
          <w:rFonts w:cs="B Zar"/>
          <w:sz w:val="26"/>
          <w:szCs w:val="26"/>
          <w:rtl/>
        </w:rPr>
        <w:t xml:space="preserve"> وارد کردن متن </w:t>
      </w:r>
      <w:r w:rsidRPr="00870849">
        <w:rPr>
          <w:rFonts w:cs="B Zar" w:hint="cs"/>
          <w:sz w:val="26"/>
          <w:szCs w:val="26"/>
          <w:rtl/>
        </w:rPr>
        <w:t>تک خطی</w:t>
      </w:r>
      <w:r w:rsidRPr="00870849">
        <w:rPr>
          <w:rFonts w:cs="B Zar"/>
          <w:sz w:val="26"/>
          <w:szCs w:val="26"/>
          <w:rtl/>
        </w:rPr>
        <w:t xml:space="preserve"> کاربر استفاده م</w:t>
      </w:r>
      <w:r w:rsidRPr="00870849">
        <w:rPr>
          <w:rFonts w:cs="B Zar" w:hint="cs"/>
          <w:sz w:val="26"/>
          <w:szCs w:val="26"/>
          <w:rtl/>
        </w:rPr>
        <w:t>ی‌</w:t>
      </w:r>
      <w:r w:rsidRPr="00870849">
        <w:rPr>
          <w:rFonts w:cs="B Zar" w:hint="eastAsia"/>
          <w:sz w:val="26"/>
          <w:szCs w:val="26"/>
          <w:rtl/>
        </w:rPr>
        <w:t>شود</w:t>
      </w:r>
      <w:r w:rsidRPr="00870849">
        <w:rPr>
          <w:rFonts w:cs="B Zar"/>
          <w:sz w:val="26"/>
          <w:szCs w:val="26"/>
          <w:rtl/>
        </w:rPr>
        <w:t>.</w:t>
      </w:r>
    </w:p>
    <w:p w14:paraId="4E53B372" w14:textId="77777777" w:rsidR="00487E9D" w:rsidRPr="00870849" w:rsidRDefault="00487E9D" w:rsidP="004C1550">
      <w:pPr>
        <w:tabs>
          <w:tab w:val="left" w:pos="984"/>
        </w:tabs>
        <w:rPr>
          <w:rFonts w:cs="B Zar"/>
          <w:sz w:val="26"/>
          <w:szCs w:val="26"/>
          <w:rtl/>
        </w:rPr>
      </w:pPr>
      <w:r w:rsidRPr="00870849">
        <w:rPr>
          <w:rFonts w:cs="B Zar" w:hint="cs"/>
          <w:sz w:val="26"/>
          <w:szCs w:val="26"/>
          <w:rtl/>
        </w:rPr>
        <w:t xml:space="preserve">و یک متد  </w:t>
      </w:r>
      <w:r w:rsidRPr="00870849">
        <w:rPr>
          <w:rFonts w:cs="B Zar"/>
          <w:sz w:val="26"/>
          <w:szCs w:val="26"/>
          <w:rtl/>
        </w:rPr>
        <w:t>()</w:t>
      </w:r>
      <w:r w:rsidRPr="00870849">
        <w:rPr>
          <w:rFonts w:cs="B Zar"/>
          <w:sz w:val="26"/>
          <w:szCs w:val="26"/>
        </w:rPr>
        <w:t>pack</w:t>
      </w:r>
      <w:r w:rsidRPr="00870849">
        <w:rPr>
          <w:rFonts w:cs="B Zar" w:hint="cs"/>
          <w:sz w:val="26"/>
          <w:szCs w:val="26"/>
          <w:rtl/>
        </w:rPr>
        <w:t xml:space="preserve"> داریم که ابزارک ها را در سطر ها یا ستون ها دسته بندی می کند.</w:t>
      </w:r>
    </w:p>
    <w:p w14:paraId="54F53FA1" w14:textId="77777777" w:rsidR="00487E9D" w:rsidRPr="00870849" w:rsidRDefault="00487E9D" w:rsidP="004C1550">
      <w:pPr>
        <w:tabs>
          <w:tab w:val="left" w:pos="984"/>
        </w:tabs>
        <w:rPr>
          <w:rFonts w:cs="B Zar"/>
          <w:sz w:val="26"/>
          <w:szCs w:val="26"/>
          <w:rtl/>
        </w:rPr>
      </w:pPr>
      <w:r w:rsidRPr="00870849">
        <w:rPr>
          <w:rFonts w:cs="B Zar" w:hint="cs"/>
          <w:sz w:val="26"/>
          <w:szCs w:val="26"/>
          <w:rtl/>
        </w:rPr>
        <w:t xml:space="preserve">الان با توجه به توضیحات داده شده به کدی که در صفحه 21 نوشتیم عبارت زیر را اضافه می کنیم و </w:t>
      </w:r>
    </w:p>
    <w:p w14:paraId="3D68B9B8" w14:textId="5691E0A9" w:rsidR="00487E9D" w:rsidRPr="00870849" w:rsidRDefault="00487E9D" w:rsidP="004C1550">
      <w:pPr>
        <w:tabs>
          <w:tab w:val="left" w:pos="984"/>
        </w:tabs>
        <w:rPr>
          <w:rFonts w:cs="B Zar"/>
          <w:sz w:val="26"/>
          <w:szCs w:val="26"/>
          <w:rtl/>
        </w:rPr>
      </w:pPr>
      <w:r w:rsidRPr="00870849">
        <w:rPr>
          <w:rFonts w:cs="B Zar" w:hint="cs"/>
          <w:sz w:val="26"/>
          <w:szCs w:val="26"/>
          <w:rtl/>
        </w:rPr>
        <w:t>نتیجه</w:t>
      </w:r>
      <w:r w:rsidR="00237FE8" w:rsidRPr="00870849">
        <w:rPr>
          <w:rFonts w:cs="B Zar" w:hint="cs"/>
          <w:sz w:val="26"/>
          <w:szCs w:val="26"/>
          <w:rtl/>
        </w:rPr>
        <w:t xml:space="preserve"> ای که بدست می آید را می بینیم.</w:t>
      </w:r>
    </w:p>
    <w:tbl>
      <w:tblPr>
        <w:tblStyle w:val="GridTable1Light-Accent1"/>
        <w:bidiVisual/>
        <w:tblW w:w="0" w:type="auto"/>
        <w:tblLook w:val="04A0" w:firstRow="1" w:lastRow="0" w:firstColumn="1" w:lastColumn="0" w:noHBand="0" w:noVBand="1"/>
      </w:tblPr>
      <w:tblGrid>
        <w:gridCol w:w="9015"/>
      </w:tblGrid>
      <w:tr w:rsidR="00237FE8" w:rsidRPr="00870849" w14:paraId="03A6D411" w14:textId="77777777" w:rsidTr="00237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tcPr>
          <w:p w14:paraId="595638E3" w14:textId="77777777" w:rsidR="00237FE8" w:rsidRPr="00870849" w:rsidRDefault="00237FE8" w:rsidP="00237FE8">
            <w:pPr>
              <w:tabs>
                <w:tab w:val="left" w:pos="984"/>
              </w:tabs>
              <w:bidi w:val="0"/>
              <w:jc w:val="both"/>
              <w:rPr>
                <w:rFonts w:cs="B Zar"/>
                <w:sz w:val="28"/>
                <w:szCs w:val="28"/>
                <w:rtl/>
              </w:rPr>
            </w:pPr>
            <w:r w:rsidRPr="00870849">
              <w:rPr>
                <w:rFonts w:cs="B Zar"/>
                <w:sz w:val="28"/>
                <w:szCs w:val="28"/>
                <w:rtl/>
              </w:rPr>
              <w:t xml:space="preserve">               </w:t>
            </w:r>
          </w:p>
          <w:p w14:paraId="5BD13D0C" w14:textId="3B2538ED" w:rsidR="00237FE8" w:rsidRPr="00870849" w:rsidRDefault="00237FE8" w:rsidP="00237FE8">
            <w:pPr>
              <w:tabs>
                <w:tab w:val="left" w:pos="984"/>
              </w:tabs>
              <w:bidi w:val="0"/>
              <w:jc w:val="both"/>
              <w:rPr>
                <w:rFonts w:cs="B Zar"/>
                <w:sz w:val="28"/>
                <w:szCs w:val="28"/>
              </w:rPr>
            </w:pPr>
            <w:r w:rsidRPr="00870849">
              <w:rPr>
                <w:rFonts w:cs="B Zar"/>
                <w:sz w:val="28"/>
                <w:szCs w:val="28"/>
                <w:rtl/>
              </w:rPr>
              <w:t xml:space="preserve">        </w:t>
            </w:r>
            <w:bookmarkStart w:id="25" w:name="_Hlk81685909"/>
            <w:r w:rsidRPr="00870849">
              <w:rPr>
                <w:rFonts w:cs="B Zar"/>
                <w:sz w:val="28"/>
                <w:szCs w:val="28"/>
              </w:rPr>
              <w:t>display</w:t>
            </w:r>
            <w:bookmarkEnd w:id="25"/>
            <w:r w:rsidRPr="00870849">
              <w:rPr>
                <w:rFonts w:cs="B Zar"/>
                <w:sz w:val="28"/>
                <w:szCs w:val="28"/>
              </w:rPr>
              <w:t xml:space="preserve"> = </w:t>
            </w:r>
            <w:r w:rsidR="009F5600" w:rsidRPr="00870849">
              <w:rPr>
                <w:rFonts w:cs="B Zar"/>
                <w:sz w:val="28"/>
                <w:szCs w:val="28"/>
              </w:rPr>
              <w:t>StringVar</w:t>
            </w:r>
            <w:r w:rsidR="009F5600" w:rsidRPr="00870849">
              <w:rPr>
                <w:rFonts w:cs="B Zar" w:hint="cs"/>
                <w:sz w:val="28"/>
                <w:szCs w:val="28"/>
                <w:rtl/>
              </w:rPr>
              <w:t xml:space="preserve"> </w:t>
            </w:r>
            <w:r w:rsidR="009F5600" w:rsidRPr="00870849">
              <w:rPr>
                <w:rFonts w:cs="B Zar"/>
                <w:sz w:val="28"/>
                <w:szCs w:val="28"/>
                <w:rtl/>
              </w:rPr>
              <w:t>(</w:t>
            </w:r>
            <w:r w:rsidRPr="00870849">
              <w:rPr>
                <w:rFonts w:cs="B Zar"/>
                <w:sz w:val="28"/>
                <w:szCs w:val="28"/>
                <w:rtl/>
              </w:rPr>
              <w:t>)</w:t>
            </w:r>
          </w:p>
          <w:p w14:paraId="051FD45F" w14:textId="76D29322" w:rsidR="00237FE8" w:rsidRPr="00870849" w:rsidRDefault="00237FE8" w:rsidP="00237FE8">
            <w:pPr>
              <w:tabs>
                <w:tab w:val="left" w:pos="984"/>
              </w:tabs>
              <w:bidi w:val="0"/>
              <w:jc w:val="both"/>
              <w:rPr>
                <w:rFonts w:cs="B Zar"/>
                <w:sz w:val="28"/>
                <w:szCs w:val="28"/>
              </w:rPr>
            </w:pPr>
            <w:r w:rsidRPr="00870849">
              <w:rPr>
                <w:rFonts w:cs="B Zar"/>
                <w:sz w:val="28"/>
                <w:szCs w:val="28"/>
                <w:rtl/>
              </w:rPr>
              <w:t xml:space="preserve">        </w:t>
            </w:r>
            <w:r w:rsidRPr="00870849">
              <w:rPr>
                <w:rFonts w:cs="B Zar"/>
                <w:sz w:val="28"/>
                <w:szCs w:val="28"/>
              </w:rPr>
              <w:t xml:space="preserve">Entry (self, relief= </w:t>
            </w:r>
            <w:r w:rsidR="00DB3C74" w:rsidRPr="00870849">
              <w:rPr>
                <w:rFonts w:cs="B Zar"/>
                <w:sz w:val="28"/>
                <w:szCs w:val="28"/>
              </w:rPr>
              <w:t>RAISED</w:t>
            </w:r>
            <w:r w:rsidRPr="00870849">
              <w:rPr>
                <w:rFonts w:cs="B Zar"/>
                <w:sz w:val="28"/>
                <w:szCs w:val="28"/>
                <w:rtl/>
              </w:rPr>
              <w:t xml:space="preserve">, </w:t>
            </w:r>
          </w:p>
          <w:p w14:paraId="31230047" w14:textId="6DDA0532" w:rsidR="00237FE8" w:rsidRPr="00870849" w:rsidRDefault="00237FE8" w:rsidP="00237FE8">
            <w:pPr>
              <w:tabs>
                <w:tab w:val="left" w:pos="984"/>
              </w:tabs>
              <w:bidi w:val="0"/>
              <w:jc w:val="both"/>
              <w:rPr>
                <w:rFonts w:cs="B Zar"/>
                <w:sz w:val="28"/>
                <w:szCs w:val="28"/>
              </w:rPr>
            </w:pPr>
            <w:r w:rsidRPr="00870849">
              <w:rPr>
                <w:rFonts w:cs="B Zar"/>
                <w:sz w:val="28"/>
                <w:szCs w:val="28"/>
                <w:rtl/>
              </w:rPr>
              <w:t xml:space="preserve">                    </w:t>
            </w:r>
            <w:bookmarkStart w:id="26" w:name="_Hlk81685861"/>
            <w:r w:rsidRPr="00870849">
              <w:rPr>
                <w:rFonts w:cs="B Zar"/>
                <w:sz w:val="28"/>
                <w:szCs w:val="28"/>
              </w:rPr>
              <w:t>textvariable</w:t>
            </w:r>
            <w:bookmarkEnd w:id="26"/>
            <w:r w:rsidRPr="00870849">
              <w:rPr>
                <w:rFonts w:cs="B Zar"/>
                <w:sz w:val="28"/>
                <w:szCs w:val="28"/>
              </w:rPr>
              <w:t xml:space="preserve">=display, state=DISABLED, justify='right', bd=20, bg="silver"). </w:t>
            </w:r>
            <w:r w:rsidR="009F5600" w:rsidRPr="00870849">
              <w:rPr>
                <w:rFonts w:cs="B Zar"/>
                <w:sz w:val="28"/>
                <w:szCs w:val="28"/>
              </w:rPr>
              <w:t>pack (</w:t>
            </w:r>
            <w:r w:rsidRPr="00870849">
              <w:rPr>
                <w:rFonts w:cs="B Zar"/>
                <w:sz w:val="28"/>
                <w:szCs w:val="28"/>
              </w:rPr>
              <w:t>side=TOP, expand=YES</w:t>
            </w:r>
            <w:r w:rsidRPr="00870849">
              <w:rPr>
                <w:rFonts w:cs="B Zar"/>
                <w:sz w:val="28"/>
                <w:szCs w:val="28"/>
                <w:rtl/>
              </w:rPr>
              <w:t>,</w:t>
            </w:r>
          </w:p>
          <w:p w14:paraId="468551FB" w14:textId="26CE6D60" w:rsidR="00237FE8" w:rsidRPr="00870849" w:rsidRDefault="00237FE8" w:rsidP="00237FE8">
            <w:pPr>
              <w:tabs>
                <w:tab w:val="left" w:pos="984"/>
              </w:tabs>
              <w:bidi w:val="0"/>
              <w:jc w:val="both"/>
              <w:rPr>
                <w:rFonts w:cs="B Zar"/>
                <w:sz w:val="26"/>
                <w:szCs w:val="26"/>
                <w:rtl/>
              </w:rPr>
            </w:pPr>
            <w:r w:rsidRPr="00870849">
              <w:rPr>
                <w:rFonts w:cs="B Zar"/>
                <w:sz w:val="28"/>
                <w:szCs w:val="28"/>
                <w:rtl/>
              </w:rPr>
              <w:t xml:space="preserve">                            </w:t>
            </w:r>
            <w:r w:rsidRPr="00870849">
              <w:rPr>
                <w:rFonts w:cs="B Zar"/>
                <w:sz w:val="28"/>
                <w:szCs w:val="28"/>
              </w:rPr>
              <w:t>fill=BOTH</w:t>
            </w:r>
            <w:r w:rsidRPr="00870849">
              <w:rPr>
                <w:rFonts w:cs="B Zar"/>
                <w:sz w:val="28"/>
                <w:szCs w:val="28"/>
                <w:rtl/>
              </w:rPr>
              <w:t>)</w:t>
            </w:r>
          </w:p>
        </w:tc>
      </w:tr>
    </w:tbl>
    <w:p w14:paraId="35648FA2" w14:textId="77777777" w:rsidR="00237FE8" w:rsidRPr="00870849" w:rsidRDefault="00237FE8" w:rsidP="004C1550">
      <w:pPr>
        <w:tabs>
          <w:tab w:val="left" w:pos="984"/>
        </w:tabs>
        <w:rPr>
          <w:rFonts w:cs="B Zar"/>
          <w:sz w:val="26"/>
          <w:szCs w:val="26"/>
          <w:rtl/>
        </w:rPr>
      </w:pPr>
    </w:p>
    <w:p w14:paraId="20945443" w14:textId="4CBA98DE" w:rsidR="00487E9D" w:rsidRPr="00870849" w:rsidRDefault="00237FE8" w:rsidP="004C1550">
      <w:pPr>
        <w:tabs>
          <w:tab w:val="left" w:pos="984"/>
        </w:tabs>
        <w:rPr>
          <w:rFonts w:cs="B Zar"/>
          <w:sz w:val="26"/>
          <w:szCs w:val="26"/>
          <w:rtl/>
        </w:rPr>
      </w:pPr>
      <w:r w:rsidRPr="00870849">
        <w:rPr>
          <w:rFonts w:cs="B Zar" w:hint="cs"/>
          <w:sz w:val="26"/>
          <w:szCs w:val="26"/>
          <w:rtl/>
        </w:rPr>
        <w:t>این کد را به ادامه برنامه اضافه کردیم نتیجه بدست آمده شد تصویر پایین:</w:t>
      </w:r>
    </w:p>
    <w:p w14:paraId="2D8765B3" w14:textId="41D5791B" w:rsidR="00237FE8" w:rsidRPr="00870849" w:rsidRDefault="00DB3C74" w:rsidP="00237FE8">
      <w:pPr>
        <w:tabs>
          <w:tab w:val="left" w:pos="984"/>
        </w:tabs>
        <w:jc w:val="center"/>
        <w:rPr>
          <w:rFonts w:cs="B Zar"/>
          <w:sz w:val="26"/>
          <w:szCs w:val="26"/>
          <w:rtl/>
        </w:rPr>
      </w:pPr>
      <w:r w:rsidRPr="00870849">
        <w:rPr>
          <w:rFonts w:cs="B Zar"/>
          <w:noProof/>
          <w:sz w:val="26"/>
          <w:szCs w:val="26"/>
        </w:rPr>
        <w:drawing>
          <wp:inline distT="0" distB="0" distL="0" distR="0" wp14:anchorId="23D6ABCA" wp14:editId="1F858388">
            <wp:extent cx="3339885" cy="13322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9446" cy="1359977"/>
                    </a:xfrm>
                    <a:prstGeom prst="rect">
                      <a:avLst/>
                    </a:prstGeom>
                    <a:noFill/>
                    <a:ln>
                      <a:noFill/>
                    </a:ln>
                  </pic:spPr>
                </pic:pic>
              </a:graphicData>
            </a:graphic>
          </wp:inline>
        </w:drawing>
      </w:r>
    </w:p>
    <w:p w14:paraId="49F464BE" w14:textId="03499509" w:rsidR="000C651F" w:rsidRPr="00870849" w:rsidRDefault="00237FE8" w:rsidP="00237FE8">
      <w:pPr>
        <w:tabs>
          <w:tab w:val="left" w:pos="984"/>
        </w:tabs>
        <w:jc w:val="center"/>
        <w:rPr>
          <w:rFonts w:cs="B Zar"/>
          <w:sz w:val="26"/>
          <w:szCs w:val="26"/>
        </w:rPr>
      </w:pPr>
      <w:r w:rsidRPr="00870849">
        <w:rPr>
          <w:rFonts w:cs="B Zar" w:hint="cs"/>
          <w:sz w:val="26"/>
          <w:szCs w:val="26"/>
          <w:rtl/>
        </w:rPr>
        <w:t>شکل3-2</w:t>
      </w:r>
    </w:p>
    <w:p w14:paraId="0321143A" w14:textId="77777777" w:rsidR="00DE52E1" w:rsidRPr="00870849" w:rsidRDefault="002374F6" w:rsidP="00DE52E1">
      <w:pPr>
        <w:tabs>
          <w:tab w:val="left" w:pos="984"/>
        </w:tabs>
        <w:ind w:left="984" w:hanging="984"/>
        <w:rPr>
          <w:rFonts w:cs="B Zar"/>
          <w:sz w:val="26"/>
          <w:szCs w:val="26"/>
          <w:rtl/>
        </w:rPr>
      </w:pPr>
      <w:r w:rsidRPr="00870849">
        <w:rPr>
          <w:rFonts w:cs="B Zar" w:hint="cs"/>
          <w:sz w:val="26"/>
          <w:szCs w:val="26"/>
          <w:rtl/>
        </w:rPr>
        <w:t xml:space="preserve"> </w:t>
      </w:r>
      <w:r w:rsidR="00303A91" w:rsidRPr="00870849">
        <w:rPr>
          <w:rFonts w:cs="B Zar" w:hint="cs"/>
          <w:sz w:val="26"/>
          <w:szCs w:val="26"/>
          <w:rtl/>
        </w:rPr>
        <w:t>ب</w:t>
      </w:r>
      <w:r w:rsidR="00DB3C74" w:rsidRPr="00870849">
        <w:rPr>
          <w:rFonts w:cs="B Zar" w:hint="cs"/>
          <w:sz w:val="26"/>
          <w:szCs w:val="26"/>
          <w:rtl/>
        </w:rPr>
        <w:t xml:space="preserve">رای ایجاد </w:t>
      </w:r>
      <w:r w:rsidR="00DB3C74" w:rsidRPr="00870849">
        <w:rPr>
          <w:rFonts w:cs="B Zar"/>
          <w:sz w:val="26"/>
          <w:szCs w:val="26"/>
          <w:rtl/>
        </w:rPr>
        <w:t>نما</w:t>
      </w:r>
      <w:r w:rsidR="00DB3C74" w:rsidRPr="00870849">
        <w:rPr>
          <w:rFonts w:cs="B Zar" w:hint="cs"/>
          <w:sz w:val="26"/>
          <w:szCs w:val="26"/>
          <w:rtl/>
        </w:rPr>
        <w:t>ی</w:t>
      </w:r>
      <w:r w:rsidR="00DB3C74" w:rsidRPr="00870849">
        <w:rPr>
          <w:rFonts w:cs="B Zar" w:hint="eastAsia"/>
          <w:sz w:val="26"/>
          <w:szCs w:val="26"/>
          <w:rtl/>
        </w:rPr>
        <w:t>شگر</w:t>
      </w:r>
      <w:r w:rsidR="00DB3C74" w:rsidRPr="00870849">
        <w:rPr>
          <w:rFonts w:cs="B Zar"/>
          <w:sz w:val="26"/>
          <w:szCs w:val="26"/>
          <w:rtl/>
        </w:rPr>
        <w:t xml:space="preserve"> ماش</w:t>
      </w:r>
      <w:r w:rsidR="00DB3C74" w:rsidRPr="00870849">
        <w:rPr>
          <w:rFonts w:cs="B Zar" w:hint="cs"/>
          <w:sz w:val="26"/>
          <w:szCs w:val="26"/>
          <w:rtl/>
        </w:rPr>
        <w:t>ی</w:t>
      </w:r>
      <w:r w:rsidR="00DB3C74" w:rsidRPr="00870849">
        <w:rPr>
          <w:rFonts w:cs="B Zar" w:hint="eastAsia"/>
          <w:sz w:val="26"/>
          <w:szCs w:val="26"/>
          <w:rtl/>
        </w:rPr>
        <w:t>ن</w:t>
      </w:r>
      <w:r w:rsidR="00DB3C74" w:rsidRPr="00870849">
        <w:rPr>
          <w:rFonts w:cs="B Zar"/>
          <w:sz w:val="26"/>
          <w:szCs w:val="26"/>
          <w:rtl/>
        </w:rPr>
        <w:t xml:space="preserve"> حساب با</w:t>
      </w:r>
      <w:r w:rsidR="00DB3C74" w:rsidRPr="00870849">
        <w:rPr>
          <w:rFonts w:cs="B Zar" w:hint="cs"/>
          <w:sz w:val="26"/>
          <w:szCs w:val="26"/>
          <w:rtl/>
        </w:rPr>
        <w:t>ی</w:t>
      </w:r>
      <w:r w:rsidR="00DB3C74" w:rsidRPr="00870849">
        <w:rPr>
          <w:rFonts w:cs="B Zar" w:hint="eastAsia"/>
          <w:sz w:val="26"/>
          <w:szCs w:val="26"/>
          <w:rtl/>
        </w:rPr>
        <w:t>د</w:t>
      </w:r>
      <w:r w:rsidR="00DB3C74" w:rsidRPr="00870849">
        <w:rPr>
          <w:rFonts w:cs="B Zar"/>
          <w:sz w:val="26"/>
          <w:szCs w:val="26"/>
          <w:rtl/>
        </w:rPr>
        <w:t xml:space="preserve"> </w:t>
      </w:r>
      <w:r w:rsidR="00DB3C74" w:rsidRPr="00870849">
        <w:rPr>
          <w:rFonts w:cs="B Zar" w:hint="cs"/>
          <w:sz w:val="26"/>
          <w:szCs w:val="26"/>
          <w:rtl/>
        </w:rPr>
        <w:t>ی</w:t>
      </w:r>
      <w:r w:rsidR="00DB3C74" w:rsidRPr="00870849">
        <w:rPr>
          <w:rFonts w:cs="B Zar" w:hint="eastAsia"/>
          <w:sz w:val="26"/>
          <w:szCs w:val="26"/>
          <w:rtl/>
        </w:rPr>
        <w:t>ک</w:t>
      </w:r>
      <w:r w:rsidR="00DB3C74" w:rsidRPr="00870849">
        <w:rPr>
          <w:rFonts w:cs="B Zar"/>
          <w:sz w:val="26"/>
          <w:szCs w:val="26"/>
          <w:rtl/>
        </w:rPr>
        <w:t xml:space="preserve"> ش</w:t>
      </w:r>
      <w:r w:rsidR="00DB3C74" w:rsidRPr="00870849">
        <w:rPr>
          <w:rFonts w:cs="B Zar" w:hint="cs"/>
          <w:sz w:val="26"/>
          <w:szCs w:val="26"/>
          <w:rtl/>
        </w:rPr>
        <w:t>ی</w:t>
      </w:r>
      <w:r w:rsidR="00DB3C74" w:rsidRPr="00870849">
        <w:rPr>
          <w:rFonts w:cs="B Zar"/>
          <w:sz w:val="26"/>
          <w:szCs w:val="26"/>
          <w:rtl/>
        </w:rPr>
        <w:t xml:space="preserve"> از کلاس </w:t>
      </w:r>
      <w:r w:rsidR="00DB3C74" w:rsidRPr="00870849">
        <w:rPr>
          <w:rFonts w:cs="B Zar"/>
          <w:sz w:val="26"/>
          <w:szCs w:val="26"/>
        </w:rPr>
        <w:t>Entry</w:t>
      </w:r>
      <w:r w:rsidR="00DB3C74" w:rsidRPr="00870849">
        <w:rPr>
          <w:rFonts w:cs="B Zar"/>
          <w:sz w:val="26"/>
          <w:szCs w:val="26"/>
          <w:rtl/>
        </w:rPr>
        <w:t xml:space="preserve"> بساز</w:t>
      </w:r>
      <w:r w:rsidR="00DB3C74" w:rsidRPr="00870849">
        <w:rPr>
          <w:rFonts w:cs="B Zar" w:hint="cs"/>
          <w:sz w:val="26"/>
          <w:szCs w:val="26"/>
          <w:rtl/>
        </w:rPr>
        <w:t>ی</w:t>
      </w:r>
      <w:r w:rsidR="00DB3C74" w:rsidRPr="00870849">
        <w:rPr>
          <w:rFonts w:cs="B Zar" w:hint="eastAsia"/>
          <w:sz w:val="26"/>
          <w:szCs w:val="26"/>
          <w:rtl/>
        </w:rPr>
        <w:t>م</w:t>
      </w:r>
      <w:r w:rsidR="00DB3C74" w:rsidRPr="00870849">
        <w:rPr>
          <w:rFonts w:cs="B Zar"/>
          <w:sz w:val="26"/>
          <w:szCs w:val="26"/>
          <w:rtl/>
        </w:rPr>
        <w:t>.</w:t>
      </w:r>
      <w:r w:rsidR="00DB3C74" w:rsidRPr="00870849">
        <w:rPr>
          <w:rFonts w:cs="B Zar" w:hint="cs"/>
          <w:sz w:val="26"/>
          <w:szCs w:val="26"/>
          <w:rtl/>
        </w:rPr>
        <w:t xml:space="preserve"> در اینجا شی ما </w:t>
      </w:r>
      <w:r w:rsidR="00DB3C74" w:rsidRPr="00870849">
        <w:rPr>
          <w:rFonts w:cs="B Zar"/>
          <w:sz w:val="26"/>
          <w:szCs w:val="26"/>
        </w:rPr>
        <w:t>display</w:t>
      </w:r>
      <w:r w:rsidR="00DB3C74" w:rsidRPr="00870849">
        <w:rPr>
          <w:rFonts w:cs="B Zar" w:hint="cs"/>
          <w:sz w:val="26"/>
          <w:szCs w:val="26"/>
          <w:rtl/>
        </w:rPr>
        <w:t xml:space="preserve"> است </w:t>
      </w:r>
      <w:r w:rsidR="00DE52E1" w:rsidRPr="00870849">
        <w:rPr>
          <w:rFonts w:cs="B Zar" w:hint="cs"/>
          <w:sz w:val="26"/>
          <w:szCs w:val="26"/>
          <w:rtl/>
        </w:rPr>
        <w:t xml:space="preserve">    </w:t>
      </w:r>
    </w:p>
    <w:p w14:paraId="2A9499B1" w14:textId="15D0F7C8" w:rsidR="00966325" w:rsidRPr="00870849" w:rsidRDefault="00E86B8C" w:rsidP="00966325">
      <w:pPr>
        <w:tabs>
          <w:tab w:val="left" w:pos="984"/>
        </w:tabs>
        <w:ind w:left="7920" w:hanging="7920"/>
        <w:rPr>
          <w:rFonts w:cs="B Zar"/>
          <w:sz w:val="26"/>
          <w:szCs w:val="26"/>
        </w:rPr>
      </w:pPr>
      <w:r w:rsidRPr="00870849">
        <w:rPr>
          <w:rFonts w:cs="B Zar" w:hint="cs"/>
          <w:sz w:val="26"/>
          <w:szCs w:val="26"/>
          <w:rtl/>
        </w:rPr>
        <w:t xml:space="preserve">  </w:t>
      </w:r>
      <w:r w:rsidR="00DB3C74" w:rsidRPr="00870849">
        <w:rPr>
          <w:rFonts w:cs="B Zar" w:hint="cs"/>
          <w:sz w:val="26"/>
          <w:szCs w:val="26"/>
          <w:rtl/>
        </w:rPr>
        <w:t xml:space="preserve">که در اولین پارامتر خود </w:t>
      </w:r>
      <w:r w:rsidR="00DB3C74" w:rsidRPr="00870849">
        <w:rPr>
          <w:rFonts w:cs="B Zar"/>
          <w:sz w:val="26"/>
          <w:szCs w:val="26"/>
        </w:rPr>
        <w:t>Self</w:t>
      </w:r>
      <w:r w:rsidR="00DB3C74" w:rsidRPr="00870849">
        <w:rPr>
          <w:rFonts w:cs="B Zar" w:hint="cs"/>
          <w:sz w:val="26"/>
          <w:szCs w:val="26"/>
          <w:rtl/>
        </w:rPr>
        <w:t xml:space="preserve"> را می گیرد و در ادامه ویژگی هایی مانند اندازه </w:t>
      </w:r>
      <w:r w:rsidR="00DE52E1" w:rsidRPr="00870849">
        <w:rPr>
          <w:rFonts w:cs="B Zar" w:hint="cs"/>
          <w:sz w:val="26"/>
          <w:szCs w:val="26"/>
          <w:rtl/>
        </w:rPr>
        <w:t>فونت، جایگاه،</w:t>
      </w:r>
      <w:r w:rsidR="00966325" w:rsidRPr="00870849">
        <w:rPr>
          <w:rFonts w:cs="B Zar" w:hint="cs"/>
          <w:sz w:val="26"/>
          <w:szCs w:val="26"/>
          <w:rtl/>
        </w:rPr>
        <w:t xml:space="preserve"> </w:t>
      </w:r>
      <w:r w:rsidR="00DE52E1" w:rsidRPr="00870849">
        <w:rPr>
          <w:rFonts w:cs="B Zar" w:hint="cs"/>
          <w:sz w:val="26"/>
          <w:szCs w:val="26"/>
          <w:rtl/>
        </w:rPr>
        <w:t>رنگ و غیره</w:t>
      </w:r>
      <w:r w:rsidR="00966325" w:rsidRPr="00870849">
        <w:rPr>
          <w:rFonts w:cs="B Zar" w:hint="cs"/>
          <w:sz w:val="26"/>
          <w:szCs w:val="26"/>
          <w:rtl/>
        </w:rPr>
        <w:t xml:space="preserve"> </w:t>
      </w:r>
    </w:p>
    <w:p w14:paraId="4D083B15" w14:textId="36C5E44C" w:rsidR="00AA14B1" w:rsidRPr="00870849" w:rsidRDefault="00DE52E1" w:rsidP="00966325">
      <w:pPr>
        <w:tabs>
          <w:tab w:val="left" w:pos="984"/>
        </w:tabs>
        <w:ind w:left="7920" w:hanging="7920"/>
        <w:rPr>
          <w:rFonts w:cs="B Zar"/>
          <w:sz w:val="26"/>
          <w:szCs w:val="26"/>
        </w:rPr>
      </w:pPr>
      <w:r w:rsidRPr="00870849">
        <w:rPr>
          <w:rFonts w:cs="B Zar" w:hint="cs"/>
          <w:sz w:val="26"/>
          <w:szCs w:val="26"/>
          <w:rtl/>
        </w:rPr>
        <w:t>را به سبک</w:t>
      </w:r>
      <w:r w:rsidR="00966325" w:rsidRPr="00870849">
        <w:rPr>
          <w:rFonts w:cs="B Zar" w:hint="cs"/>
          <w:sz w:val="26"/>
          <w:szCs w:val="26"/>
          <w:rtl/>
        </w:rPr>
        <w:t xml:space="preserve"> دلخواه </w:t>
      </w:r>
      <w:r w:rsidR="009F5600" w:rsidRPr="00870849">
        <w:rPr>
          <w:rFonts w:cs="B Zar" w:hint="cs"/>
          <w:sz w:val="26"/>
          <w:szCs w:val="26"/>
          <w:rtl/>
        </w:rPr>
        <w:t>شما در می آورد.</w:t>
      </w:r>
    </w:p>
    <w:p w14:paraId="60D40B01" w14:textId="3A5AD06B" w:rsidR="00E86B8C" w:rsidRPr="00870849" w:rsidRDefault="00E86B8C" w:rsidP="00966325">
      <w:pPr>
        <w:tabs>
          <w:tab w:val="left" w:pos="984"/>
        </w:tabs>
        <w:ind w:left="7920" w:hanging="7920"/>
        <w:rPr>
          <w:rFonts w:cs="B Zar"/>
          <w:sz w:val="36"/>
          <w:szCs w:val="36"/>
          <w:rtl/>
        </w:rPr>
      </w:pPr>
      <w:bookmarkStart w:id="27" w:name="_Hlk81690894"/>
      <w:r w:rsidRPr="00870849">
        <w:rPr>
          <w:rFonts w:cs="B Zar" w:hint="cs"/>
          <w:sz w:val="32"/>
          <w:szCs w:val="32"/>
          <w:rtl/>
        </w:rPr>
        <w:t>4-</w:t>
      </w:r>
      <w:r w:rsidRPr="00870849">
        <w:rPr>
          <w:rFonts w:cs="B Zar" w:hint="cs"/>
          <w:sz w:val="36"/>
          <w:szCs w:val="36"/>
          <w:rtl/>
        </w:rPr>
        <w:t xml:space="preserve">3 </w:t>
      </w:r>
      <w:r w:rsidRPr="00870849">
        <w:rPr>
          <w:rFonts w:cs="B Zar"/>
          <w:sz w:val="36"/>
          <w:szCs w:val="36"/>
        </w:rPr>
        <w:t>lambda</w:t>
      </w:r>
    </w:p>
    <w:bookmarkEnd w:id="27"/>
    <w:p w14:paraId="68570842" w14:textId="02704548" w:rsidR="001E6A7A" w:rsidRPr="00870849" w:rsidRDefault="001E6A7A" w:rsidP="001E6A7A">
      <w:pPr>
        <w:tabs>
          <w:tab w:val="left" w:pos="984"/>
        </w:tabs>
        <w:ind w:left="7920" w:hanging="7920"/>
        <w:rPr>
          <w:rFonts w:cs="B Zar"/>
          <w:sz w:val="26"/>
          <w:szCs w:val="26"/>
          <w:rtl/>
        </w:rPr>
      </w:pPr>
      <w:r w:rsidRPr="00870849">
        <w:rPr>
          <w:rFonts w:cs="B Zar"/>
          <w:sz w:val="26"/>
          <w:szCs w:val="26"/>
          <w:rtl/>
        </w:rPr>
        <w:t xml:space="preserve">لامبدا </w:t>
      </w:r>
      <w:r w:rsidRPr="00870849">
        <w:rPr>
          <w:rFonts w:cs="B Zar" w:hint="cs"/>
          <w:sz w:val="26"/>
          <w:szCs w:val="26"/>
          <w:rtl/>
        </w:rPr>
        <w:t>ی</w:t>
      </w:r>
      <w:r w:rsidRPr="00870849">
        <w:rPr>
          <w:rFonts w:cs="B Zar" w:hint="eastAsia"/>
          <w:sz w:val="26"/>
          <w:szCs w:val="26"/>
          <w:rtl/>
        </w:rPr>
        <w:t>ک</w:t>
      </w:r>
      <w:r w:rsidRPr="00870849">
        <w:rPr>
          <w:rFonts w:cs="B Zar"/>
          <w:sz w:val="26"/>
          <w:szCs w:val="26"/>
          <w:rtl/>
        </w:rPr>
        <w:t xml:space="preserve"> روش ساده برا</w:t>
      </w:r>
      <w:r w:rsidRPr="00870849">
        <w:rPr>
          <w:rFonts w:cs="B Zar" w:hint="cs"/>
          <w:sz w:val="26"/>
          <w:szCs w:val="26"/>
          <w:rtl/>
        </w:rPr>
        <w:t>ی</w:t>
      </w:r>
      <w:r w:rsidRPr="00870849">
        <w:rPr>
          <w:rFonts w:cs="B Zar"/>
          <w:sz w:val="26"/>
          <w:szCs w:val="26"/>
          <w:rtl/>
        </w:rPr>
        <w:t xml:space="preserve"> تعر</w:t>
      </w:r>
      <w:r w:rsidRPr="00870849">
        <w:rPr>
          <w:rFonts w:cs="B Zar" w:hint="cs"/>
          <w:sz w:val="26"/>
          <w:szCs w:val="26"/>
          <w:rtl/>
        </w:rPr>
        <w:t>ی</w:t>
      </w:r>
      <w:r w:rsidRPr="00870849">
        <w:rPr>
          <w:rFonts w:cs="B Zar" w:hint="eastAsia"/>
          <w:sz w:val="26"/>
          <w:szCs w:val="26"/>
          <w:rtl/>
        </w:rPr>
        <w:t>ف</w:t>
      </w:r>
      <w:r w:rsidRPr="00870849">
        <w:rPr>
          <w:rFonts w:cs="B Zar"/>
          <w:sz w:val="26"/>
          <w:szCs w:val="26"/>
          <w:rtl/>
        </w:rPr>
        <w:t xml:space="preserve"> تابع در پا</w:t>
      </w:r>
      <w:r w:rsidRPr="00870849">
        <w:rPr>
          <w:rFonts w:cs="B Zar" w:hint="cs"/>
          <w:sz w:val="26"/>
          <w:szCs w:val="26"/>
          <w:rtl/>
        </w:rPr>
        <w:t>ی</w:t>
      </w:r>
      <w:r w:rsidRPr="00870849">
        <w:rPr>
          <w:rFonts w:cs="B Zar" w:hint="eastAsia"/>
          <w:sz w:val="26"/>
          <w:szCs w:val="26"/>
          <w:rtl/>
        </w:rPr>
        <w:t>تون</w:t>
      </w:r>
      <w:r w:rsidRPr="00870849">
        <w:rPr>
          <w:rFonts w:cs="B Zar"/>
          <w:sz w:val="26"/>
          <w:szCs w:val="26"/>
          <w:rtl/>
        </w:rPr>
        <w:t xml:space="preserve"> است.</w:t>
      </w:r>
      <w:r w:rsidRPr="00870849">
        <w:rPr>
          <w:rFonts w:cs="B Zar" w:hint="cs"/>
          <w:sz w:val="26"/>
          <w:szCs w:val="26"/>
          <w:rtl/>
        </w:rPr>
        <w:t xml:space="preserve"> </w:t>
      </w:r>
      <w:r w:rsidR="00E86B8C" w:rsidRPr="00870849">
        <w:rPr>
          <w:rFonts w:cs="B Zar" w:hint="cs"/>
          <w:sz w:val="26"/>
          <w:szCs w:val="26"/>
          <w:rtl/>
        </w:rPr>
        <w:t xml:space="preserve">قبل از ایجاد دکمه در ماشین حساب خود اول از همه با </w:t>
      </w:r>
      <w:r w:rsidRPr="00870849">
        <w:rPr>
          <w:rFonts w:cs="B Zar" w:hint="cs"/>
          <w:sz w:val="26"/>
          <w:szCs w:val="26"/>
          <w:rtl/>
        </w:rPr>
        <w:t xml:space="preserve">کلمه </w:t>
      </w:r>
    </w:p>
    <w:p w14:paraId="281E8F4F" w14:textId="5B95E337" w:rsidR="001E6A7A" w:rsidRPr="00870849" w:rsidRDefault="001E6A7A" w:rsidP="001E6A7A">
      <w:pPr>
        <w:tabs>
          <w:tab w:val="left" w:pos="984"/>
        </w:tabs>
        <w:ind w:left="7920" w:hanging="7920"/>
        <w:rPr>
          <w:rFonts w:cs="B Zar"/>
          <w:sz w:val="26"/>
          <w:szCs w:val="26"/>
          <w:rtl/>
        </w:rPr>
      </w:pPr>
      <w:r w:rsidRPr="00870849">
        <w:rPr>
          <w:rFonts w:cs="B Zar"/>
          <w:sz w:val="26"/>
          <w:szCs w:val="26"/>
        </w:rPr>
        <w:t xml:space="preserve">Lambda </w:t>
      </w:r>
      <w:r w:rsidRPr="00870849">
        <w:rPr>
          <w:rFonts w:cs="B Zar" w:hint="cs"/>
          <w:sz w:val="26"/>
          <w:szCs w:val="26"/>
          <w:rtl/>
        </w:rPr>
        <w:t xml:space="preserve">آشنا می شویم. کسانی که از پایتون استفاده می کنند از تابع </w:t>
      </w:r>
      <w:r w:rsidRPr="00870849">
        <w:rPr>
          <w:rFonts w:cs="B Zar"/>
          <w:sz w:val="26"/>
          <w:szCs w:val="26"/>
        </w:rPr>
        <w:t>def</w:t>
      </w:r>
      <w:r w:rsidRPr="00870849">
        <w:rPr>
          <w:rFonts w:cs="B Zar" w:hint="cs"/>
          <w:sz w:val="26"/>
          <w:szCs w:val="26"/>
          <w:rtl/>
        </w:rPr>
        <w:t xml:space="preserve"> استفاده می کنند. اما سوال این است که </w:t>
      </w:r>
    </w:p>
    <w:p w14:paraId="73D27A96" w14:textId="77777777" w:rsidR="001E6A7A" w:rsidRPr="00870849" w:rsidRDefault="001E6A7A" w:rsidP="001E6A7A">
      <w:pPr>
        <w:tabs>
          <w:tab w:val="left" w:pos="984"/>
        </w:tabs>
        <w:ind w:left="7920" w:hanging="7920"/>
        <w:rPr>
          <w:rFonts w:cs="B Zar"/>
          <w:sz w:val="26"/>
          <w:szCs w:val="26"/>
          <w:rtl/>
        </w:rPr>
      </w:pPr>
      <w:r w:rsidRPr="00870849">
        <w:rPr>
          <w:rFonts w:cs="B Zar" w:hint="cs"/>
          <w:sz w:val="26"/>
          <w:szCs w:val="26"/>
          <w:rtl/>
        </w:rPr>
        <w:t xml:space="preserve">چرا برخی مواقع از تابع </w:t>
      </w:r>
      <w:r w:rsidRPr="00870849">
        <w:rPr>
          <w:rFonts w:cs="B Zar"/>
          <w:sz w:val="26"/>
          <w:szCs w:val="26"/>
        </w:rPr>
        <w:t xml:space="preserve">lambda </w:t>
      </w:r>
      <w:r w:rsidRPr="00870849">
        <w:rPr>
          <w:rFonts w:cs="B Zar" w:hint="cs"/>
          <w:sz w:val="26"/>
          <w:szCs w:val="26"/>
          <w:rtl/>
        </w:rPr>
        <w:t xml:space="preserve"> استفاده می شود. چون </w:t>
      </w:r>
      <w:r w:rsidRPr="00870849">
        <w:rPr>
          <w:rFonts w:cs="B Zar"/>
          <w:sz w:val="26"/>
          <w:szCs w:val="26"/>
          <w:rtl/>
        </w:rPr>
        <w:t xml:space="preserve">که </w:t>
      </w:r>
      <w:r w:rsidRPr="00870849">
        <w:rPr>
          <w:rFonts w:cs="B Zar" w:hint="cs"/>
          <w:sz w:val="26"/>
          <w:szCs w:val="26"/>
          <w:rtl/>
        </w:rPr>
        <w:t>تابع های</w:t>
      </w:r>
      <w:r w:rsidRPr="00870849">
        <w:rPr>
          <w:rFonts w:cs="B Zar"/>
          <w:sz w:val="26"/>
          <w:szCs w:val="26"/>
          <w:rtl/>
        </w:rPr>
        <w:t xml:space="preserve"> لامبدا ناشناس هستند. بد</w:t>
      </w:r>
      <w:r w:rsidRPr="00870849">
        <w:rPr>
          <w:rFonts w:cs="B Zar" w:hint="cs"/>
          <w:sz w:val="26"/>
          <w:szCs w:val="26"/>
          <w:rtl/>
        </w:rPr>
        <w:t>ی</w:t>
      </w:r>
      <w:r w:rsidRPr="00870849">
        <w:rPr>
          <w:rFonts w:cs="B Zar" w:hint="eastAsia"/>
          <w:sz w:val="26"/>
          <w:szCs w:val="26"/>
          <w:rtl/>
        </w:rPr>
        <w:t>ن</w:t>
      </w:r>
      <w:r w:rsidRPr="00870849">
        <w:rPr>
          <w:rFonts w:cs="B Zar"/>
          <w:sz w:val="26"/>
          <w:szCs w:val="26"/>
          <w:rtl/>
        </w:rPr>
        <w:t xml:space="preserve"> معن</w:t>
      </w:r>
      <w:r w:rsidRPr="00870849">
        <w:rPr>
          <w:rFonts w:cs="B Zar" w:hint="cs"/>
          <w:sz w:val="26"/>
          <w:szCs w:val="26"/>
          <w:rtl/>
        </w:rPr>
        <w:t>ی</w:t>
      </w:r>
      <w:r w:rsidRPr="00870849">
        <w:rPr>
          <w:rFonts w:cs="B Zar"/>
          <w:sz w:val="26"/>
          <w:szCs w:val="26"/>
          <w:rtl/>
        </w:rPr>
        <w:t xml:space="preserve"> که ا</w:t>
      </w:r>
      <w:r w:rsidRPr="00870849">
        <w:rPr>
          <w:rFonts w:cs="B Zar" w:hint="cs"/>
          <w:sz w:val="26"/>
          <w:szCs w:val="26"/>
          <w:rtl/>
        </w:rPr>
        <w:t>ی</w:t>
      </w:r>
      <w:r w:rsidRPr="00870849">
        <w:rPr>
          <w:rFonts w:cs="B Zar" w:hint="eastAsia"/>
          <w:sz w:val="26"/>
          <w:szCs w:val="26"/>
          <w:rtl/>
        </w:rPr>
        <w:t>ن‌ها</w:t>
      </w:r>
    </w:p>
    <w:p w14:paraId="784B5EA8" w14:textId="77777777" w:rsidR="001E6A7A" w:rsidRPr="00870849" w:rsidRDefault="001E6A7A" w:rsidP="001E6A7A">
      <w:pPr>
        <w:tabs>
          <w:tab w:val="left" w:pos="984"/>
        </w:tabs>
        <w:ind w:left="7920" w:hanging="7920"/>
        <w:rPr>
          <w:rFonts w:cs="B Zar"/>
          <w:sz w:val="26"/>
          <w:szCs w:val="26"/>
          <w:rtl/>
        </w:rPr>
      </w:pPr>
      <w:r w:rsidRPr="00870849">
        <w:rPr>
          <w:rFonts w:cs="B Zar"/>
          <w:sz w:val="26"/>
          <w:szCs w:val="26"/>
          <w:rtl/>
        </w:rPr>
        <w:t xml:space="preserve"> توابع</w:t>
      </w:r>
      <w:r w:rsidRPr="00870849">
        <w:rPr>
          <w:rFonts w:cs="B Zar" w:hint="cs"/>
          <w:sz w:val="26"/>
          <w:szCs w:val="26"/>
          <w:rtl/>
        </w:rPr>
        <w:t xml:space="preserve">ی </w:t>
      </w:r>
      <w:r w:rsidRPr="00870849">
        <w:rPr>
          <w:rFonts w:cs="B Zar"/>
          <w:sz w:val="26"/>
          <w:szCs w:val="26"/>
          <w:rtl/>
        </w:rPr>
        <w:t>هستند که لازم ن</w:t>
      </w:r>
      <w:r w:rsidRPr="00870849">
        <w:rPr>
          <w:rFonts w:cs="B Zar" w:hint="cs"/>
          <w:sz w:val="26"/>
          <w:szCs w:val="26"/>
          <w:rtl/>
        </w:rPr>
        <w:t>ی</w:t>
      </w:r>
      <w:r w:rsidRPr="00870849">
        <w:rPr>
          <w:rFonts w:cs="B Zar" w:hint="eastAsia"/>
          <w:sz w:val="26"/>
          <w:szCs w:val="26"/>
          <w:rtl/>
        </w:rPr>
        <w:t>ست</w:t>
      </w:r>
      <w:r w:rsidRPr="00870849">
        <w:rPr>
          <w:rFonts w:cs="B Zar"/>
          <w:sz w:val="26"/>
          <w:szCs w:val="26"/>
          <w:rtl/>
        </w:rPr>
        <w:t xml:space="preserve"> نام</w:t>
      </w:r>
      <w:r w:rsidRPr="00870849">
        <w:rPr>
          <w:rFonts w:cs="B Zar" w:hint="cs"/>
          <w:sz w:val="26"/>
          <w:szCs w:val="26"/>
          <w:rtl/>
        </w:rPr>
        <w:t>ی</w:t>
      </w:r>
      <w:r w:rsidRPr="00870849">
        <w:rPr>
          <w:rFonts w:cs="B Zar"/>
          <w:sz w:val="26"/>
          <w:szCs w:val="26"/>
          <w:rtl/>
        </w:rPr>
        <w:t xml:space="preserve"> برا</w:t>
      </w:r>
      <w:r w:rsidRPr="00870849">
        <w:rPr>
          <w:rFonts w:cs="B Zar" w:hint="cs"/>
          <w:sz w:val="26"/>
          <w:szCs w:val="26"/>
          <w:rtl/>
        </w:rPr>
        <w:t>ی</w:t>
      </w:r>
      <w:r w:rsidRPr="00870849">
        <w:rPr>
          <w:rFonts w:cs="B Zar" w:hint="eastAsia"/>
          <w:sz w:val="26"/>
          <w:szCs w:val="26"/>
          <w:rtl/>
        </w:rPr>
        <w:t>شان</w:t>
      </w:r>
      <w:r w:rsidRPr="00870849">
        <w:rPr>
          <w:rFonts w:cs="B Zar"/>
          <w:sz w:val="26"/>
          <w:szCs w:val="26"/>
          <w:rtl/>
        </w:rPr>
        <w:t xml:space="preserve"> تع</w:t>
      </w:r>
      <w:r w:rsidRPr="00870849">
        <w:rPr>
          <w:rFonts w:cs="B Zar" w:hint="cs"/>
          <w:sz w:val="26"/>
          <w:szCs w:val="26"/>
          <w:rtl/>
        </w:rPr>
        <w:t>یی</w:t>
      </w:r>
      <w:r w:rsidRPr="00870849">
        <w:rPr>
          <w:rFonts w:cs="B Zar" w:hint="eastAsia"/>
          <w:sz w:val="26"/>
          <w:szCs w:val="26"/>
          <w:rtl/>
        </w:rPr>
        <w:t>ن</w:t>
      </w:r>
      <w:r w:rsidRPr="00870849">
        <w:rPr>
          <w:rFonts w:cs="B Zar"/>
          <w:sz w:val="26"/>
          <w:szCs w:val="26"/>
          <w:rtl/>
        </w:rPr>
        <w:t xml:space="preserve"> کن</w:t>
      </w:r>
      <w:r w:rsidRPr="00870849">
        <w:rPr>
          <w:rFonts w:cs="B Zar" w:hint="cs"/>
          <w:sz w:val="26"/>
          <w:szCs w:val="26"/>
          <w:rtl/>
        </w:rPr>
        <w:t>ی</w:t>
      </w:r>
      <w:r w:rsidRPr="00870849">
        <w:rPr>
          <w:rFonts w:cs="B Zar" w:hint="eastAsia"/>
          <w:sz w:val="26"/>
          <w:szCs w:val="26"/>
          <w:rtl/>
        </w:rPr>
        <w:t>د</w:t>
      </w:r>
      <w:r w:rsidRPr="00870849">
        <w:rPr>
          <w:rFonts w:cs="B Zar"/>
          <w:sz w:val="26"/>
          <w:szCs w:val="26"/>
          <w:rtl/>
        </w:rPr>
        <w:t>. ا</w:t>
      </w:r>
      <w:r w:rsidRPr="00870849">
        <w:rPr>
          <w:rFonts w:cs="B Zar" w:hint="cs"/>
          <w:sz w:val="26"/>
          <w:szCs w:val="26"/>
          <w:rtl/>
        </w:rPr>
        <w:t>ی</w:t>
      </w:r>
      <w:r w:rsidRPr="00870849">
        <w:rPr>
          <w:rFonts w:cs="B Zar" w:hint="eastAsia"/>
          <w:sz w:val="26"/>
          <w:szCs w:val="26"/>
          <w:rtl/>
        </w:rPr>
        <w:t>ن</w:t>
      </w:r>
      <w:r w:rsidRPr="00870849">
        <w:rPr>
          <w:rFonts w:cs="B Zar"/>
          <w:sz w:val="26"/>
          <w:szCs w:val="26"/>
          <w:rtl/>
        </w:rPr>
        <w:t xml:space="preserve"> روش برا</w:t>
      </w:r>
      <w:r w:rsidRPr="00870849">
        <w:rPr>
          <w:rFonts w:cs="B Zar" w:hint="cs"/>
          <w:sz w:val="26"/>
          <w:szCs w:val="26"/>
          <w:rtl/>
        </w:rPr>
        <w:t>ی</w:t>
      </w:r>
      <w:r w:rsidRPr="00870849">
        <w:rPr>
          <w:rFonts w:cs="B Zar"/>
          <w:sz w:val="26"/>
          <w:szCs w:val="26"/>
          <w:rtl/>
        </w:rPr>
        <w:t xml:space="preserve"> تعر</w:t>
      </w:r>
      <w:r w:rsidRPr="00870849">
        <w:rPr>
          <w:rFonts w:cs="B Zar" w:hint="cs"/>
          <w:sz w:val="26"/>
          <w:szCs w:val="26"/>
          <w:rtl/>
        </w:rPr>
        <w:t>ی</w:t>
      </w:r>
      <w:r w:rsidRPr="00870849">
        <w:rPr>
          <w:rFonts w:cs="B Zar" w:hint="eastAsia"/>
          <w:sz w:val="26"/>
          <w:szCs w:val="26"/>
          <w:rtl/>
        </w:rPr>
        <w:t>ف</w:t>
      </w:r>
      <w:r w:rsidRPr="00870849">
        <w:rPr>
          <w:rFonts w:cs="B Zar"/>
          <w:sz w:val="26"/>
          <w:szCs w:val="26"/>
          <w:rtl/>
        </w:rPr>
        <w:t xml:space="preserve"> </w:t>
      </w:r>
      <w:r w:rsidRPr="00870849">
        <w:rPr>
          <w:rFonts w:cs="B Zar" w:hint="cs"/>
          <w:sz w:val="26"/>
          <w:szCs w:val="26"/>
          <w:rtl/>
        </w:rPr>
        <w:t>تابع های</w:t>
      </w:r>
      <w:r w:rsidRPr="00870849">
        <w:rPr>
          <w:rFonts w:cs="B Zar"/>
          <w:sz w:val="26"/>
          <w:szCs w:val="26"/>
          <w:rtl/>
        </w:rPr>
        <w:t xml:space="preserve"> کوچک </w:t>
      </w:r>
      <w:r w:rsidRPr="00870849">
        <w:rPr>
          <w:rFonts w:cs="B Zar" w:hint="cs"/>
          <w:sz w:val="26"/>
          <w:szCs w:val="26"/>
          <w:rtl/>
        </w:rPr>
        <w:t>ی</w:t>
      </w:r>
      <w:r w:rsidRPr="00870849">
        <w:rPr>
          <w:rFonts w:cs="B Zar" w:hint="eastAsia"/>
          <w:sz w:val="26"/>
          <w:szCs w:val="26"/>
          <w:rtl/>
        </w:rPr>
        <w:t>ک‌بار</w:t>
      </w:r>
      <w:r w:rsidRPr="00870849">
        <w:rPr>
          <w:rFonts w:cs="B Zar"/>
          <w:sz w:val="26"/>
          <w:szCs w:val="26"/>
          <w:rtl/>
        </w:rPr>
        <w:t xml:space="preserve"> مصرف در </w:t>
      </w:r>
    </w:p>
    <w:p w14:paraId="1A4D1831" w14:textId="77777777" w:rsidR="001E6A7A" w:rsidRPr="00870849" w:rsidRDefault="001E6A7A" w:rsidP="001E6A7A">
      <w:pPr>
        <w:tabs>
          <w:tab w:val="left" w:pos="984"/>
          <w:tab w:val="left" w:pos="5694"/>
        </w:tabs>
        <w:ind w:left="7920" w:right="90" w:hanging="7920"/>
        <w:rPr>
          <w:rFonts w:cs="B Zar"/>
          <w:sz w:val="26"/>
          <w:szCs w:val="26"/>
          <w:rtl/>
        </w:rPr>
      </w:pPr>
      <w:r w:rsidRPr="00870849">
        <w:rPr>
          <w:rFonts w:cs="B Zar"/>
          <w:sz w:val="26"/>
          <w:szCs w:val="26"/>
          <w:rtl/>
        </w:rPr>
        <w:t>موارد</w:t>
      </w:r>
      <w:r w:rsidRPr="00870849">
        <w:rPr>
          <w:rFonts w:cs="B Zar" w:hint="cs"/>
          <w:sz w:val="26"/>
          <w:szCs w:val="26"/>
          <w:rtl/>
        </w:rPr>
        <w:t>ی</w:t>
      </w:r>
      <w:r w:rsidRPr="00870849">
        <w:rPr>
          <w:rFonts w:cs="B Zar"/>
          <w:sz w:val="26"/>
          <w:szCs w:val="26"/>
          <w:rtl/>
        </w:rPr>
        <w:t xml:space="preserve"> که</w:t>
      </w:r>
      <w:r w:rsidRPr="00870849">
        <w:rPr>
          <w:rFonts w:cs="B Zar" w:hint="cs"/>
          <w:sz w:val="26"/>
          <w:szCs w:val="26"/>
          <w:rtl/>
        </w:rPr>
        <w:t xml:space="preserve"> </w:t>
      </w:r>
      <w:r w:rsidRPr="00870849">
        <w:rPr>
          <w:rFonts w:cs="B Zar"/>
          <w:sz w:val="26"/>
          <w:szCs w:val="26"/>
          <w:rtl/>
        </w:rPr>
        <w:t>تابع اصل</w:t>
      </w:r>
      <w:r w:rsidRPr="00870849">
        <w:rPr>
          <w:rFonts w:cs="B Zar" w:hint="cs"/>
          <w:sz w:val="26"/>
          <w:szCs w:val="26"/>
          <w:rtl/>
        </w:rPr>
        <w:t>ی</w:t>
      </w:r>
      <w:r w:rsidRPr="00870849">
        <w:rPr>
          <w:rFonts w:cs="B Zar"/>
          <w:sz w:val="26"/>
          <w:szCs w:val="26"/>
          <w:rtl/>
        </w:rPr>
        <w:t xml:space="preserve"> بس</w:t>
      </w:r>
      <w:r w:rsidRPr="00870849">
        <w:rPr>
          <w:rFonts w:cs="B Zar" w:hint="cs"/>
          <w:sz w:val="26"/>
          <w:szCs w:val="26"/>
          <w:rtl/>
        </w:rPr>
        <w:t>ی</w:t>
      </w:r>
      <w:r w:rsidRPr="00870849">
        <w:rPr>
          <w:rFonts w:cs="B Zar" w:hint="eastAsia"/>
          <w:sz w:val="26"/>
          <w:szCs w:val="26"/>
          <w:rtl/>
        </w:rPr>
        <w:t>ار</w:t>
      </w:r>
      <w:r w:rsidRPr="00870849">
        <w:rPr>
          <w:rFonts w:cs="B Zar"/>
          <w:sz w:val="26"/>
          <w:szCs w:val="26"/>
          <w:rtl/>
        </w:rPr>
        <w:t xml:space="preserve"> بزرگ و حج</w:t>
      </w:r>
      <w:r w:rsidRPr="00870849">
        <w:rPr>
          <w:rFonts w:cs="B Zar" w:hint="cs"/>
          <w:sz w:val="26"/>
          <w:szCs w:val="26"/>
          <w:rtl/>
        </w:rPr>
        <w:t>ی</w:t>
      </w:r>
      <w:r w:rsidRPr="00870849">
        <w:rPr>
          <w:rFonts w:cs="B Zar" w:hint="eastAsia"/>
          <w:sz w:val="26"/>
          <w:szCs w:val="26"/>
          <w:rtl/>
        </w:rPr>
        <w:t>م</w:t>
      </w:r>
      <w:r w:rsidRPr="00870849">
        <w:rPr>
          <w:rFonts w:cs="B Zar"/>
          <w:sz w:val="26"/>
          <w:szCs w:val="26"/>
          <w:rtl/>
        </w:rPr>
        <w:t xml:space="preserve"> است، استفاده م</w:t>
      </w:r>
      <w:r w:rsidRPr="00870849">
        <w:rPr>
          <w:rFonts w:cs="B Zar" w:hint="cs"/>
          <w:sz w:val="26"/>
          <w:szCs w:val="26"/>
          <w:rtl/>
        </w:rPr>
        <w:t>ی‌</w:t>
      </w:r>
      <w:r w:rsidRPr="00870849">
        <w:rPr>
          <w:rFonts w:cs="B Zar" w:hint="eastAsia"/>
          <w:sz w:val="26"/>
          <w:szCs w:val="26"/>
          <w:rtl/>
        </w:rPr>
        <w:t>شود</w:t>
      </w:r>
      <w:r w:rsidRPr="00870849">
        <w:rPr>
          <w:rFonts w:cs="B Zar"/>
          <w:sz w:val="26"/>
          <w:szCs w:val="26"/>
          <w:rtl/>
        </w:rPr>
        <w:t>.</w:t>
      </w:r>
      <w:r w:rsidRPr="00870849">
        <w:rPr>
          <w:rFonts w:cs="B Zar" w:hint="cs"/>
          <w:sz w:val="26"/>
          <w:szCs w:val="26"/>
          <w:rtl/>
        </w:rPr>
        <w:t xml:space="preserve"> </w:t>
      </w:r>
      <w:r w:rsidRPr="00870849">
        <w:rPr>
          <w:rFonts w:cs="B Zar"/>
          <w:sz w:val="26"/>
          <w:szCs w:val="26"/>
          <w:rtl/>
        </w:rPr>
        <w:t xml:space="preserve">لامبداها </w:t>
      </w:r>
      <w:r w:rsidRPr="00870849">
        <w:rPr>
          <w:rFonts w:cs="B Zar" w:hint="cs"/>
          <w:sz w:val="26"/>
          <w:szCs w:val="26"/>
          <w:rtl/>
        </w:rPr>
        <w:t>ی</w:t>
      </w:r>
      <w:r w:rsidRPr="00870849">
        <w:rPr>
          <w:rFonts w:cs="B Zar" w:hint="eastAsia"/>
          <w:sz w:val="26"/>
          <w:szCs w:val="26"/>
          <w:rtl/>
        </w:rPr>
        <w:t>ک</w:t>
      </w:r>
      <w:r w:rsidRPr="00870849">
        <w:rPr>
          <w:rFonts w:cs="B Zar"/>
          <w:sz w:val="26"/>
          <w:szCs w:val="26"/>
          <w:rtl/>
        </w:rPr>
        <w:t xml:space="preserve"> </w:t>
      </w:r>
      <w:r w:rsidRPr="00870849">
        <w:rPr>
          <w:rFonts w:cs="B Zar" w:hint="cs"/>
          <w:sz w:val="26"/>
          <w:szCs w:val="26"/>
          <w:rtl/>
        </w:rPr>
        <w:t>شی</w:t>
      </w:r>
      <w:r w:rsidRPr="00870849">
        <w:rPr>
          <w:rFonts w:cs="B Zar"/>
          <w:sz w:val="26"/>
          <w:szCs w:val="26"/>
          <w:rtl/>
        </w:rPr>
        <w:t xml:space="preserve"> تابع </w:t>
      </w:r>
      <w:r w:rsidRPr="00870849">
        <w:rPr>
          <w:rFonts w:cs="B Zar" w:hint="cs"/>
          <w:sz w:val="26"/>
          <w:szCs w:val="26"/>
          <w:rtl/>
        </w:rPr>
        <w:t>بازمی گردانند</w:t>
      </w:r>
      <w:r w:rsidRPr="00870849">
        <w:rPr>
          <w:rFonts w:cs="B Zar"/>
          <w:sz w:val="26"/>
          <w:szCs w:val="26"/>
          <w:rtl/>
        </w:rPr>
        <w:t xml:space="preserve"> که </w:t>
      </w:r>
      <w:r w:rsidRPr="00870849">
        <w:rPr>
          <w:rFonts w:cs="B Zar" w:hint="cs"/>
          <w:sz w:val="26"/>
          <w:szCs w:val="26"/>
          <w:rtl/>
        </w:rPr>
        <w:t>می‌توانن</w:t>
      </w:r>
      <w:r w:rsidRPr="00870849">
        <w:rPr>
          <w:rFonts w:cs="B Zar" w:hint="eastAsia"/>
          <w:sz w:val="26"/>
          <w:szCs w:val="26"/>
          <w:rtl/>
        </w:rPr>
        <w:t>د</w:t>
      </w:r>
      <w:r w:rsidRPr="00870849">
        <w:rPr>
          <w:rFonts w:cs="B Zar"/>
          <w:sz w:val="26"/>
          <w:szCs w:val="26"/>
          <w:rtl/>
        </w:rPr>
        <w:t xml:space="preserve"> </w:t>
      </w:r>
    </w:p>
    <w:p w14:paraId="0FE7EB1F" w14:textId="125D247A" w:rsidR="001E6A7A" w:rsidRPr="00870849" w:rsidRDefault="001E6A7A" w:rsidP="001E6A7A">
      <w:pPr>
        <w:tabs>
          <w:tab w:val="left" w:pos="984"/>
          <w:tab w:val="left" w:pos="5694"/>
        </w:tabs>
        <w:ind w:left="7920" w:right="90" w:hanging="7920"/>
        <w:rPr>
          <w:rFonts w:cs="B Zar"/>
          <w:sz w:val="26"/>
          <w:szCs w:val="26"/>
          <w:rtl/>
        </w:rPr>
      </w:pPr>
      <w:r w:rsidRPr="00870849">
        <w:rPr>
          <w:rFonts w:cs="B Zar"/>
          <w:sz w:val="26"/>
          <w:szCs w:val="26"/>
          <w:rtl/>
        </w:rPr>
        <w:t xml:space="preserve">به </w:t>
      </w:r>
      <w:r w:rsidRPr="00870849">
        <w:rPr>
          <w:rFonts w:cs="B Zar" w:hint="cs"/>
          <w:sz w:val="26"/>
          <w:szCs w:val="26"/>
          <w:rtl/>
        </w:rPr>
        <w:t>ی</w:t>
      </w:r>
      <w:r w:rsidRPr="00870849">
        <w:rPr>
          <w:rFonts w:cs="B Zar" w:hint="eastAsia"/>
          <w:sz w:val="26"/>
          <w:szCs w:val="26"/>
          <w:rtl/>
        </w:rPr>
        <w:t>ک</w:t>
      </w:r>
      <w:r w:rsidRPr="00870849">
        <w:rPr>
          <w:rFonts w:cs="B Zar"/>
          <w:sz w:val="26"/>
          <w:szCs w:val="26"/>
          <w:rtl/>
        </w:rPr>
        <w:t xml:space="preserve"> متغ</w:t>
      </w:r>
      <w:r w:rsidRPr="00870849">
        <w:rPr>
          <w:rFonts w:cs="B Zar" w:hint="cs"/>
          <w:sz w:val="26"/>
          <w:szCs w:val="26"/>
          <w:rtl/>
        </w:rPr>
        <w:t>ی</w:t>
      </w:r>
      <w:r w:rsidRPr="00870849">
        <w:rPr>
          <w:rFonts w:cs="B Zar" w:hint="eastAsia"/>
          <w:sz w:val="26"/>
          <w:szCs w:val="26"/>
          <w:rtl/>
        </w:rPr>
        <w:t>ر</w:t>
      </w:r>
      <w:r w:rsidRPr="00870849">
        <w:rPr>
          <w:rFonts w:cs="B Zar"/>
          <w:sz w:val="26"/>
          <w:szCs w:val="26"/>
          <w:rtl/>
        </w:rPr>
        <w:t xml:space="preserve"> انتساب </w:t>
      </w:r>
      <w:r w:rsidRPr="00870849">
        <w:rPr>
          <w:rFonts w:cs="B Zar" w:hint="cs"/>
          <w:sz w:val="26"/>
          <w:szCs w:val="26"/>
          <w:rtl/>
        </w:rPr>
        <w:t>ی</w:t>
      </w:r>
      <w:r w:rsidRPr="00870849">
        <w:rPr>
          <w:rFonts w:cs="B Zar" w:hint="eastAsia"/>
          <w:sz w:val="26"/>
          <w:szCs w:val="26"/>
          <w:rtl/>
        </w:rPr>
        <w:t>ابد</w:t>
      </w:r>
      <w:r w:rsidRPr="00870849">
        <w:rPr>
          <w:rFonts w:cs="B Zar"/>
          <w:sz w:val="26"/>
          <w:szCs w:val="26"/>
          <w:rtl/>
        </w:rPr>
        <w:t>. لامبداها م</w:t>
      </w:r>
      <w:r w:rsidRPr="00870849">
        <w:rPr>
          <w:rFonts w:cs="B Zar" w:hint="cs"/>
          <w:sz w:val="26"/>
          <w:szCs w:val="26"/>
          <w:rtl/>
        </w:rPr>
        <w:t>ی‌</w:t>
      </w:r>
      <w:r w:rsidRPr="00870849">
        <w:rPr>
          <w:rFonts w:cs="B Zar" w:hint="eastAsia"/>
          <w:sz w:val="26"/>
          <w:szCs w:val="26"/>
          <w:rtl/>
        </w:rPr>
        <w:t>توانند</w:t>
      </w:r>
      <w:r w:rsidRPr="00870849">
        <w:rPr>
          <w:rFonts w:cs="B Zar"/>
          <w:sz w:val="26"/>
          <w:szCs w:val="26"/>
          <w:rtl/>
        </w:rPr>
        <w:t xml:space="preserve"> هر تعداد آرگومان ‌که لازم باشد داشته باشند؛ اما تنها </w:t>
      </w:r>
      <w:r w:rsidRPr="00870849">
        <w:rPr>
          <w:rFonts w:cs="B Zar" w:hint="cs"/>
          <w:sz w:val="26"/>
          <w:szCs w:val="26"/>
          <w:rtl/>
        </w:rPr>
        <w:t>ی</w:t>
      </w:r>
      <w:r w:rsidRPr="00870849">
        <w:rPr>
          <w:rFonts w:cs="B Zar" w:hint="eastAsia"/>
          <w:sz w:val="26"/>
          <w:szCs w:val="26"/>
          <w:rtl/>
        </w:rPr>
        <w:t>ک</w:t>
      </w:r>
      <w:r w:rsidRPr="00870849">
        <w:rPr>
          <w:rFonts w:cs="B Zar"/>
          <w:sz w:val="26"/>
          <w:szCs w:val="26"/>
          <w:rtl/>
        </w:rPr>
        <w:t xml:space="preserve"> عبارت دارند. </w:t>
      </w:r>
    </w:p>
    <w:p w14:paraId="00778194" w14:textId="77777777" w:rsidR="001E6A7A" w:rsidRPr="00870849" w:rsidRDefault="001E6A7A" w:rsidP="001E6A7A">
      <w:pPr>
        <w:tabs>
          <w:tab w:val="left" w:pos="984"/>
          <w:tab w:val="left" w:pos="5694"/>
        </w:tabs>
        <w:ind w:left="7920" w:hanging="7920"/>
        <w:rPr>
          <w:rFonts w:cs="B Zar"/>
          <w:sz w:val="26"/>
          <w:szCs w:val="26"/>
          <w:rtl/>
        </w:rPr>
      </w:pPr>
      <w:r w:rsidRPr="00870849">
        <w:rPr>
          <w:rFonts w:cs="B Zar"/>
          <w:sz w:val="26"/>
          <w:szCs w:val="26"/>
          <w:rtl/>
        </w:rPr>
        <w:t>نم</w:t>
      </w:r>
      <w:r w:rsidRPr="00870849">
        <w:rPr>
          <w:rFonts w:cs="B Zar" w:hint="cs"/>
          <w:sz w:val="26"/>
          <w:szCs w:val="26"/>
          <w:rtl/>
        </w:rPr>
        <w:t>ی‌</w:t>
      </w:r>
      <w:r w:rsidRPr="00870849">
        <w:rPr>
          <w:rFonts w:cs="B Zar" w:hint="eastAsia"/>
          <w:sz w:val="26"/>
          <w:szCs w:val="26"/>
          <w:rtl/>
        </w:rPr>
        <w:t>توان</w:t>
      </w:r>
      <w:r w:rsidRPr="00870849">
        <w:rPr>
          <w:rFonts w:cs="B Zar"/>
          <w:sz w:val="26"/>
          <w:szCs w:val="26"/>
          <w:rtl/>
        </w:rPr>
        <w:t xml:space="preserve"> توابع د</w:t>
      </w:r>
      <w:r w:rsidRPr="00870849">
        <w:rPr>
          <w:rFonts w:cs="B Zar" w:hint="cs"/>
          <w:sz w:val="26"/>
          <w:szCs w:val="26"/>
          <w:rtl/>
        </w:rPr>
        <w:t>ی</w:t>
      </w:r>
      <w:r w:rsidRPr="00870849">
        <w:rPr>
          <w:rFonts w:cs="B Zar" w:hint="eastAsia"/>
          <w:sz w:val="26"/>
          <w:szCs w:val="26"/>
          <w:rtl/>
        </w:rPr>
        <w:t>گر</w:t>
      </w:r>
      <w:r w:rsidRPr="00870849">
        <w:rPr>
          <w:rFonts w:cs="B Zar"/>
          <w:sz w:val="26"/>
          <w:szCs w:val="26"/>
          <w:rtl/>
        </w:rPr>
        <w:t xml:space="preserve"> را درون </w:t>
      </w:r>
      <w:r w:rsidRPr="00870849">
        <w:rPr>
          <w:rFonts w:cs="B Zar" w:hint="cs"/>
          <w:sz w:val="26"/>
          <w:szCs w:val="26"/>
          <w:rtl/>
        </w:rPr>
        <w:t>ی</w:t>
      </w:r>
      <w:r w:rsidRPr="00870849">
        <w:rPr>
          <w:rFonts w:cs="B Zar" w:hint="eastAsia"/>
          <w:sz w:val="26"/>
          <w:szCs w:val="26"/>
          <w:rtl/>
        </w:rPr>
        <w:t>ک</w:t>
      </w:r>
      <w:r w:rsidRPr="00870849">
        <w:rPr>
          <w:rFonts w:cs="B Zar"/>
          <w:sz w:val="26"/>
          <w:szCs w:val="26"/>
          <w:rtl/>
        </w:rPr>
        <w:t xml:space="preserve"> لامبدا فراخوان</w:t>
      </w:r>
      <w:r w:rsidRPr="00870849">
        <w:rPr>
          <w:rFonts w:cs="B Zar" w:hint="cs"/>
          <w:sz w:val="26"/>
          <w:szCs w:val="26"/>
          <w:rtl/>
        </w:rPr>
        <w:t>ی</w:t>
      </w:r>
      <w:r w:rsidRPr="00870849">
        <w:rPr>
          <w:rFonts w:cs="B Zar"/>
          <w:sz w:val="26"/>
          <w:szCs w:val="26"/>
          <w:rtl/>
        </w:rPr>
        <w:t xml:space="preserve"> کرد.</w:t>
      </w:r>
      <w:r w:rsidRPr="00870849">
        <w:rPr>
          <w:rFonts w:cs="B Zar" w:hint="cs"/>
          <w:sz w:val="26"/>
          <w:szCs w:val="26"/>
          <w:rtl/>
        </w:rPr>
        <w:t xml:space="preserve"> بیشترین</w:t>
      </w:r>
      <w:r w:rsidRPr="00870849">
        <w:rPr>
          <w:rFonts w:cs="B Zar"/>
          <w:sz w:val="26"/>
          <w:szCs w:val="26"/>
          <w:rtl/>
        </w:rPr>
        <w:t xml:space="preserve"> استفاده از </w:t>
      </w:r>
      <w:r w:rsidRPr="00870849">
        <w:rPr>
          <w:rFonts w:cs="B Zar" w:hint="cs"/>
          <w:sz w:val="26"/>
          <w:szCs w:val="26"/>
          <w:rtl/>
        </w:rPr>
        <w:t>تابع های</w:t>
      </w:r>
      <w:r w:rsidRPr="00870849">
        <w:rPr>
          <w:rFonts w:cs="B Zar"/>
          <w:sz w:val="26"/>
          <w:szCs w:val="26"/>
          <w:rtl/>
        </w:rPr>
        <w:t xml:space="preserve"> لامبدا در کدها</w:t>
      </w:r>
      <w:r w:rsidRPr="00870849">
        <w:rPr>
          <w:rFonts w:cs="B Zar" w:hint="cs"/>
          <w:sz w:val="26"/>
          <w:szCs w:val="26"/>
          <w:rtl/>
        </w:rPr>
        <w:t>یی</w:t>
      </w:r>
      <w:r w:rsidRPr="00870849">
        <w:rPr>
          <w:rFonts w:cs="B Zar"/>
          <w:sz w:val="26"/>
          <w:szCs w:val="26"/>
          <w:rtl/>
        </w:rPr>
        <w:t xml:space="preserve"> است که ن</w:t>
      </w:r>
      <w:r w:rsidRPr="00870849">
        <w:rPr>
          <w:rFonts w:cs="B Zar" w:hint="cs"/>
          <w:sz w:val="26"/>
          <w:szCs w:val="26"/>
          <w:rtl/>
        </w:rPr>
        <w:t>ی</w:t>
      </w:r>
      <w:r w:rsidRPr="00870849">
        <w:rPr>
          <w:rFonts w:cs="B Zar" w:hint="eastAsia"/>
          <w:sz w:val="26"/>
          <w:szCs w:val="26"/>
          <w:rtl/>
        </w:rPr>
        <w:t>ازمند</w:t>
      </w:r>
    </w:p>
    <w:p w14:paraId="61ADC978" w14:textId="772A863B" w:rsidR="001E6A7A" w:rsidRPr="00870849" w:rsidRDefault="001E6A7A" w:rsidP="001E6A7A">
      <w:pPr>
        <w:tabs>
          <w:tab w:val="left" w:pos="984"/>
          <w:tab w:val="left" w:pos="5694"/>
        </w:tabs>
        <w:ind w:left="7920" w:hanging="7920"/>
        <w:rPr>
          <w:rFonts w:cs="B Zar"/>
          <w:sz w:val="26"/>
          <w:szCs w:val="26"/>
          <w:rtl/>
        </w:rPr>
      </w:pPr>
      <w:r w:rsidRPr="00870849">
        <w:rPr>
          <w:rFonts w:cs="B Zar"/>
          <w:sz w:val="26"/>
          <w:szCs w:val="26"/>
          <w:rtl/>
        </w:rPr>
        <w:t xml:space="preserve"> توابع </w:t>
      </w:r>
      <w:r w:rsidRPr="00870849">
        <w:rPr>
          <w:rFonts w:cs="B Zar" w:hint="cs"/>
          <w:sz w:val="26"/>
          <w:szCs w:val="26"/>
          <w:rtl/>
        </w:rPr>
        <w:t>یک خطی</w:t>
      </w:r>
      <w:r w:rsidRPr="00870849">
        <w:rPr>
          <w:rFonts w:cs="B Zar"/>
          <w:sz w:val="26"/>
          <w:szCs w:val="26"/>
          <w:rtl/>
        </w:rPr>
        <w:t xml:space="preserve"> ساده‌ا</w:t>
      </w:r>
      <w:r w:rsidRPr="00870849">
        <w:rPr>
          <w:rFonts w:cs="B Zar" w:hint="cs"/>
          <w:sz w:val="26"/>
          <w:szCs w:val="26"/>
          <w:rtl/>
        </w:rPr>
        <w:t>ی</w:t>
      </w:r>
      <w:r w:rsidRPr="00870849">
        <w:rPr>
          <w:rFonts w:cs="B Zar"/>
          <w:sz w:val="26"/>
          <w:szCs w:val="26"/>
          <w:rtl/>
        </w:rPr>
        <w:t xml:space="preserve"> هستند و نوشتن</w:t>
      </w:r>
      <w:r w:rsidRPr="00870849">
        <w:rPr>
          <w:rFonts w:cs="B Zar" w:hint="cs"/>
          <w:sz w:val="26"/>
          <w:szCs w:val="26"/>
          <w:rtl/>
        </w:rPr>
        <w:t xml:space="preserve"> ی</w:t>
      </w:r>
      <w:r w:rsidRPr="00870849">
        <w:rPr>
          <w:rFonts w:cs="B Zar" w:hint="eastAsia"/>
          <w:sz w:val="26"/>
          <w:szCs w:val="26"/>
          <w:rtl/>
        </w:rPr>
        <w:t>ک</w:t>
      </w:r>
      <w:r w:rsidRPr="00870849">
        <w:rPr>
          <w:rFonts w:cs="B Zar"/>
          <w:sz w:val="26"/>
          <w:szCs w:val="26"/>
          <w:rtl/>
        </w:rPr>
        <w:t xml:space="preserve"> تابع </w:t>
      </w:r>
      <w:r w:rsidRPr="00870849">
        <w:rPr>
          <w:rFonts w:cs="B Zar" w:hint="cs"/>
          <w:sz w:val="26"/>
          <w:szCs w:val="26"/>
          <w:rtl/>
        </w:rPr>
        <w:t>معمولی کامل، زیاده کاری محسوب می شود.</w:t>
      </w:r>
    </w:p>
    <w:p w14:paraId="795DBE40" w14:textId="77777777" w:rsidR="0063271E" w:rsidRPr="00870849" w:rsidRDefault="00045543" w:rsidP="001E6A7A">
      <w:pPr>
        <w:tabs>
          <w:tab w:val="left" w:pos="984"/>
          <w:tab w:val="left" w:pos="5694"/>
        </w:tabs>
        <w:ind w:left="7920" w:hanging="7920"/>
        <w:rPr>
          <w:rFonts w:cs="B Zar"/>
          <w:sz w:val="26"/>
          <w:szCs w:val="26"/>
          <w:rtl/>
        </w:rPr>
      </w:pPr>
      <w:r w:rsidRPr="00870849">
        <w:rPr>
          <w:rFonts w:cs="B Zar" w:hint="cs"/>
          <w:sz w:val="26"/>
          <w:szCs w:val="26"/>
          <w:rtl/>
        </w:rPr>
        <w:t>هم</w:t>
      </w:r>
      <w:r w:rsidR="0063271E" w:rsidRPr="00870849">
        <w:rPr>
          <w:rFonts w:cs="B Zar" w:hint="cs"/>
          <w:sz w:val="26"/>
          <w:szCs w:val="26"/>
          <w:rtl/>
        </w:rPr>
        <w:t>چنین هنگام استفاده از این تابع نیاز ب</w:t>
      </w:r>
      <w:r w:rsidR="0063271E" w:rsidRPr="00870849">
        <w:rPr>
          <w:rFonts w:cs="B Zar" w:hint="eastAsia"/>
          <w:sz w:val="26"/>
          <w:szCs w:val="26"/>
          <w:rtl/>
        </w:rPr>
        <w:t>ه</w:t>
      </w:r>
      <w:r w:rsidR="0063271E" w:rsidRPr="00870849">
        <w:rPr>
          <w:rFonts w:cs="B Zar" w:hint="cs"/>
          <w:sz w:val="26"/>
          <w:szCs w:val="26"/>
          <w:rtl/>
        </w:rPr>
        <w:t xml:space="preserve"> کلید واژه</w:t>
      </w:r>
      <w:r w:rsidR="0063271E" w:rsidRPr="00870849">
        <w:rPr>
          <w:rFonts w:cs="B Zar"/>
          <w:sz w:val="26"/>
          <w:szCs w:val="26"/>
        </w:rPr>
        <w:t xml:space="preserve">return </w:t>
      </w:r>
      <w:r w:rsidR="0063271E" w:rsidRPr="00870849">
        <w:rPr>
          <w:rFonts w:cs="B Zar" w:hint="cs"/>
          <w:sz w:val="26"/>
          <w:szCs w:val="26"/>
          <w:rtl/>
        </w:rPr>
        <w:t xml:space="preserve"> نداریم چون که </w:t>
      </w:r>
      <w:r w:rsidR="0063271E" w:rsidRPr="00870849">
        <w:rPr>
          <w:rFonts w:cs="B Zar"/>
          <w:sz w:val="26"/>
          <w:szCs w:val="26"/>
          <w:rtl/>
        </w:rPr>
        <w:t>لامبدا به طور خودکار ا</w:t>
      </w:r>
      <w:r w:rsidR="0063271E" w:rsidRPr="00870849">
        <w:rPr>
          <w:rFonts w:cs="B Zar" w:hint="cs"/>
          <w:sz w:val="26"/>
          <w:szCs w:val="26"/>
          <w:rtl/>
        </w:rPr>
        <w:t>ی</w:t>
      </w:r>
      <w:r w:rsidR="0063271E" w:rsidRPr="00870849">
        <w:rPr>
          <w:rFonts w:cs="B Zar" w:hint="eastAsia"/>
          <w:sz w:val="26"/>
          <w:szCs w:val="26"/>
          <w:rtl/>
        </w:rPr>
        <w:t>ن</w:t>
      </w:r>
      <w:r w:rsidR="0063271E" w:rsidRPr="00870849">
        <w:rPr>
          <w:rFonts w:cs="B Zar"/>
          <w:sz w:val="26"/>
          <w:szCs w:val="26"/>
          <w:rtl/>
        </w:rPr>
        <w:t xml:space="preserve"> کار را برا</w:t>
      </w:r>
      <w:r w:rsidR="0063271E" w:rsidRPr="00870849">
        <w:rPr>
          <w:rFonts w:cs="B Zar" w:hint="cs"/>
          <w:sz w:val="26"/>
          <w:szCs w:val="26"/>
          <w:rtl/>
        </w:rPr>
        <w:t>ی</w:t>
      </w:r>
      <w:r w:rsidR="0063271E" w:rsidRPr="00870849">
        <w:rPr>
          <w:rFonts w:cs="B Zar"/>
          <w:sz w:val="26"/>
          <w:szCs w:val="26"/>
          <w:rtl/>
        </w:rPr>
        <w:t xml:space="preserve"> شما </w:t>
      </w:r>
    </w:p>
    <w:p w14:paraId="356C8DBB" w14:textId="418D3B77" w:rsidR="00045543" w:rsidRPr="00870849" w:rsidRDefault="0063271E" w:rsidP="001E6A7A">
      <w:pPr>
        <w:tabs>
          <w:tab w:val="left" w:pos="984"/>
          <w:tab w:val="left" w:pos="5694"/>
        </w:tabs>
        <w:ind w:left="7920" w:hanging="7920"/>
        <w:rPr>
          <w:rFonts w:cs="B Zar"/>
          <w:sz w:val="26"/>
          <w:szCs w:val="26"/>
          <w:rtl/>
        </w:rPr>
      </w:pPr>
      <w:r w:rsidRPr="00870849">
        <w:rPr>
          <w:rFonts w:cs="B Zar"/>
          <w:sz w:val="26"/>
          <w:szCs w:val="26"/>
          <w:rtl/>
        </w:rPr>
        <w:t>انجام م</w:t>
      </w:r>
      <w:r w:rsidRPr="00870849">
        <w:rPr>
          <w:rFonts w:cs="B Zar" w:hint="cs"/>
          <w:sz w:val="26"/>
          <w:szCs w:val="26"/>
          <w:rtl/>
        </w:rPr>
        <w:t>ی‌</w:t>
      </w:r>
      <w:r w:rsidRPr="00870849">
        <w:rPr>
          <w:rFonts w:cs="B Zar" w:hint="eastAsia"/>
          <w:sz w:val="26"/>
          <w:szCs w:val="26"/>
          <w:rtl/>
        </w:rPr>
        <w:t>دهد</w:t>
      </w:r>
      <w:r w:rsidRPr="00870849">
        <w:rPr>
          <w:rFonts w:cs="B Zar"/>
          <w:sz w:val="26"/>
          <w:szCs w:val="26"/>
          <w:rtl/>
        </w:rPr>
        <w:t>.</w:t>
      </w:r>
      <w:r w:rsidRPr="00870849">
        <w:rPr>
          <w:rFonts w:cs="B Zar" w:hint="cs"/>
          <w:sz w:val="26"/>
          <w:szCs w:val="26"/>
          <w:rtl/>
        </w:rPr>
        <w:t xml:space="preserve"> الان که تابع </w:t>
      </w:r>
      <w:r w:rsidRPr="00870849">
        <w:rPr>
          <w:rFonts w:cs="B Zar"/>
          <w:sz w:val="26"/>
          <w:szCs w:val="26"/>
        </w:rPr>
        <w:t>lambda</w:t>
      </w:r>
      <w:r w:rsidRPr="00870849">
        <w:rPr>
          <w:rFonts w:cs="B Zar" w:hint="cs"/>
          <w:sz w:val="26"/>
          <w:szCs w:val="26"/>
          <w:rtl/>
        </w:rPr>
        <w:t xml:space="preserve"> را فهمیدید کد زیر را به کد اولیه اضافه می کنیم تا دکمه  </w:t>
      </w:r>
      <w:r w:rsidRPr="00870849">
        <w:rPr>
          <w:rFonts w:cs="B Zar"/>
          <w:sz w:val="26"/>
          <w:szCs w:val="26"/>
        </w:rPr>
        <w:t>C</w:t>
      </w:r>
      <w:r w:rsidRPr="00870849">
        <w:rPr>
          <w:rFonts w:cs="B Zar" w:hint="cs"/>
          <w:sz w:val="26"/>
          <w:szCs w:val="26"/>
          <w:rtl/>
        </w:rPr>
        <w:t xml:space="preserve"> ماشین حساب را به </w:t>
      </w:r>
    </w:p>
    <w:p w14:paraId="622F1F31" w14:textId="4F7B9F0D" w:rsidR="0063271E" w:rsidRPr="00870849" w:rsidRDefault="0063271E" w:rsidP="001E6A7A">
      <w:pPr>
        <w:tabs>
          <w:tab w:val="left" w:pos="984"/>
          <w:tab w:val="left" w:pos="5694"/>
        </w:tabs>
        <w:ind w:left="7920" w:hanging="7920"/>
        <w:rPr>
          <w:rFonts w:cs="B Zar"/>
          <w:sz w:val="26"/>
          <w:szCs w:val="26"/>
          <w:rtl/>
        </w:rPr>
      </w:pPr>
      <w:r w:rsidRPr="00870849">
        <w:rPr>
          <w:rFonts w:cs="B Zar" w:hint="cs"/>
          <w:sz w:val="26"/>
          <w:szCs w:val="26"/>
          <w:rtl/>
        </w:rPr>
        <w:t>برنامه اضافه کنیم.</w:t>
      </w:r>
    </w:p>
    <w:tbl>
      <w:tblPr>
        <w:tblStyle w:val="GridTable1Light-Accent1"/>
        <w:bidiVisual/>
        <w:tblW w:w="0" w:type="auto"/>
        <w:tblLook w:val="04A0" w:firstRow="1" w:lastRow="0" w:firstColumn="1" w:lastColumn="0" w:noHBand="0" w:noVBand="1"/>
      </w:tblPr>
      <w:tblGrid>
        <w:gridCol w:w="9016"/>
      </w:tblGrid>
      <w:tr w:rsidR="0063271E" w14:paraId="1A188435" w14:textId="77777777" w:rsidTr="00632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0DF3213" w14:textId="77777777" w:rsidR="0063271E" w:rsidRPr="0063271E" w:rsidRDefault="0063271E" w:rsidP="0063271E">
            <w:pPr>
              <w:tabs>
                <w:tab w:val="left" w:pos="984"/>
                <w:tab w:val="left" w:pos="5694"/>
              </w:tabs>
              <w:bidi w:val="0"/>
              <w:rPr>
                <w:rFonts w:cs="B Zar"/>
                <w:sz w:val="26"/>
                <w:szCs w:val="26"/>
              </w:rPr>
            </w:pPr>
            <w:r w:rsidRPr="0063271E">
              <w:rPr>
                <w:rFonts w:cs="B Zar"/>
                <w:sz w:val="26"/>
                <w:szCs w:val="26"/>
              </w:rPr>
              <w:lastRenderedPageBreak/>
              <w:t>clrChar = "C</w:t>
            </w:r>
            <w:r w:rsidRPr="0063271E">
              <w:rPr>
                <w:rFonts w:cs="B Zar"/>
                <w:sz w:val="26"/>
                <w:szCs w:val="26"/>
                <w:rtl/>
              </w:rPr>
              <w:t>"</w:t>
            </w:r>
          </w:p>
          <w:p w14:paraId="3377E853" w14:textId="25D69DB2" w:rsidR="0063271E" w:rsidRDefault="0063271E" w:rsidP="0063271E">
            <w:pPr>
              <w:tabs>
                <w:tab w:val="left" w:pos="984"/>
                <w:tab w:val="left" w:pos="5694"/>
              </w:tabs>
              <w:bidi w:val="0"/>
              <w:rPr>
                <w:rFonts w:cs="B Zar"/>
                <w:sz w:val="26"/>
                <w:szCs w:val="26"/>
                <w:rtl/>
              </w:rPr>
            </w:pPr>
            <w:r w:rsidRPr="0063271E">
              <w:rPr>
                <w:rFonts w:cs="B Zar"/>
                <w:sz w:val="26"/>
                <w:szCs w:val="26"/>
                <w:rtl/>
              </w:rPr>
              <w:t xml:space="preserve">        </w:t>
            </w:r>
            <w:r w:rsidRPr="0063271E">
              <w:rPr>
                <w:rFonts w:cs="B Zar"/>
                <w:sz w:val="26"/>
                <w:szCs w:val="26"/>
              </w:rPr>
              <w:t xml:space="preserve">button (self, TOP, clrChar, lambda appObj=display, </w:t>
            </w:r>
            <w:proofErr w:type="spellStart"/>
            <w:r w:rsidRPr="0063271E">
              <w:rPr>
                <w:rFonts w:cs="B Zar"/>
                <w:sz w:val="26"/>
                <w:szCs w:val="26"/>
              </w:rPr>
              <w:t>i</w:t>
            </w:r>
            <w:proofErr w:type="spellEnd"/>
            <w:r w:rsidRPr="0063271E">
              <w:rPr>
                <w:rFonts w:cs="B Zar"/>
                <w:sz w:val="26"/>
                <w:szCs w:val="26"/>
              </w:rPr>
              <w:t>=clrChar: appObj.set (''))</w:t>
            </w:r>
          </w:p>
        </w:tc>
      </w:tr>
    </w:tbl>
    <w:p w14:paraId="549194CE" w14:textId="07D88968" w:rsidR="0063271E" w:rsidRDefault="0063271E" w:rsidP="001E6A7A">
      <w:pPr>
        <w:tabs>
          <w:tab w:val="left" w:pos="984"/>
          <w:tab w:val="left" w:pos="5694"/>
        </w:tabs>
        <w:ind w:left="7920" w:hanging="7920"/>
        <w:rPr>
          <w:rFonts w:cs="B Zar"/>
          <w:sz w:val="26"/>
          <w:szCs w:val="26"/>
          <w:rtl/>
        </w:rPr>
      </w:pPr>
    </w:p>
    <w:p w14:paraId="191BFDC7" w14:textId="49D5C1C2" w:rsidR="0063271E" w:rsidRDefault="0063271E" w:rsidP="001E6A7A">
      <w:pPr>
        <w:tabs>
          <w:tab w:val="left" w:pos="984"/>
          <w:tab w:val="left" w:pos="5694"/>
        </w:tabs>
        <w:ind w:left="7920" w:hanging="7920"/>
        <w:rPr>
          <w:rFonts w:cs="B Zar"/>
          <w:sz w:val="26"/>
          <w:szCs w:val="26"/>
          <w:rtl/>
        </w:rPr>
      </w:pPr>
      <w:r>
        <w:rPr>
          <w:rFonts w:cs="B Zar" w:hint="cs"/>
          <w:sz w:val="26"/>
          <w:szCs w:val="26"/>
          <w:rtl/>
        </w:rPr>
        <w:t>بعد از اضافه کردن این کد تصویر زیر ظاهر می شود:</w:t>
      </w:r>
    </w:p>
    <w:p w14:paraId="28770712" w14:textId="5153C31E" w:rsidR="0063271E" w:rsidRDefault="0063271E" w:rsidP="0063271E">
      <w:pPr>
        <w:tabs>
          <w:tab w:val="left" w:pos="984"/>
          <w:tab w:val="left" w:pos="5694"/>
        </w:tabs>
        <w:ind w:left="7920" w:hanging="7920"/>
        <w:jc w:val="center"/>
        <w:rPr>
          <w:rFonts w:cs="B Zar"/>
          <w:sz w:val="26"/>
          <w:szCs w:val="26"/>
          <w:rtl/>
        </w:rPr>
      </w:pPr>
      <w:r>
        <w:rPr>
          <w:rFonts w:cs="B Zar"/>
          <w:noProof/>
          <w:sz w:val="26"/>
          <w:szCs w:val="26"/>
        </w:rPr>
        <w:drawing>
          <wp:inline distT="0" distB="0" distL="0" distR="0" wp14:anchorId="320C23A1" wp14:editId="559C31F5">
            <wp:extent cx="4572000" cy="1681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0615" cy="1688326"/>
                    </a:xfrm>
                    <a:prstGeom prst="rect">
                      <a:avLst/>
                    </a:prstGeom>
                    <a:noFill/>
                    <a:ln>
                      <a:noFill/>
                    </a:ln>
                  </pic:spPr>
                </pic:pic>
              </a:graphicData>
            </a:graphic>
          </wp:inline>
        </w:drawing>
      </w:r>
    </w:p>
    <w:p w14:paraId="435C57FE" w14:textId="13D0ECF7" w:rsidR="000F1E56" w:rsidRPr="001E6A7A" w:rsidRDefault="0063271E" w:rsidP="0063271E">
      <w:pPr>
        <w:tabs>
          <w:tab w:val="left" w:pos="984"/>
        </w:tabs>
        <w:jc w:val="center"/>
        <w:rPr>
          <w:sz w:val="26"/>
          <w:szCs w:val="26"/>
          <w:rtl/>
        </w:rPr>
      </w:pPr>
      <w:r>
        <w:rPr>
          <w:rFonts w:hint="cs"/>
          <w:sz w:val="26"/>
          <w:szCs w:val="26"/>
          <w:rtl/>
        </w:rPr>
        <w:t>شکل 3-3</w:t>
      </w:r>
    </w:p>
    <w:p w14:paraId="70EA8E05" w14:textId="475C84B8" w:rsidR="00FC32AB" w:rsidRPr="001E6A7A" w:rsidRDefault="00FC32AB" w:rsidP="00FC32AB">
      <w:pPr>
        <w:tabs>
          <w:tab w:val="left" w:pos="984"/>
        </w:tabs>
        <w:rPr>
          <w:sz w:val="26"/>
          <w:szCs w:val="26"/>
          <w:rtl/>
        </w:rPr>
      </w:pPr>
      <w:r w:rsidRPr="001E6A7A">
        <w:rPr>
          <w:sz w:val="36"/>
          <w:szCs w:val="36"/>
          <w:rtl/>
        </w:rPr>
        <w:tab/>
      </w:r>
    </w:p>
    <w:p w14:paraId="676EF157" w14:textId="77777777" w:rsidR="004B11E2" w:rsidRPr="004B11E2" w:rsidRDefault="004B11E2" w:rsidP="004B11E2">
      <w:pPr>
        <w:rPr>
          <w:sz w:val="26"/>
          <w:szCs w:val="26"/>
        </w:rPr>
      </w:pPr>
      <w:r w:rsidRPr="004B11E2">
        <w:rPr>
          <w:rFonts w:cs="Arial"/>
          <w:sz w:val="32"/>
          <w:szCs w:val="32"/>
          <w:rtl/>
        </w:rPr>
        <w:t>5</w:t>
      </w:r>
      <w:r w:rsidRPr="004B11E2">
        <w:rPr>
          <w:rFonts w:cs="Arial"/>
          <w:sz w:val="36"/>
          <w:szCs w:val="36"/>
          <w:rtl/>
        </w:rPr>
        <w:t>-3</w:t>
      </w:r>
      <w:r w:rsidRPr="004B11E2">
        <w:rPr>
          <w:rFonts w:cs="Arial"/>
          <w:sz w:val="26"/>
          <w:szCs w:val="26"/>
          <w:rtl/>
        </w:rPr>
        <w:t xml:space="preserve"> </w:t>
      </w:r>
      <w:r w:rsidRPr="004B11E2">
        <w:rPr>
          <w:sz w:val="36"/>
          <w:szCs w:val="36"/>
        </w:rPr>
        <w:t>button</w:t>
      </w:r>
    </w:p>
    <w:p w14:paraId="262D86C6" w14:textId="77777777" w:rsidR="004B11E2" w:rsidRPr="004B11E2" w:rsidRDefault="004B11E2" w:rsidP="004B11E2">
      <w:pPr>
        <w:rPr>
          <w:rFonts w:cs="B Zar"/>
          <w:sz w:val="26"/>
          <w:szCs w:val="26"/>
          <w:rtl/>
        </w:rPr>
      </w:pPr>
      <w:r w:rsidRPr="004B11E2">
        <w:rPr>
          <w:rFonts w:cs="B Zar"/>
          <w:sz w:val="26"/>
          <w:szCs w:val="26"/>
          <w:rtl/>
        </w:rPr>
        <w:t>برا</w:t>
      </w:r>
      <w:r w:rsidRPr="004B11E2">
        <w:rPr>
          <w:rFonts w:cs="B Zar" w:hint="cs"/>
          <w:sz w:val="26"/>
          <w:szCs w:val="26"/>
          <w:rtl/>
        </w:rPr>
        <w:t>ی</w:t>
      </w:r>
      <w:r w:rsidRPr="004B11E2">
        <w:rPr>
          <w:rFonts w:cs="B Zar"/>
          <w:sz w:val="26"/>
          <w:szCs w:val="26"/>
          <w:rtl/>
        </w:rPr>
        <w:t xml:space="preserve"> ا</w:t>
      </w:r>
      <w:r w:rsidRPr="004B11E2">
        <w:rPr>
          <w:rFonts w:cs="B Zar" w:hint="cs"/>
          <w:sz w:val="26"/>
          <w:szCs w:val="26"/>
          <w:rtl/>
        </w:rPr>
        <w:t>ی</w:t>
      </w:r>
      <w:r w:rsidRPr="004B11E2">
        <w:rPr>
          <w:rFonts w:cs="B Zar" w:hint="eastAsia"/>
          <w:sz w:val="26"/>
          <w:szCs w:val="26"/>
          <w:rtl/>
        </w:rPr>
        <w:t>نکه</w:t>
      </w:r>
      <w:r w:rsidRPr="004B11E2">
        <w:rPr>
          <w:rFonts w:cs="B Zar"/>
          <w:sz w:val="26"/>
          <w:szCs w:val="26"/>
          <w:rtl/>
        </w:rPr>
        <w:t xml:space="preserve"> برا</w:t>
      </w:r>
      <w:r w:rsidRPr="004B11E2">
        <w:rPr>
          <w:rFonts w:cs="B Zar" w:hint="cs"/>
          <w:sz w:val="26"/>
          <w:szCs w:val="26"/>
          <w:rtl/>
        </w:rPr>
        <w:t>ی</w:t>
      </w:r>
      <w:r w:rsidRPr="004B11E2">
        <w:rPr>
          <w:rFonts w:cs="B Zar"/>
          <w:sz w:val="26"/>
          <w:szCs w:val="26"/>
          <w:rtl/>
        </w:rPr>
        <w:t xml:space="preserve"> برنامه خود کل</w:t>
      </w:r>
      <w:r w:rsidRPr="004B11E2">
        <w:rPr>
          <w:rFonts w:cs="B Zar" w:hint="cs"/>
          <w:sz w:val="26"/>
          <w:szCs w:val="26"/>
          <w:rtl/>
        </w:rPr>
        <w:t>ی</w:t>
      </w:r>
      <w:r w:rsidRPr="004B11E2">
        <w:rPr>
          <w:rFonts w:cs="B Zar" w:hint="eastAsia"/>
          <w:sz w:val="26"/>
          <w:szCs w:val="26"/>
          <w:rtl/>
        </w:rPr>
        <w:t>د</w:t>
      </w:r>
      <w:r w:rsidRPr="004B11E2">
        <w:rPr>
          <w:rFonts w:cs="B Zar"/>
          <w:sz w:val="26"/>
          <w:szCs w:val="26"/>
          <w:rtl/>
        </w:rPr>
        <w:t xml:space="preserve"> بساز</w:t>
      </w:r>
      <w:r w:rsidRPr="004B11E2">
        <w:rPr>
          <w:rFonts w:cs="B Zar" w:hint="cs"/>
          <w:sz w:val="26"/>
          <w:szCs w:val="26"/>
          <w:rtl/>
        </w:rPr>
        <w:t>ی</w:t>
      </w:r>
      <w:r w:rsidRPr="004B11E2">
        <w:rPr>
          <w:rFonts w:cs="B Zar" w:hint="eastAsia"/>
          <w:sz w:val="26"/>
          <w:szCs w:val="26"/>
          <w:rtl/>
        </w:rPr>
        <w:t>م</w:t>
      </w:r>
      <w:r w:rsidRPr="004B11E2">
        <w:rPr>
          <w:rFonts w:cs="B Zar"/>
          <w:sz w:val="26"/>
          <w:szCs w:val="26"/>
          <w:rtl/>
        </w:rPr>
        <w:t xml:space="preserve"> با</w:t>
      </w:r>
      <w:r w:rsidRPr="004B11E2">
        <w:rPr>
          <w:rFonts w:cs="B Zar" w:hint="cs"/>
          <w:sz w:val="26"/>
          <w:szCs w:val="26"/>
          <w:rtl/>
        </w:rPr>
        <w:t>ی</w:t>
      </w:r>
      <w:r w:rsidRPr="004B11E2">
        <w:rPr>
          <w:rFonts w:cs="B Zar" w:hint="eastAsia"/>
          <w:sz w:val="26"/>
          <w:szCs w:val="26"/>
          <w:rtl/>
        </w:rPr>
        <w:t>د</w:t>
      </w:r>
      <w:r w:rsidRPr="004B11E2">
        <w:rPr>
          <w:rFonts w:cs="B Zar"/>
          <w:sz w:val="26"/>
          <w:szCs w:val="26"/>
          <w:rtl/>
        </w:rPr>
        <w:t xml:space="preserve"> از تابع </w:t>
      </w:r>
      <w:r w:rsidRPr="004B11E2">
        <w:rPr>
          <w:rFonts w:cs="B Zar"/>
          <w:sz w:val="26"/>
          <w:szCs w:val="26"/>
        </w:rPr>
        <w:t>button</w:t>
      </w:r>
      <w:r w:rsidRPr="004B11E2">
        <w:rPr>
          <w:rFonts w:cs="B Zar"/>
          <w:sz w:val="26"/>
          <w:szCs w:val="26"/>
          <w:rtl/>
        </w:rPr>
        <w:t xml:space="preserve"> استفاده کن</w:t>
      </w:r>
      <w:r w:rsidRPr="004B11E2">
        <w:rPr>
          <w:rFonts w:cs="B Zar" w:hint="cs"/>
          <w:sz w:val="26"/>
          <w:szCs w:val="26"/>
          <w:rtl/>
        </w:rPr>
        <w:t>ی</w:t>
      </w:r>
      <w:r w:rsidRPr="004B11E2">
        <w:rPr>
          <w:rFonts w:cs="B Zar" w:hint="eastAsia"/>
          <w:sz w:val="26"/>
          <w:szCs w:val="26"/>
          <w:rtl/>
        </w:rPr>
        <w:t>م</w:t>
      </w:r>
      <w:r w:rsidRPr="004B11E2">
        <w:rPr>
          <w:rFonts w:cs="B Zar"/>
          <w:sz w:val="26"/>
          <w:szCs w:val="26"/>
          <w:rtl/>
        </w:rPr>
        <w:t>. دکمه ها م</w:t>
      </w:r>
      <w:r w:rsidRPr="004B11E2">
        <w:rPr>
          <w:rFonts w:cs="B Zar" w:hint="cs"/>
          <w:sz w:val="26"/>
          <w:szCs w:val="26"/>
          <w:rtl/>
        </w:rPr>
        <w:t>ی</w:t>
      </w:r>
      <w:r w:rsidRPr="004B11E2">
        <w:rPr>
          <w:rFonts w:cs="B Zar"/>
          <w:sz w:val="26"/>
          <w:szCs w:val="26"/>
          <w:rtl/>
        </w:rPr>
        <w:t xml:space="preserve"> توانند متن </w:t>
      </w:r>
      <w:r w:rsidRPr="004B11E2">
        <w:rPr>
          <w:rFonts w:cs="B Zar" w:hint="cs"/>
          <w:sz w:val="26"/>
          <w:szCs w:val="26"/>
          <w:rtl/>
        </w:rPr>
        <w:t>ی</w:t>
      </w:r>
      <w:r w:rsidRPr="004B11E2">
        <w:rPr>
          <w:rFonts w:cs="B Zar" w:hint="eastAsia"/>
          <w:sz w:val="26"/>
          <w:szCs w:val="26"/>
          <w:rtl/>
        </w:rPr>
        <w:t>ا</w:t>
      </w:r>
      <w:r w:rsidRPr="004B11E2">
        <w:rPr>
          <w:rFonts w:cs="B Zar"/>
          <w:sz w:val="26"/>
          <w:szCs w:val="26"/>
          <w:rtl/>
        </w:rPr>
        <w:t xml:space="preserve"> عکس را به </w:t>
      </w:r>
    </w:p>
    <w:p w14:paraId="3B98308C" w14:textId="77777777" w:rsidR="004B11E2" w:rsidRPr="004B11E2" w:rsidRDefault="004B11E2" w:rsidP="004B11E2">
      <w:pPr>
        <w:rPr>
          <w:rFonts w:cs="B Zar"/>
          <w:sz w:val="26"/>
          <w:szCs w:val="26"/>
          <w:rtl/>
        </w:rPr>
      </w:pPr>
      <w:r w:rsidRPr="004B11E2">
        <w:rPr>
          <w:rFonts w:cs="B Zar" w:hint="eastAsia"/>
          <w:sz w:val="26"/>
          <w:szCs w:val="26"/>
          <w:rtl/>
        </w:rPr>
        <w:t>نما</w:t>
      </w:r>
      <w:r w:rsidRPr="004B11E2">
        <w:rPr>
          <w:rFonts w:cs="B Zar" w:hint="cs"/>
          <w:sz w:val="26"/>
          <w:szCs w:val="26"/>
          <w:rtl/>
        </w:rPr>
        <w:t>ی</w:t>
      </w:r>
      <w:r w:rsidRPr="004B11E2">
        <w:rPr>
          <w:rFonts w:cs="B Zar" w:hint="eastAsia"/>
          <w:sz w:val="26"/>
          <w:szCs w:val="26"/>
          <w:rtl/>
        </w:rPr>
        <w:t>ش</w:t>
      </w:r>
      <w:r w:rsidRPr="004B11E2">
        <w:rPr>
          <w:rFonts w:cs="B Zar"/>
          <w:sz w:val="26"/>
          <w:szCs w:val="26"/>
          <w:rtl/>
        </w:rPr>
        <w:t xml:space="preserve"> بگذارند. با ا</w:t>
      </w:r>
      <w:r w:rsidRPr="004B11E2">
        <w:rPr>
          <w:rFonts w:cs="B Zar" w:hint="cs"/>
          <w:sz w:val="26"/>
          <w:szCs w:val="26"/>
          <w:rtl/>
        </w:rPr>
        <w:t>ی</w:t>
      </w:r>
      <w:r w:rsidRPr="004B11E2">
        <w:rPr>
          <w:rFonts w:cs="B Zar" w:hint="eastAsia"/>
          <w:sz w:val="26"/>
          <w:szCs w:val="26"/>
          <w:rtl/>
        </w:rPr>
        <w:t>ن</w:t>
      </w:r>
      <w:r w:rsidRPr="004B11E2">
        <w:rPr>
          <w:rFonts w:cs="B Zar"/>
          <w:sz w:val="26"/>
          <w:szCs w:val="26"/>
          <w:rtl/>
        </w:rPr>
        <w:t xml:space="preserve"> روش شما م</w:t>
      </w:r>
      <w:r w:rsidRPr="004B11E2">
        <w:rPr>
          <w:rFonts w:cs="B Zar" w:hint="cs"/>
          <w:sz w:val="26"/>
          <w:szCs w:val="26"/>
          <w:rtl/>
        </w:rPr>
        <w:t>ی</w:t>
      </w:r>
      <w:r w:rsidRPr="004B11E2">
        <w:rPr>
          <w:rFonts w:cs="B Zar"/>
          <w:sz w:val="26"/>
          <w:szCs w:val="26"/>
          <w:rtl/>
        </w:rPr>
        <w:t xml:space="preserve"> توان</w:t>
      </w:r>
      <w:r w:rsidRPr="004B11E2">
        <w:rPr>
          <w:rFonts w:cs="B Zar" w:hint="cs"/>
          <w:sz w:val="26"/>
          <w:szCs w:val="26"/>
          <w:rtl/>
        </w:rPr>
        <w:t>ی</w:t>
      </w:r>
      <w:r w:rsidRPr="004B11E2">
        <w:rPr>
          <w:rFonts w:cs="B Zar" w:hint="eastAsia"/>
          <w:sz w:val="26"/>
          <w:szCs w:val="26"/>
          <w:rtl/>
        </w:rPr>
        <w:t>د</w:t>
      </w:r>
      <w:r w:rsidRPr="004B11E2">
        <w:rPr>
          <w:rFonts w:cs="B Zar"/>
          <w:sz w:val="26"/>
          <w:szCs w:val="26"/>
          <w:rtl/>
        </w:rPr>
        <w:t xml:space="preserve"> </w:t>
      </w:r>
      <w:r w:rsidRPr="004B11E2">
        <w:rPr>
          <w:rFonts w:cs="B Zar" w:hint="cs"/>
          <w:sz w:val="26"/>
          <w:szCs w:val="26"/>
          <w:rtl/>
        </w:rPr>
        <w:t>ی</w:t>
      </w:r>
      <w:r w:rsidRPr="004B11E2">
        <w:rPr>
          <w:rFonts w:cs="B Zar" w:hint="eastAsia"/>
          <w:sz w:val="26"/>
          <w:szCs w:val="26"/>
          <w:rtl/>
        </w:rPr>
        <w:t>ک</w:t>
      </w:r>
      <w:r w:rsidRPr="004B11E2">
        <w:rPr>
          <w:rFonts w:cs="B Zar"/>
          <w:sz w:val="26"/>
          <w:szCs w:val="26"/>
          <w:rtl/>
        </w:rPr>
        <w:t xml:space="preserve"> تابع را به دکمه متصل کن</w:t>
      </w:r>
      <w:r w:rsidRPr="004B11E2">
        <w:rPr>
          <w:rFonts w:cs="B Zar" w:hint="cs"/>
          <w:sz w:val="26"/>
          <w:szCs w:val="26"/>
          <w:rtl/>
        </w:rPr>
        <w:t>ی</w:t>
      </w:r>
      <w:r w:rsidRPr="004B11E2">
        <w:rPr>
          <w:rFonts w:cs="B Zar" w:hint="eastAsia"/>
          <w:sz w:val="26"/>
          <w:szCs w:val="26"/>
          <w:rtl/>
        </w:rPr>
        <w:t>د،</w:t>
      </w:r>
      <w:r w:rsidRPr="004B11E2">
        <w:rPr>
          <w:rFonts w:cs="B Zar"/>
          <w:sz w:val="26"/>
          <w:szCs w:val="26"/>
          <w:rtl/>
        </w:rPr>
        <w:t xml:space="preserve"> به صورت</w:t>
      </w:r>
      <w:r w:rsidRPr="004B11E2">
        <w:rPr>
          <w:rFonts w:cs="B Zar" w:hint="cs"/>
          <w:sz w:val="26"/>
          <w:szCs w:val="26"/>
          <w:rtl/>
        </w:rPr>
        <w:t>ی</w:t>
      </w:r>
      <w:r w:rsidRPr="004B11E2">
        <w:rPr>
          <w:rFonts w:cs="B Zar"/>
          <w:sz w:val="26"/>
          <w:szCs w:val="26"/>
          <w:rtl/>
        </w:rPr>
        <w:t xml:space="preserve"> که هنگام کل</w:t>
      </w:r>
      <w:r w:rsidRPr="004B11E2">
        <w:rPr>
          <w:rFonts w:cs="B Zar" w:hint="cs"/>
          <w:sz w:val="26"/>
          <w:szCs w:val="26"/>
          <w:rtl/>
        </w:rPr>
        <w:t>ی</w:t>
      </w:r>
      <w:r w:rsidRPr="004B11E2">
        <w:rPr>
          <w:rFonts w:cs="B Zar" w:hint="eastAsia"/>
          <w:sz w:val="26"/>
          <w:szCs w:val="26"/>
          <w:rtl/>
        </w:rPr>
        <w:t>ک</w:t>
      </w:r>
      <w:r w:rsidRPr="004B11E2">
        <w:rPr>
          <w:rFonts w:cs="B Zar"/>
          <w:sz w:val="26"/>
          <w:szCs w:val="26"/>
          <w:rtl/>
        </w:rPr>
        <w:t xml:space="preserve"> کردن دکمه </w:t>
      </w:r>
    </w:p>
    <w:p w14:paraId="588B43CC" w14:textId="77777777" w:rsidR="004B11E2" w:rsidRPr="004B11E2" w:rsidRDefault="004B11E2" w:rsidP="004B11E2">
      <w:pPr>
        <w:rPr>
          <w:rFonts w:cs="B Zar"/>
          <w:sz w:val="26"/>
          <w:szCs w:val="26"/>
          <w:rtl/>
        </w:rPr>
      </w:pPr>
      <w:r w:rsidRPr="004B11E2">
        <w:rPr>
          <w:rFonts w:cs="B Zar" w:hint="eastAsia"/>
          <w:sz w:val="26"/>
          <w:szCs w:val="26"/>
          <w:rtl/>
        </w:rPr>
        <w:t>ا</w:t>
      </w:r>
      <w:r w:rsidRPr="004B11E2">
        <w:rPr>
          <w:rFonts w:cs="B Zar" w:hint="cs"/>
          <w:sz w:val="26"/>
          <w:szCs w:val="26"/>
          <w:rtl/>
        </w:rPr>
        <w:t>ی</w:t>
      </w:r>
      <w:r w:rsidRPr="004B11E2">
        <w:rPr>
          <w:rFonts w:cs="B Zar" w:hint="eastAsia"/>
          <w:sz w:val="26"/>
          <w:szCs w:val="26"/>
          <w:rtl/>
        </w:rPr>
        <w:t>ن</w:t>
      </w:r>
      <w:r w:rsidRPr="004B11E2">
        <w:rPr>
          <w:rFonts w:cs="B Zar"/>
          <w:sz w:val="26"/>
          <w:szCs w:val="26"/>
          <w:rtl/>
        </w:rPr>
        <w:t xml:space="preserve"> تابع به صورت خودکار فراخوان</w:t>
      </w:r>
      <w:r w:rsidRPr="004B11E2">
        <w:rPr>
          <w:rFonts w:cs="B Zar" w:hint="cs"/>
          <w:sz w:val="26"/>
          <w:szCs w:val="26"/>
          <w:rtl/>
        </w:rPr>
        <w:t>ی</w:t>
      </w:r>
      <w:r w:rsidRPr="004B11E2">
        <w:rPr>
          <w:rFonts w:cs="B Zar"/>
          <w:sz w:val="26"/>
          <w:szCs w:val="26"/>
          <w:rtl/>
        </w:rPr>
        <w:t xml:space="preserve"> م</w:t>
      </w:r>
      <w:r w:rsidRPr="004B11E2">
        <w:rPr>
          <w:rFonts w:cs="B Zar" w:hint="cs"/>
          <w:sz w:val="26"/>
          <w:szCs w:val="26"/>
          <w:rtl/>
        </w:rPr>
        <w:t>ی</w:t>
      </w:r>
      <w:r w:rsidRPr="004B11E2">
        <w:rPr>
          <w:rFonts w:cs="B Zar"/>
          <w:sz w:val="26"/>
          <w:szCs w:val="26"/>
          <w:rtl/>
        </w:rPr>
        <w:t xml:space="preserve"> شود. ا</w:t>
      </w:r>
      <w:r w:rsidRPr="004B11E2">
        <w:rPr>
          <w:rFonts w:cs="B Zar" w:hint="cs"/>
          <w:sz w:val="26"/>
          <w:szCs w:val="26"/>
          <w:rtl/>
        </w:rPr>
        <w:t>ی</w:t>
      </w:r>
      <w:r w:rsidRPr="004B11E2">
        <w:rPr>
          <w:rFonts w:cs="B Zar" w:hint="eastAsia"/>
          <w:sz w:val="26"/>
          <w:szCs w:val="26"/>
          <w:rtl/>
        </w:rPr>
        <w:t>ن</w:t>
      </w:r>
      <w:r w:rsidRPr="004B11E2">
        <w:rPr>
          <w:rFonts w:cs="B Zar"/>
          <w:sz w:val="26"/>
          <w:szCs w:val="26"/>
          <w:rtl/>
        </w:rPr>
        <w:t xml:space="preserve"> تابع دو آرگومان ورود</w:t>
      </w:r>
      <w:r w:rsidRPr="004B11E2">
        <w:rPr>
          <w:rFonts w:cs="B Zar" w:hint="cs"/>
          <w:sz w:val="26"/>
          <w:szCs w:val="26"/>
          <w:rtl/>
        </w:rPr>
        <w:t>ی</w:t>
      </w:r>
      <w:r w:rsidRPr="004B11E2">
        <w:rPr>
          <w:rFonts w:cs="B Zar"/>
          <w:sz w:val="26"/>
          <w:szCs w:val="26"/>
          <w:rtl/>
        </w:rPr>
        <w:t xml:space="preserve"> را شامل م</w:t>
      </w:r>
      <w:r w:rsidRPr="004B11E2">
        <w:rPr>
          <w:rFonts w:cs="B Zar" w:hint="cs"/>
          <w:sz w:val="26"/>
          <w:szCs w:val="26"/>
          <w:rtl/>
        </w:rPr>
        <w:t>ی</w:t>
      </w:r>
      <w:r w:rsidRPr="004B11E2">
        <w:rPr>
          <w:rFonts w:cs="B Zar"/>
          <w:sz w:val="26"/>
          <w:szCs w:val="26"/>
          <w:rtl/>
        </w:rPr>
        <w:t xml:space="preserve"> شود که اول</w:t>
      </w:r>
      <w:r w:rsidRPr="004B11E2">
        <w:rPr>
          <w:rFonts w:cs="B Zar" w:hint="cs"/>
          <w:sz w:val="26"/>
          <w:szCs w:val="26"/>
          <w:rtl/>
        </w:rPr>
        <w:t>ی</w:t>
      </w:r>
      <w:r w:rsidRPr="004B11E2">
        <w:rPr>
          <w:rFonts w:cs="B Zar"/>
          <w:sz w:val="26"/>
          <w:szCs w:val="26"/>
          <w:rtl/>
        </w:rPr>
        <w:t xml:space="preserve"> پنجره ا</w:t>
      </w:r>
      <w:r w:rsidRPr="004B11E2">
        <w:rPr>
          <w:rFonts w:cs="B Zar" w:hint="cs"/>
          <w:sz w:val="26"/>
          <w:szCs w:val="26"/>
          <w:rtl/>
        </w:rPr>
        <w:t>ی</w:t>
      </w:r>
      <w:r w:rsidRPr="004B11E2">
        <w:rPr>
          <w:rFonts w:cs="B Zar"/>
          <w:sz w:val="26"/>
          <w:szCs w:val="26"/>
          <w:rtl/>
        </w:rPr>
        <w:t xml:space="preserve"> است </w:t>
      </w:r>
    </w:p>
    <w:p w14:paraId="71B4DA40" w14:textId="77777777" w:rsidR="004B11E2" w:rsidRPr="004B11E2" w:rsidRDefault="004B11E2" w:rsidP="004B11E2">
      <w:pPr>
        <w:rPr>
          <w:rFonts w:cs="B Zar"/>
          <w:sz w:val="26"/>
          <w:szCs w:val="26"/>
          <w:rtl/>
        </w:rPr>
      </w:pPr>
      <w:r w:rsidRPr="004B11E2">
        <w:rPr>
          <w:rFonts w:cs="B Zar" w:hint="eastAsia"/>
          <w:sz w:val="26"/>
          <w:szCs w:val="26"/>
          <w:rtl/>
        </w:rPr>
        <w:t>که</w:t>
      </w:r>
      <w:r w:rsidRPr="004B11E2">
        <w:rPr>
          <w:rFonts w:cs="B Zar"/>
          <w:sz w:val="26"/>
          <w:szCs w:val="26"/>
          <w:rtl/>
        </w:rPr>
        <w:t xml:space="preserve"> کل</w:t>
      </w:r>
      <w:r w:rsidRPr="004B11E2">
        <w:rPr>
          <w:rFonts w:cs="B Zar" w:hint="cs"/>
          <w:sz w:val="26"/>
          <w:szCs w:val="26"/>
          <w:rtl/>
        </w:rPr>
        <w:t>ی</w:t>
      </w:r>
      <w:r w:rsidRPr="004B11E2">
        <w:rPr>
          <w:rFonts w:cs="B Zar" w:hint="eastAsia"/>
          <w:sz w:val="26"/>
          <w:szCs w:val="26"/>
          <w:rtl/>
        </w:rPr>
        <w:t>د</w:t>
      </w:r>
      <w:r w:rsidRPr="004B11E2">
        <w:rPr>
          <w:rFonts w:cs="B Zar"/>
          <w:sz w:val="26"/>
          <w:szCs w:val="26"/>
          <w:rtl/>
        </w:rPr>
        <w:t xml:space="preserve"> م</w:t>
      </w:r>
      <w:r w:rsidRPr="004B11E2">
        <w:rPr>
          <w:rFonts w:cs="B Zar" w:hint="cs"/>
          <w:sz w:val="26"/>
          <w:szCs w:val="26"/>
          <w:rtl/>
        </w:rPr>
        <w:t>ی</w:t>
      </w:r>
      <w:r w:rsidRPr="004B11E2">
        <w:rPr>
          <w:rFonts w:cs="B Zar"/>
          <w:sz w:val="26"/>
          <w:szCs w:val="26"/>
          <w:rtl/>
        </w:rPr>
        <w:t xml:space="preserve"> خواهد در آن تشک</w:t>
      </w:r>
      <w:r w:rsidRPr="004B11E2">
        <w:rPr>
          <w:rFonts w:cs="B Zar" w:hint="cs"/>
          <w:sz w:val="26"/>
          <w:szCs w:val="26"/>
          <w:rtl/>
        </w:rPr>
        <w:t>ی</w:t>
      </w:r>
      <w:r w:rsidRPr="004B11E2">
        <w:rPr>
          <w:rFonts w:cs="B Zar" w:hint="eastAsia"/>
          <w:sz w:val="26"/>
          <w:szCs w:val="26"/>
          <w:rtl/>
        </w:rPr>
        <w:t>ل</w:t>
      </w:r>
      <w:r w:rsidRPr="004B11E2">
        <w:rPr>
          <w:rFonts w:cs="B Zar"/>
          <w:sz w:val="26"/>
          <w:szCs w:val="26"/>
          <w:rtl/>
        </w:rPr>
        <w:t xml:space="preserve"> شود و آرگومان دوم شامل تنظ</w:t>
      </w:r>
      <w:r w:rsidRPr="004B11E2">
        <w:rPr>
          <w:rFonts w:cs="B Zar" w:hint="cs"/>
          <w:sz w:val="26"/>
          <w:szCs w:val="26"/>
          <w:rtl/>
        </w:rPr>
        <w:t>ی</w:t>
      </w:r>
      <w:r w:rsidRPr="004B11E2">
        <w:rPr>
          <w:rFonts w:cs="B Zar" w:hint="eastAsia"/>
          <w:sz w:val="26"/>
          <w:szCs w:val="26"/>
          <w:rtl/>
        </w:rPr>
        <w:t>مات</w:t>
      </w:r>
      <w:r w:rsidRPr="004B11E2">
        <w:rPr>
          <w:rFonts w:cs="B Zar" w:hint="cs"/>
          <w:sz w:val="26"/>
          <w:szCs w:val="26"/>
          <w:rtl/>
        </w:rPr>
        <w:t>ی</w:t>
      </w:r>
      <w:r w:rsidRPr="004B11E2">
        <w:rPr>
          <w:rFonts w:cs="B Zar"/>
          <w:sz w:val="26"/>
          <w:szCs w:val="26"/>
          <w:rtl/>
        </w:rPr>
        <w:t xml:space="preserve"> خواهد بود که برا</w:t>
      </w:r>
      <w:r w:rsidRPr="004B11E2">
        <w:rPr>
          <w:rFonts w:cs="B Zar" w:hint="cs"/>
          <w:sz w:val="26"/>
          <w:szCs w:val="26"/>
          <w:rtl/>
        </w:rPr>
        <w:t>ی</w:t>
      </w:r>
      <w:r w:rsidRPr="004B11E2">
        <w:rPr>
          <w:rFonts w:cs="B Zar"/>
          <w:sz w:val="26"/>
          <w:szCs w:val="26"/>
          <w:rtl/>
        </w:rPr>
        <w:t xml:space="preserve"> ا</w:t>
      </w:r>
      <w:r w:rsidRPr="004B11E2">
        <w:rPr>
          <w:rFonts w:cs="B Zar" w:hint="cs"/>
          <w:sz w:val="26"/>
          <w:szCs w:val="26"/>
          <w:rtl/>
        </w:rPr>
        <w:t>ی</w:t>
      </w:r>
      <w:r w:rsidRPr="004B11E2">
        <w:rPr>
          <w:rFonts w:cs="B Zar" w:hint="eastAsia"/>
          <w:sz w:val="26"/>
          <w:szCs w:val="26"/>
          <w:rtl/>
        </w:rPr>
        <w:t>ن</w:t>
      </w:r>
      <w:r w:rsidRPr="004B11E2">
        <w:rPr>
          <w:rFonts w:cs="B Zar"/>
          <w:sz w:val="26"/>
          <w:szCs w:val="26"/>
          <w:rtl/>
        </w:rPr>
        <w:t xml:space="preserve"> کل</w:t>
      </w:r>
      <w:r w:rsidRPr="004B11E2">
        <w:rPr>
          <w:rFonts w:cs="B Zar" w:hint="cs"/>
          <w:sz w:val="26"/>
          <w:szCs w:val="26"/>
          <w:rtl/>
        </w:rPr>
        <w:t>ی</w:t>
      </w:r>
      <w:r w:rsidRPr="004B11E2">
        <w:rPr>
          <w:rFonts w:cs="B Zar" w:hint="eastAsia"/>
          <w:sz w:val="26"/>
          <w:szCs w:val="26"/>
          <w:rtl/>
        </w:rPr>
        <w:t>د</w:t>
      </w:r>
      <w:r w:rsidRPr="004B11E2">
        <w:rPr>
          <w:rFonts w:cs="B Zar"/>
          <w:sz w:val="26"/>
          <w:szCs w:val="26"/>
          <w:rtl/>
        </w:rPr>
        <w:t xml:space="preserve"> در نظر م</w:t>
      </w:r>
      <w:r w:rsidRPr="004B11E2">
        <w:rPr>
          <w:rFonts w:cs="B Zar" w:hint="cs"/>
          <w:sz w:val="26"/>
          <w:szCs w:val="26"/>
          <w:rtl/>
        </w:rPr>
        <w:t>ی</w:t>
      </w:r>
      <w:r w:rsidRPr="004B11E2">
        <w:rPr>
          <w:rFonts w:cs="B Zar"/>
          <w:sz w:val="26"/>
          <w:szCs w:val="26"/>
          <w:rtl/>
        </w:rPr>
        <w:t xml:space="preserve"> گ</w:t>
      </w:r>
      <w:r w:rsidRPr="004B11E2">
        <w:rPr>
          <w:rFonts w:cs="B Zar" w:hint="cs"/>
          <w:sz w:val="26"/>
          <w:szCs w:val="26"/>
          <w:rtl/>
        </w:rPr>
        <w:t>ی</w:t>
      </w:r>
      <w:r w:rsidRPr="004B11E2">
        <w:rPr>
          <w:rFonts w:cs="B Zar" w:hint="eastAsia"/>
          <w:sz w:val="26"/>
          <w:szCs w:val="26"/>
          <w:rtl/>
        </w:rPr>
        <w:t>ر</w:t>
      </w:r>
      <w:r w:rsidRPr="004B11E2">
        <w:rPr>
          <w:rFonts w:cs="B Zar" w:hint="cs"/>
          <w:sz w:val="26"/>
          <w:szCs w:val="26"/>
          <w:rtl/>
        </w:rPr>
        <w:t>ی</w:t>
      </w:r>
      <w:r w:rsidRPr="004B11E2">
        <w:rPr>
          <w:rFonts w:cs="B Zar" w:hint="eastAsia"/>
          <w:sz w:val="26"/>
          <w:szCs w:val="26"/>
          <w:rtl/>
        </w:rPr>
        <w:t>د</w:t>
      </w:r>
      <w:r w:rsidRPr="004B11E2">
        <w:rPr>
          <w:rFonts w:cs="B Zar"/>
          <w:sz w:val="26"/>
          <w:szCs w:val="26"/>
          <w:rtl/>
        </w:rPr>
        <w:t xml:space="preserve"> </w:t>
      </w:r>
    </w:p>
    <w:p w14:paraId="4225ADBB" w14:textId="77777777" w:rsidR="004B11E2" w:rsidRPr="004B11E2" w:rsidRDefault="004B11E2" w:rsidP="004B11E2">
      <w:pPr>
        <w:rPr>
          <w:rFonts w:cs="B Zar"/>
          <w:sz w:val="26"/>
          <w:szCs w:val="26"/>
          <w:rtl/>
        </w:rPr>
      </w:pPr>
      <w:r w:rsidRPr="004B11E2">
        <w:rPr>
          <w:rFonts w:cs="B Zar" w:hint="eastAsia"/>
          <w:sz w:val="26"/>
          <w:szCs w:val="26"/>
          <w:rtl/>
        </w:rPr>
        <w:t>که</w:t>
      </w:r>
      <w:r w:rsidRPr="004B11E2">
        <w:rPr>
          <w:rFonts w:cs="B Zar"/>
          <w:sz w:val="26"/>
          <w:szCs w:val="26"/>
          <w:rtl/>
        </w:rPr>
        <w:t xml:space="preserve"> شامل نام تغ</w:t>
      </w:r>
      <w:r w:rsidRPr="004B11E2">
        <w:rPr>
          <w:rFonts w:cs="B Zar" w:hint="cs"/>
          <w:sz w:val="26"/>
          <w:szCs w:val="26"/>
          <w:rtl/>
        </w:rPr>
        <w:t>یی</w:t>
      </w:r>
      <w:r w:rsidRPr="004B11E2">
        <w:rPr>
          <w:rFonts w:cs="B Zar" w:hint="eastAsia"/>
          <w:sz w:val="26"/>
          <w:szCs w:val="26"/>
          <w:rtl/>
        </w:rPr>
        <w:t>رات</w:t>
      </w:r>
      <w:r w:rsidRPr="004B11E2">
        <w:rPr>
          <w:rFonts w:cs="B Zar"/>
          <w:sz w:val="26"/>
          <w:szCs w:val="26"/>
          <w:rtl/>
        </w:rPr>
        <w:t xml:space="preserve"> ظاهر</w:t>
      </w:r>
      <w:r w:rsidRPr="004B11E2">
        <w:rPr>
          <w:rFonts w:cs="B Zar" w:hint="cs"/>
          <w:sz w:val="26"/>
          <w:szCs w:val="26"/>
          <w:rtl/>
        </w:rPr>
        <w:t>ی</w:t>
      </w:r>
      <w:r w:rsidRPr="004B11E2">
        <w:rPr>
          <w:rFonts w:cs="B Zar"/>
          <w:sz w:val="26"/>
          <w:szCs w:val="26"/>
          <w:rtl/>
        </w:rPr>
        <w:t xml:space="preserve"> و عملکرد ها</w:t>
      </w:r>
      <w:r w:rsidRPr="004B11E2">
        <w:rPr>
          <w:rFonts w:cs="B Zar" w:hint="cs"/>
          <w:sz w:val="26"/>
          <w:szCs w:val="26"/>
          <w:rtl/>
        </w:rPr>
        <w:t>یی</w:t>
      </w:r>
      <w:r w:rsidRPr="004B11E2">
        <w:rPr>
          <w:rFonts w:cs="B Zar"/>
          <w:sz w:val="26"/>
          <w:szCs w:val="26"/>
          <w:rtl/>
        </w:rPr>
        <w:t xml:space="preserve"> است که انتظار م</w:t>
      </w:r>
      <w:r w:rsidRPr="004B11E2">
        <w:rPr>
          <w:rFonts w:cs="B Zar" w:hint="cs"/>
          <w:sz w:val="26"/>
          <w:szCs w:val="26"/>
          <w:rtl/>
        </w:rPr>
        <w:t>ی</w:t>
      </w:r>
      <w:r w:rsidRPr="004B11E2">
        <w:rPr>
          <w:rFonts w:cs="B Zar"/>
          <w:sz w:val="26"/>
          <w:szCs w:val="26"/>
          <w:rtl/>
        </w:rPr>
        <w:t xml:space="preserve"> رود پس از تغ</w:t>
      </w:r>
      <w:r w:rsidRPr="004B11E2">
        <w:rPr>
          <w:rFonts w:cs="B Zar" w:hint="cs"/>
          <w:sz w:val="26"/>
          <w:szCs w:val="26"/>
          <w:rtl/>
        </w:rPr>
        <w:t>یی</w:t>
      </w:r>
      <w:r w:rsidRPr="004B11E2">
        <w:rPr>
          <w:rFonts w:cs="B Zar" w:hint="eastAsia"/>
          <w:sz w:val="26"/>
          <w:szCs w:val="26"/>
          <w:rtl/>
        </w:rPr>
        <w:t>ر</w:t>
      </w:r>
      <w:r w:rsidRPr="004B11E2">
        <w:rPr>
          <w:rFonts w:cs="B Zar"/>
          <w:sz w:val="26"/>
          <w:szCs w:val="26"/>
          <w:rtl/>
        </w:rPr>
        <w:t xml:space="preserve"> وضع</w:t>
      </w:r>
      <w:r w:rsidRPr="004B11E2">
        <w:rPr>
          <w:rFonts w:cs="B Zar" w:hint="cs"/>
          <w:sz w:val="26"/>
          <w:szCs w:val="26"/>
          <w:rtl/>
        </w:rPr>
        <w:t>ی</w:t>
      </w:r>
      <w:r w:rsidRPr="004B11E2">
        <w:rPr>
          <w:rFonts w:cs="B Zar" w:hint="eastAsia"/>
          <w:sz w:val="26"/>
          <w:szCs w:val="26"/>
          <w:rtl/>
        </w:rPr>
        <w:t>ت</w:t>
      </w:r>
      <w:r w:rsidRPr="004B11E2">
        <w:rPr>
          <w:rFonts w:cs="B Zar"/>
          <w:sz w:val="26"/>
          <w:szCs w:val="26"/>
          <w:rtl/>
        </w:rPr>
        <w:t xml:space="preserve"> کل</w:t>
      </w:r>
      <w:r w:rsidRPr="004B11E2">
        <w:rPr>
          <w:rFonts w:cs="B Zar" w:hint="cs"/>
          <w:sz w:val="26"/>
          <w:szCs w:val="26"/>
          <w:rtl/>
        </w:rPr>
        <w:t>ی</w:t>
      </w:r>
      <w:r w:rsidRPr="004B11E2">
        <w:rPr>
          <w:rFonts w:cs="B Zar" w:hint="eastAsia"/>
          <w:sz w:val="26"/>
          <w:szCs w:val="26"/>
          <w:rtl/>
        </w:rPr>
        <w:t>د</w:t>
      </w:r>
      <w:r w:rsidRPr="004B11E2">
        <w:rPr>
          <w:rFonts w:cs="B Zar"/>
          <w:sz w:val="26"/>
          <w:szCs w:val="26"/>
          <w:rtl/>
        </w:rPr>
        <w:t xml:space="preserve"> صورت بگ</w:t>
      </w:r>
      <w:r w:rsidRPr="004B11E2">
        <w:rPr>
          <w:rFonts w:cs="B Zar" w:hint="cs"/>
          <w:sz w:val="26"/>
          <w:szCs w:val="26"/>
          <w:rtl/>
        </w:rPr>
        <w:t>ی</w:t>
      </w:r>
      <w:r w:rsidRPr="004B11E2">
        <w:rPr>
          <w:rFonts w:cs="B Zar" w:hint="eastAsia"/>
          <w:sz w:val="26"/>
          <w:szCs w:val="26"/>
          <w:rtl/>
        </w:rPr>
        <w:t>رد</w:t>
      </w:r>
      <w:r w:rsidRPr="004B11E2">
        <w:rPr>
          <w:rFonts w:cs="B Zar"/>
          <w:sz w:val="26"/>
          <w:szCs w:val="26"/>
          <w:rtl/>
        </w:rPr>
        <w:t>.</w:t>
      </w:r>
    </w:p>
    <w:p w14:paraId="3A86A8BD" w14:textId="77777777" w:rsidR="004B11E2" w:rsidRPr="004B11E2" w:rsidRDefault="004B11E2" w:rsidP="004B11E2">
      <w:pPr>
        <w:rPr>
          <w:rFonts w:cs="B Zar"/>
          <w:sz w:val="26"/>
          <w:szCs w:val="26"/>
          <w:rtl/>
        </w:rPr>
      </w:pPr>
      <w:r w:rsidRPr="004B11E2">
        <w:rPr>
          <w:rFonts w:cs="B Zar" w:hint="eastAsia"/>
          <w:sz w:val="26"/>
          <w:szCs w:val="26"/>
          <w:rtl/>
        </w:rPr>
        <w:t>چند</w:t>
      </w:r>
      <w:r w:rsidRPr="004B11E2">
        <w:rPr>
          <w:rFonts w:cs="B Zar"/>
          <w:sz w:val="26"/>
          <w:szCs w:val="26"/>
          <w:rtl/>
        </w:rPr>
        <w:t xml:space="preserve"> تا از آرگومان ها</w:t>
      </w:r>
      <w:r w:rsidRPr="004B11E2">
        <w:rPr>
          <w:rFonts w:cs="B Zar" w:hint="cs"/>
          <w:sz w:val="26"/>
          <w:szCs w:val="26"/>
          <w:rtl/>
        </w:rPr>
        <w:t>یی</w:t>
      </w:r>
      <w:r w:rsidRPr="004B11E2">
        <w:rPr>
          <w:rFonts w:cs="B Zar"/>
          <w:sz w:val="26"/>
          <w:szCs w:val="26"/>
          <w:rtl/>
        </w:rPr>
        <w:t xml:space="preserve"> که م</w:t>
      </w:r>
      <w:r w:rsidRPr="004B11E2">
        <w:rPr>
          <w:rFonts w:cs="B Zar" w:hint="cs"/>
          <w:sz w:val="26"/>
          <w:szCs w:val="26"/>
          <w:rtl/>
        </w:rPr>
        <w:t>ی</w:t>
      </w:r>
      <w:r w:rsidRPr="004B11E2">
        <w:rPr>
          <w:rFonts w:cs="B Zar"/>
          <w:sz w:val="26"/>
          <w:szCs w:val="26"/>
          <w:rtl/>
        </w:rPr>
        <w:t xml:space="preserve"> توان</w:t>
      </w:r>
      <w:r w:rsidRPr="004B11E2">
        <w:rPr>
          <w:rFonts w:cs="B Zar" w:hint="cs"/>
          <w:sz w:val="26"/>
          <w:szCs w:val="26"/>
          <w:rtl/>
        </w:rPr>
        <w:t>ی</w:t>
      </w:r>
      <w:r w:rsidRPr="004B11E2">
        <w:rPr>
          <w:rFonts w:cs="B Zar" w:hint="eastAsia"/>
          <w:sz w:val="26"/>
          <w:szCs w:val="26"/>
          <w:rtl/>
        </w:rPr>
        <w:t>د</w:t>
      </w:r>
      <w:r w:rsidRPr="004B11E2">
        <w:rPr>
          <w:rFonts w:cs="B Zar"/>
          <w:sz w:val="26"/>
          <w:szCs w:val="26"/>
          <w:rtl/>
        </w:rPr>
        <w:t xml:space="preserve"> برا</w:t>
      </w:r>
      <w:r w:rsidRPr="004B11E2">
        <w:rPr>
          <w:rFonts w:cs="B Zar" w:hint="cs"/>
          <w:sz w:val="26"/>
          <w:szCs w:val="26"/>
          <w:rtl/>
        </w:rPr>
        <w:t>ی</w:t>
      </w:r>
      <w:r w:rsidRPr="004B11E2">
        <w:rPr>
          <w:rFonts w:cs="B Zar"/>
          <w:sz w:val="26"/>
          <w:szCs w:val="26"/>
          <w:rtl/>
        </w:rPr>
        <w:t xml:space="preserve"> صفت ها</w:t>
      </w:r>
      <w:r w:rsidRPr="004B11E2">
        <w:rPr>
          <w:rFonts w:cs="B Zar" w:hint="cs"/>
          <w:sz w:val="26"/>
          <w:szCs w:val="26"/>
          <w:rtl/>
        </w:rPr>
        <w:t>ی</w:t>
      </w:r>
      <w:r w:rsidRPr="004B11E2">
        <w:rPr>
          <w:rFonts w:cs="B Zar"/>
          <w:sz w:val="26"/>
          <w:szCs w:val="26"/>
          <w:rtl/>
        </w:rPr>
        <w:t xml:space="preserve"> هر کدام از کل</w:t>
      </w:r>
      <w:r w:rsidRPr="004B11E2">
        <w:rPr>
          <w:rFonts w:cs="B Zar" w:hint="cs"/>
          <w:sz w:val="26"/>
          <w:szCs w:val="26"/>
          <w:rtl/>
        </w:rPr>
        <w:t>ی</w:t>
      </w:r>
      <w:r w:rsidRPr="004B11E2">
        <w:rPr>
          <w:rFonts w:cs="B Zar" w:hint="eastAsia"/>
          <w:sz w:val="26"/>
          <w:szCs w:val="26"/>
          <w:rtl/>
        </w:rPr>
        <w:t>د</w:t>
      </w:r>
      <w:r w:rsidRPr="004B11E2">
        <w:rPr>
          <w:rFonts w:cs="B Zar"/>
          <w:sz w:val="26"/>
          <w:szCs w:val="26"/>
          <w:rtl/>
        </w:rPr>
        <w:t xml:space="preserve"> ها برا</w:t>
      </w:r>
      <w:r w:rsidRPr="004B11E2">
        <w:rPr>
          <w:rFonts w:cs="B Zar" w:hint="cs"/>
          <w:sz w:val="26"/>
          <w:szCs w:val="26"/>
          <w:rtl/>
        </w:rPr>
        <w:t>ی</w:t>
      </w:r>
      <w:r w:rsidRPr="004B11E2">
        <w:rPr>
          <w:rFonts w:cs="B Zar"/>
          <w:sz w:val="26"/>
          <w:szCs w:val="26"/>
          <w:rtl/>
        </w:rPr>
        <w:t xml:space="preserve"> آن تخص</w:t>
      </w:r>
      <w:r w:rsidRPr="004B11E2">
        <w:rPr>
          <w:rFonts w:cs="B Zar" w:hint="cs"/>
          <w:sz w:val="26"/>
          <w:szCs w:val="26"/>
          <w:rtl/>
        </w:rPr>
        <w:t>ی</w:t>
      </w:r>
      <w:r w:rsidRPr="004B11E2">
        <w:rPr>
          <w:rFonts w:cs="B Zar" w:hint="eastAsia"/>
          <w:sz w:val="26"/>
          <w:szCs w:val="26"/>
          <w:rtl/>
        </w:rPr>
        <w:t>ص</w:t>
      </w:r>
      <w:r w:rsidRPr="004B11E2">
        <w:rPr>
          <w:rFonts w:cs="B Zar"/>
          <w:sz w:val="26"/>
          <w:szCs w:val="26"/>
          <w:rtl/>
        </w:rPr>
        <w:t xml:space="preserve"> ده</w:t>
      </w:r>
      <w:r w:rsidRPr="004B11E2">
        <w:rPr>
          <w:rFonts w:cs="B Zar" w:hint="cs"/>
          <w:sz w:val="26"/>
          <w:szCs w:val="26"/>
          <w:rtl/>
        </w:rPr>
        <w:t>ی</w:t>
      </w:r>
      <w:r w:rsidRPr="004B11E2">
        <w:rPr>
          <w:rFonts w:cs="B Zar" w:hint="eastAsia"/>
          <w:sz w:val="26"/>
          <w:szCs w:val="26"/>
          <w:rtl/>
        </w:rPr>
        <w:t>د</w:t>
      </w:r>
      <w:r w:rsidRPr="004B11E2">
        <w:rPr>
          <w:rFonts w:cs="B Zar"/>
          <w:sz w:val="26"/>
          <w:szCs w:val="26"/>
          <w:rtl/>
        </w:rPr>
        <w:t>:</w:t>
      </w:r>
    </w:p>
    <w:p w14:paraId="5B043147" w14:textId="77777777" w:rsidR="004B11E2" w:rsidRPr="004B11E2" w:rsidRDefault="004B11E2" w:rsidP="004B11E2">
      <w:pPr>
        <w:rPr>
          <w:rFonts w:cs="B Zar"/>
          <w:sz w:val="26"/>
          <w:szCs w:val="26"/>
          <w:rtl/>
        </w:rPr>
      </w:pPr>
      <w:r w:rsidRPr="004B11E2">
        <w:rPr>
          <w:rFonts w:cs="B Zar"/>
          <w:sz w:val="26"/>
          <w:szCs w:val="26"/>
        </w:rPr>
        <w:t>bd: (borderwidth)</w:t>
      </w:r>
      <w:r w:rsidRPr="004B11E2">
        <w:rPr>
          <w:rFonts w:cs="B Zar"/>
          <w:sz w:val="26"/>
          <w:szCs w:val="26"/>
          <w:rtl/>
        </w:rPr>
        <w:t xml:space="preserve"> پهنا</w:t>
      </w:r>
      <w:r w:rsidRPr="004B11E2">
        <w:rPr>
          <w:rFonts w:cs="B Zar" w:hint="cs"/>
          <w:sz w:val="26"/>
          <w:szCs w:val="26"/>
          <w:rtl/>
        </w:rPr>
        <w:t>ی</w:t>
      </w:r>
      <w:r w:rsidRPr="004B11E2">
        <w:rPr>
          <w:rFonts w:cs="B Zar"/>
          <w:sz w:val="26"/>
          <w:szCs w:val="26"/>
          <w:rtl/>
        </w:rPr>
        <w:t xml:space="preserve"> خط حاش</w:t>
      </w:r>
      <w:r w:rsidRPr="004B11E2">
        <w:rPr>
          <w:rFonts w:cs="B Zar" w:hint="cs"/>
          <w:sz w:val="26"/>
          <w:szCs w:val="26"/>
          <w:rtl/>
        </w:rPr>
        <w:t>ی</w:t>
      </w:r>
      <w:r w:rsidRPr="004B11E2">
        <w:rPr>
          <w:rFonts w:cs="B Zar" w:hint="eastAsia"/>
          <w:sz w:val="26"/>
          <w:szCs w:val="26"/>
          <w:rtl/>
        </w:rPr>
        <w:t>ه</w:t>
      </w:r>
      <w:r w:rsidRPr="004B11E2">
        <w:rPr>
          <w:rFonts w:cs="B Zar"/>
          <w:sz w:val="26"/>
          <w:szCs w:val="26"/>
          <w:rtl/>
        </w:rPr>
        <w:t xml:space="preserve"> دکمه ها را مشخص م</w:t>
      </w:r>
      <w:r w:rsidRPr="004B11E2">
        <w:rPr>
          <w:rFonts w:cs="B Zar" w:hint="cs"/>
          <w:sz w:val="26"/>
          <w:szCs w:val="26"/>
          <w:rtl/>
        </w:rPr>
        <w:t>ی</w:t>
      </w:r>
      <w:r w:rsidRPr="004B11E2">
        <w:rPr>
          <w:rFonts w:cs="B Zar"/>
          <w:sz w:val="26"/>
          <w:szCs w:val="26"/>
          <w:rtl/>
        </w:rPr>
        <w:t xml:space="preserve"> کند و اصولا مقدار پ</w:t>
      </w:r>
      <w:r w:rsidRPr="004B11E2">
        <w:rPr>
          <w:rFonts w:cs="B Zar" w:hint="cs"/>
          <w:sz w:val="26"/>
          <w:szCs w:val="26"/>
          <w:rtl/>
        </w:rPr>
        <w:t>ی</w:t>
      </w:r>
      <w:r w:rsidRPr="004B11E2">
        <w:rPr>
          <w:rFonts w:cs="B Zar" w:hint="eastAsia"/>
          <w:sz w:val="26"/>
          <w:szCs w:val="26"/>
          <w:rtl/>
        </w:rPr>
        <w:t>ش</w:t>
      </w:r>
      <w:r w:rsidRPr="004B11E2">
        <w:rPr>
          <w:rFonts w:cs="B Zar"/>
          <w:sz w:val="26"/>
          <w:szCs w:val="26"/>
          <w:rtl/>
        </w:rPr>
        <w:t xml:space="preserve"> فرض آن 2 است.</w:t>
      </w:r>
    </w:p>
    <w:p w14:paraId="4AE349BC" w14:textId="77777777" w:rsidR="004B11E2" w:rsidRPr="004B11E2" w:rsidRDefault="004B11E2" w:rsidP="004B11E2">
      <w:pPr>
        <w:rPr>
          <w:rFonts w:cs="B Zar"/>
          <w:sz w:val="26"/>
          <w:szCs w:val="26"/>
          <w:rtl/>
        </w:rPr>
      </w:pPr>
      <w:r w:rsidRPr="004B11E2">
        <w:rPr>
          <w:rFonts w:cs="B Zar"/>
          <w:sz w:val="26"/>
          <w:szCs w:val="26"/>
        </w:rPr>
        <w:t>bg: (background)</w:t>
      </w:r>
      <w:r w:rsidRPr="004B11E2">
        <w:rPr>
          <w:rFonts w:cs="B Zar"/>
          <w:sz w:val="26"/>
          <w:szCs w:val="26"/>
          <w:rtl/>
        </w:rPr>
        <w:t xml:space="preserve"> رنگ پس زم</w:t>
      </w:r>
      <w:r w:rsidRPr="004B11E2">
        <w:rPr>
          <w:rFonts w:cs="B Zar" w:hint="cs"/>
          <w:sz w:val="26"/>
          <w:szCs w:val="26"/>
          <w:rtl/>
        </w:rPr>
        <w:t>ی</w:t>
      </w:r>
      <w:r w:rsidRPr="004B11E2">
        <w:rPr>
          <w:rFonts w:cs="B Zar" w:hint="eastAsia"/>
          <w:sz w:val="26"/>
          <w:szCs w:val="26"/>
          <w:rtl/>
        </w:rPr>
        <w:t>نه</w:t>
      </w:r>
      <w:r w:rsidRPr="004B11E2">
        <w:rPr>
          <w:rFonts w:cs="B Zar"/>
          <w:sz w:val="26"/>
          <w:szCs w:val="26"/>
          <w:rtl/>
        </w:rPr>
        <w:t xml:space="preserve"> را در حالت عاد</w:t>
      </w:r>
      <w:r w:rsidRPr="004B11E2">
        <w:rPr>
          <w:rFonts w:cs="B Zar" w:hint="cs"/>
          <w:sz w:val="26"/>
          <w:szCs w:val="26"/>
          <w:rtl/>
        </w:rPr>
        <w:t>ی</w:t>
      </w:r>
      <w:r w:rsidRPr="004B11E2">
        <w:rPr>
          <w:rFonts w:cs="B Zar"/>
          <w:sz w:val="26"/>
          <w:szCs w:val="26"/>
          <w:rtl/>
        </w:rPr>
        <w:t xml:space="preserve"> مشخص م</w:t>
      </w:r>
      <w:r w:rsidRPr="004B11E2">
        <w:rPr>
          <w:rFonts w:cs="B Zar" w:hint="cs"/>
          <w:sz w:val="26"/>
          <w:szCs w:val="26"/>
          <w:rtl/>
        </w:rPr>
        <w:t>ی</w:t>
      </w:r>
      <w:r w:rsidRPr="004B11E2">
        <w:rPr>
          <w:rFonts w:cs="B Zar"/>
          <w:sz w:val="26"/>
          <w:szCs w:val="26"/>
          <w:rtl/>
        </w:rPr>
        <w:t xml:space="preserve"> کند.</w:t>
      </w:r>
    </w:p>
    <w:p w14:paraId="0C907C14" w14:textId="77777777" w:rsidR="004B11E2" w:rsidRPr="004B11E2" w:rsidRDefault="004B11E2" w:rsidP="004B11E2">
      <w:pPr>
        <w:rPr>
          <w:rFonts w:cs="B Zar"/>
          <w:sz w:val="26"/>
          <w:szCs w:val="26"/>
          <w:rtl/>
        </w:rPr>
      </w:pPr>
      <w:r w:rsidRPr="004B11E2">
        <w:rPr>
          <w:rFonts w:cs="B Zar"/>
          <w:sz w:val="26"/>
          <w:szCs w:val="26"/>
        </w:rPr>
        <w:t>Font</w:t>
      </w:r>
      <w:r w:rsidRPr="004B11E2">
        <w:rPr>
          <w:rFonts w:cs="B Zar"/>
          <w:sz w:val="26"/>
          <w:szCs w:val="26"/>
          <w:rtl/>
        </w:rPr>
        <w:t>: فونت متن</w:t>
      </w:r>
      <w:r w:rsidRPr="004B11E2">
        <w:rPr>
          <w:rFonts w:cs="B Zar" w:hint="cs"/>
          <w:sz w:val="26"/>
          <w:szCs w:val="26"/>
          <w:rtl/>
        </w:rPr>
        <w:t>ی</w:t>
      </w:r>
      <w:r w:rsidRPr="004B11E2">
        <w:rPr>
          <w:rFonts w:cs="B Zar"/>
          <w:sz w:val="26"/>
          <w:szCs w:val="26"/>
          <w:rtl/>
        </w:rPr>
        <w:t xml:space="preserve"> که برا</w:t>
      </w:r>
      <w:r w:rsidRPr="004B11E2">
        <w:rPr>
          <w:rFonts w:cs="B Zar" w:hint="cs"/>
          <w:sz w:val="26"/>
          <w:szCs w:val="26"/>
          <w:rtl/>
        </w:rPr>
        <w:t>ی</w:t>
      </w:r>
      <w:r w:rsidRPr="004B11E2">
        <w:rPr>
          <w:rFonts w:cs="B Zar"/>
          <w:sz w:val="26"/>
          <w:szCs w:val="26"/>
          <w:rtl/>
        </w:rPr>
        <w:t xml:space="preserve"> دکمه استفاده کرد</w:t>
      </w:r>
      <w:r w:rsidRPr="004B11E2">
        <w:rPr>
          <w:rFonts w:cs="B Zar" w:hint="cs"/>
          <w:sz w:val="26"/>
          <w:szCs w:val="26"/>
          <w:rtl/>
        </w:rPr>
        <w:t>ی</w:t>
      </w:r>
      <w:r w:rsidRPr="004B11E2">
        <w:rPr>
          <w:rFonts w:cs="B Zar" w:hint="eastAsia"/>
          <w:sz w:val="26"/>
          <w:szCs w:val="26"/>
          <w:rtl/>
        </w:rPr>
        <w:t>م</w:t>
      </w:r>
      <w:r w:rsidRPr="004B11E2">
        <w:rPr>
          <w:rFonts w:cs="B Zar"/>
          <w:sz w:val="26"/>
          <w:szCs w:val="26"/>
          <w:rtl/>
        </w:rPr>
        <w:t xml:space="preserve"> را مشخص م</w:t>
      </w:r>
      <w:r w:rsidRPr="004B11E2">
        <w:rPr>
          <w:rFonts w:cs="B Zar" w:hint="cs"/>
          <w:sz w:val="26"/>
          <w:szCs w:val="26"/>
          <w:rtl/>
        </w:rPr>
        <w:t>ی</w:t>
      </w:r>
      <w:r w:rsidRPr="004B11E2">
        <w:rPr>
          <w:rFonts w:cs="B Zar"/>
          <w:sz w:val="26"/>
          <w:szCs w:val="26"/>
          <w:rtl/>
        </w:rPr>
        <w:t xml:space="preserve"> کند.</w:t>
      </w:r>
    </w:p>
    <w:p w14:paraId="1DF4C962" w14:textId="77777777" w:rsidR="004B11E2" w:rsidRPr="004B11E2" w:rsidRDefault="004B11E2" w:rsidP="004B11E2">
      <w:pPr>
        <w:rPr>
          <w:rFonts w:cs="B Zar"/>
          <w:sz w:val="26"/>
          <w:szCs w:val="26"/>
          <w:rtl/>
        </w:rPr>
      </w:pPr>
      <w:r w:rsidRPr="004B11E2">
        <w:rPr>
          <w:rFonts w:cs="B Zar"/>
          <w:sz w:val="26"/>
          <w:szCs w:val="26"/>
        </w:rPr>
        <w:t>height</w:t>
      </w:r>
      <w:r w:rsidRPr="004B11E2">
        <w:rPr>
          <w:rFonts w:cs="B Zar"/>
          <w:sz w:val="26"/>
          <w:szCs w:val="26"/>
          <w:rtl/>
        </w:rPr>
        <w:t>: ارتفاع دکمه، به صورت خطوط برا</w:t>
      </w:r>
      <w:r w:rsidRPr="004B11E2">
        <w:rPr>
          <w:rFonts w:cs="B Zar" w:hint="cs"/>
          <w:sz w:val="26"/>
          <w:szCs w:val="26"/>
          <w:rtl/>
        </w:rPr>
        <w:t>ی</w:t>
      </w:r>
      <w:r w:rsidRPr="004B11E2">
        <w:rPr>
          <w:rFonts w:cs="B Zar"/>
          <w:sz w:val="26"/>
          <w:szCs w:val="26"/>
          <w:rtl/>
        </w:rPr>
        <w:t xml:space="preserve"> دکمه متن</w:t>
      </w:r>
      <w:r w:rsidRPr="004B11E2">
        <w:rPr>
          <w:rFonts w:cs="B Zar" w:hint="cs"/>
          <w:sz w:val="26"/>
          <w:szCs w:val="26"/>
          <w:rtl/>
        </w:rPr>
        <w:t>ی</w:t>
      </w:r>
      <w:r w:rsidRPr="004B11E2">
        <w:rPr>
          <w:rFonts w:cs="B Zar"/>
          <w:sz w:val="26"/>
          <w:szCs w:val="26"/>
          <w:rtl/>
        </w:rPr>
        <w:t xml:space="preserve"> و به صورت پ</w:t>
      </w:r>
      <w:r w:rsidRPr="004B11E2">
        <w:rPr>
          <w:rFonts w:cs="B Zar" w:hint="cs"/>
          <w:sz w:val="26"/>
          <w:szCs w:val="26"/>
          <w:rtl/>
        </w:rPr>
        <w:t>ی</w:t>
      </w:r>
      <w:r w:rsidRPr="004B11E2">
        <w:rPr>
          <w:rFonts w:cs="B Zar" w:hint="eastAsia"/>
          <w:sz w:val="26"/>
          <w:szCs w:val="26"/>
          <w:rtl/>
        </w:rPr>
        <w:t>کسل</w:t>
      </w:r>
      <w:r w:rsidRPr="004B11E2">
        <w:rPr>
          <w:rFonts w:cs="B Zar"/>
          <w:sz w:val="26"/>
          <w:szCs w:val="26"/>
          <w:rtl/>
        </w:rPr>
        <w:t xml:space="preserve"> برا</w:t>
      </w:r>
      <w:r w:rsidRPr="004B11E2">
        <w:rPr>
          <w:rFonts w:cs="B Zar" w:hint="cs"/>
          <w:sz w:val="26"/>
          <w:szCs w:val="26"/>
          <w:rtl/>
        </w:rPr>
        <w:t>ی</w:t>
      </w:r>
      <w:r w:rsidRPr="004B11E2">
        <w:rPr>
          <w:rFonts w:cs="B Zar"/>
          <w:sz w:val="26"/>
          <w:szCs w:val="26"/>
          <w:rtl/>
        </w:rPr>
        <w:t xml:space="preserve"> دکمه تصو</w:t>
      </w:r>
      <w:r w:rsidRPr="004B11E2">
        <w:rPr>
          <w:rFonts w:cs="B Zar" w:hint="cs"/>
          <w:sz w:val="26"/>
          <w:szCs w:val="26"/>
          <w:rtl/>
        </w:rPr>
        <w:t>ی</w:t>
      </w:r>
      <w:r w:rsidRPr="004B11E2">
        <w:rPr>
          <w:rFonts w:cs="B Zar" w:hint="eastAsia"/>
          <w:sz w:val="26"/>
          <w:szCs w:val="26"/>
          <w:rtl/>
        </w:rPr>
        <w:t>ر</w:t>
      </w:r>
      <w:r w:rsidRPr="004B11E2">
        <w:rPr>
          <w:rFonts w:cs="B Zar" w:hint="cs"/>
          <w:sz w:val="26"/>
          <w:szCs w:val="26"/>
          <w:rtl/>
        </w:rPr>
        <w:t>ی</w:t>
      </w:r>
      <w:r w:rsidRPr="004B11E2">
        <w:rPr>
          <w:rFonts w:cs="B Zar"/>
          <w:sz w:val="26"/>
          <w:szCs w:val="26"/>
          <w:rtl/>
        </w:rPr>
        <w:t xml:space="preserve"> را مشخص م</w:t>
      </w:r>
      <w:r w:rsidRPr="004B11E2">
        <w:rPr>
          <w:rFonts w:cs="B Zar" w:hint="cs"/>
          <w:sz w:val="26"/>
          <w:szCs w:val="26"/>
          <w:rtl/>
        </w:rPr>
        <w:t>ی</w:t>
      </w:r>
      <w:r w:rsidRPr="004B11E2">
        <w:rPr>
          <w:rFonts w:cs="B Zar"/>
          <w:sz w:val="26"/>
          <w:szCs w:val="26"/>
          <w:rtl/>
        </w:rPr>
        <w:t xml:space="preserve"> کند.</w:t>
      </w:r>
    </w:p>
    <w:p w14:paraId="52DE7E55" w14:textId="77777777" w:rsidR="004B11E2" w:rsidRPr="004B11E2" w:rsidRDefault="004B11E2" w:rsidP="004B11E2">
      <w:pPr>
        <w:rPr>
          <w:rFonts w:cs="B Zar"/>
          <w:sz w:val="26"/>
          <w:szCs w:val="26"/>
          <w:rtl/>
        </w:rPr>
      </w:pPr>
      <w:r w:rsidRPr="004B11E2">
        <w:rPr>
          <w:rFonts w:cs="B Zar"/>
          <w:sz w:val="26"/>
          <w:szCs w:val="26"/>
        </w:rPr>
        <w:t>width</w:t>
      </w:r>
      <w:r w:rsidRPr="004B11E2">
        <w:rPr>
          <w:rFonts w:cs="B Zar"/>
          <w:sz w:val="26"/>
          <w:szCs w:val="26"/>
          <w:rtl/>
        </w:rPr>
        <w:t>: عرض دکمه، به صورت تعداد حروف برا</w:t>
      </w:r>
      <w:r w:rsidRPr="004B11E2">
        <w:rPr>
          <w:rFonts w:cs="B Zar" w:hint="cs"/>
          <w:sz w:val="26"/>
          <w:szCs w:val="26"/>
          <w:rtl/>
        </w:rPr>
        <w:t>ی</w:t>
      </w:r>
      <w:r w:rsidRPr="004B11E2">
        <w:rPr>
          <w:rFonts w:cs="B Zar"/>
          <w:sz w:val="26"/>
          <w:szCs w:val="26"/>
          <w:rtl/>
        </w:rPr>
        <w:t xml:space="preserve"> نما</w:t>
      </w:r>
      <w:r w:rsidRPr="004B11E2">
        <w:rPr>
          <w:rFonts w:cs="B Zar" w:hint="cs"/>
          <w:sz w:val="26"/>
          <w:szCs w:val="26"/>
          <w:rtl/>
        </w:rPr>
        <w:t>ی</w:t>
      </w:r>
      <w:r w:rsidRPr="004B11E2">
        <w:rPr>
          <w:rFonts w:cs="B Zar" w:hint="eastAsia"/>
          <w:sz w:val="26"/>
          <w:szCs w:val="26"/>
          <w:rtl/>
        </w:rPr>
        <w:t>ش</w:t>
      </w:r>
      <w:r w:rsidRPr="004B11E2">
        <w:rPr>
          <w:rFonts w:cs="B Zar"/>
          <w:sz w:val="26"/>
          <w:szCs w:val="26"/>
          <w:rtl/>
        </w:rPr>
        <w:t xml:space="preserve"> متن</w:t>
      </w:r>
      <w:r w:rsidRPr="004B11E2">
        <w:rPr>
          <w:rFonts w:cs="B Zar" w:hint="cs"/>
          <w:sz w:val="26"/>
          <w:szCs w:val="26"/>
          <w:rtl/>
        </w:rPr>
        <w:t>ی</w:t>
      </w:r>
      <w:r w:rsidRPr="004B11E2">
        <w:rPr>
          <w:rFonts w:cs="B Zar"/>
          <w:sz w:val="26"/>
          <w:szCs w:val="26"/>
          <w:rtl/>
        </w:rPr>
        <w:t xml:space="preserve"> </w:t>
      </w:r>
      <w:r w:rsidRPr="004B11E2">
        <w:rPr>
          <w:rFonts w:cs="B Zar" w:hint="cs"/>
          <w:sz w:val="26"/>
          <w:szCs w:val="26"/>
          <w:rtl/>
        </w:rPr>
        <w:t>ی</w:t>
      </w:r>
      <w:r w:rsidRPr="004B11E2">
        <w:rPr>
          <w:rFonts w:cs="B Zar" w:hint="eastAsia"/>
          <w:sz w:val="26"/>
          <w:szCs w:val="26"/>
          <w:rtl/>
        </w:rPr>
        <w:t>ا</w:t>
      </w:r>
      <w:r w:rsidRPr="004B11E2">
        <w:rPr>
          <w:rFonts w:cs="B Zar"/>
          <w:sz w:val="26"/>
          <w:szCs w:val="26"/>
          <w:rtl/>
        </w:rPr>
        <w:t xml:space="preserve"> به صورت پ</w:t>
      </w:r>
      <w:r w:rsidRPr="004B11E2">
        <w:rPr>
          <w:rFonts w:cs="B Zar" w:hint="cs"/>
          <w:sz w:val="26"/>
          <w:szCs w:val="26"/>
          <w:rtl/>
        </w:rPr>
        <w:t>ی</w:t>
      </w:r>
      <w:r w:rsidRPr="004B11E2">
        <w:rPr>
          <w:rFonts w:cs="B Zar" w:hint="eastAsia"/>
          <w:sz w:val="26"/>
          <w:szCs w:val="26"/>
          <w:rtl/>
        </w:rPr>
        <w:t>کسل</w:t>
      </w:r>
      <w:r w:rsidRPr="004B11E2">
        <w:rPr>
          <w:rFonts w:cs="B Zar"/>
          <w:sz w:val="26"/>
          <w:szCs w:val="26"/>
          <w:rtl/>
        </w:rPr>
        <w:t xml:space="preserve"> برا</w:t>
      </w:r>
      <w:r w:rsidRPr="004B11E2">
        <w:rPr>
          <w:rFonts w:cs="B Zar" w:hint="cs"/>
          <w:sz w:val="26"/>
          <w:szCs w:val="26"/>
          <w:rtl/>
        </w:rPr>
        <w:t>ی</w:t>
      </w:r>
      <w:r w:rsidRPr="004B11E2">
        <w:rPr>
          <w:rFonts w:cs="B Zar"/>
          <w:sz w:val="26"/>
          <w:szCs w:val="26"/>
          <w:rtl/>
        </w:rPr>
        <w:t xml:space="preserve"> نما</w:t>
      </w:r>
      <w:r w:rsidRPr="004B11E2">
        <w:rPr>
          <w:rFonts w:cs="B Zar" w:hint="cs"/>
          <w:sz w:val="26"/>
          <w:szCs w:val="26"/>
          <w:rtl/>
        </w:rPr>
        <w:t>ی</w:t>
      </w:r>
      <w:r w:rsidRPr="004B11E2">
        <w:rPr>
          <w:rFonts w:cs="B Zar" w:hint="eastAsia"/>
          <w:sz w:val="26"/>
          <w:szCs w:val="26"/>
          <w:rtl/>
        </w:rPr>
        <w:t>ش</w:t>
      </w:r>
      <w:r w:rsidRPr="004B11E2">
        <w:rPr>
          <w:rFonts w:cs="B Zar"/>
          <w:sz w:val="26"/>
          <w:szCs w:val="26"/>
          <w:rtl/>
        </w:rPr>
        <w:t xml:space="preserve"> تصو</w:t>
      </w:r>
      <w:r w:rsidRPr="004B11E2">
        <w:rPr>
          <w:rFonts w:cs="B Zar" w:hint="cs"/>
          <w:sz w:val="26"/>
          <w:szCs w:val="26"/>
          <w:rtl/>
        </w:rPr>
        <w:t>ی</w:t>
      </w:r>
      <w:r w:rsidRPr="004B11E2">
        <w:rPr>
          <w:rFonts w:cs="B Zar" w:hint="eastAsia"/>
          <w:sz w:val="26"/>
          <w:szCs w:val="26"/>
          <w:rtl/>
        </w:rPr>
        <w:t>ر</w:t>
      </w:r>
      <w:r w:rsidRPr="004B11E2">
        <w:rPr>
          <w:rFonts w:cs="B Zar"/>
          <w:sz w:val="26"/>
          <w:szCs w:val="26"/>
          <w:rtl/>
        </w:rPr>
        <w:t xml:space="preserve"> را مشخص </w:t>
      </w:r>
    </w:p>
    <w:p w14:paraId="3CA15287" w14:textId="77777777" w:rsidR="004B11E2" w:rsidRPr="004B11E2" w:rsidRDefault="004B11E2" w:rsidP="004B11E2">
      <w:pPr>
        <w:rPr>
          <w:rFonts w:cs="B Zar"/>
          <w:sz w:val="26"/>
          <w:szCs w:val="26"/>
          <w:rtl/>
        </w:rPr>
      </w:pPr>
      <w:r w:rsidRPr="004B11E2">
        <w:rPr>
          <w:rFonts w:cs="B Zar" w:hint="eastAsia"/>
          <w:sz w:val="26"/>
          <w:szCs w:val="26"/>
          <w:rtl/>
        </w:rPr>
        <w:lastRenderedPageBreak/>
        <w:t>م</w:t>
      </w:r>
      <w:r w:rsidRPr="004B11E2">
        <w:rPr>
          <w:rFonts w:cs="B Zar" w:hint="cs"/>
          <w:sz w:val="26"/>
          <w:szCs w:val="26"/>
          <w:rtl/>
        </w:rPr>
        <w:t>ی</w:t>
      </w:r>
      <w:r w:rsidRPr="004B11E2">
        <w:rPr>
          <w:rFonts w:cs="B Zar" w:hint="eastAsia"/>
          <w:sz w:val="26"/>
          <w:szCs w:val="26"/>
          <w:rtl/>
        </w:rPr>
        <w:t>کند</w:t>
      </w:r>
    </w:p>
    <w:p w14:paraId="41D9F036" w14:textId="4482A5F1" w:rsidR="004B11E2" w:rsidRPr="00870849" w:rsidRDefault="004B11E2" w:rsidP="004B11E2">
      <w:pPr>
        <w:rPr>
          <w:rFonts w:cs="B Zar"/>
          <w:sz w:val="26"/>
          <w:szCs w:val="26"/>
          <w:rtl/>
        </w:rPr>
      </w:pPr>
      <w:r w:rsidRPr="00870849">
        <w:rPr>
          <w:rFonts w:cs="B Zar"/>
          <w:sz w:val="26"/>
          <w:szCs w:val="26"/>
        </w:rPr>
        <w:t>relif</w:t>
      </w:r>
      <w:r w:rsidRPr="00870849">
        <w:rPr>
          <w:rFonts w:cs="B Zar"/>
          <w:sz w:val="26"/>
          <w:szCs w:val="26"/>
          <w:rtl/>
        </w:rPr>
        <w:t>: نوع لبه کنار</w:t>
      </w:r>
      <w:r w:rsidRPr="00870849">
        <w:rPr>
          <w:rFonts w:cs="B Zar" w:hint="cs"/>
          <w:sz w:val="26"/>
          <w:szCs w:val="26"/>
          <w:rtl/>
        </w:rPr>
        <w:t>ی</w:t>
      </w:r>
      <w:r w:rsidRPr="00870849">
        <w:rPr>
          <w:rFonts w:cs="B Zar"/>
          <w:sz w:val="26"/>
          <w:szCs w:val="26"/>
          <w:rtl/>
        </w:rPr>
        <w:t xml:space="preserve"> را مشخص م</w:t>
      </w:r>
      <w:r w:rsidRPr="00870849">
        <w:rPr>
          <w:rFonts w:cs="B Zar" w:hint="cs"/>
          <w:sz w:val="26"/>
          <w:szCs w:val="26"/>
          <w:rtl/>
        </w:rPr>
        <w:t>ی</w:t>
      </w:r>
      <w:r w:rsidRPr="00870849">
        <w:rPr>
          <w:rFonts w:cs="B Zar"/>
          <w:sz w:val="26"/>
          <w:szCs w:val="26"/>
          <w:rtl/>
        </w:rPr>
        <w:t xml:space="preserve"> کند. ا</w:t>
      </w:r>
      <w:r w:rsidRPr="00870849">
        <w:rPr>
          <w:rFonts w:cs="B Zar" w:hint="cs"/>
          <w:sz w:val="26"/>
          <w:szCs w:val="26"/>
          <w:rtl/>
        </w:rPr>
        <w:t>ی</w:t>
      </w:r>
      <w:r w:rsidRPr="00870849">
        <w:rPr>
          <w:rFonts w:cs="B Zar" w:hint="eastAsia"/>
          <w:sz w:val="26"/>
          <w:szCs w:val="26"/>
          <w:rtl/>
        </w:rPr>
        <w:t>ن</w:t>
      </w:r>
      <w:r w:rsidRPr="00870849">
        <w:rPr>
          <w:rFonts w:cs="B Zar"/>
          <w:sz w:val="26"/>
          <w:szCs w:val="26"/>
          <w:rtl/>
        </w:rPr>
        <w:t xml:space="preserve"> خاص</w:t>
      </w:r>
      <w:r w:rsidRPr="00870849">
        <w:rPr>
          <w:rFonts w:cs="B Zar" w:hint="cs"/>
          <w:sz w:val="26"/>
          <w:szCs w:val="26"/>
          <w:rtl/>
        </w:rPr>
        <w:t>ی</w:t>
      </w:r>
      <w:r w:rsidRPr="00870849">
        <w:rPr>
          <w:rFonts w:cs="B Zar" w:hint="eastAsia"/>
          <w:sz w:val="26"/>
          <w:szCs w:val="26"/>
          <w:rtl/>
        </w:rPr>
        <w:t>ت</w:t>
      </w:r>
      <w:r w:rsidRPr="00870849">
        <w:rPr>
          <w:rFonts w:cs="B Zar"/>
          <w:sz w:val="26"/>
          <w:szCs w:val="26"/>
          <w:rtl/>
        </w:rPr>
        <w:t xml:space="preserve"> دارا</w:t>
      </w:r>
      <w:r w:rsidRPr="00870849">
        <w:rPr>
          <w:rFonts w:cs="B Zar" w:hint="cs"/>
          <w:sz w:val="26"/>
          <w:szCs w:val="26"/>
          <w:rtl/>
        </w:rPr>
        <w:t>ی</w:t>
      </w:r>
      <w:r w:rsidRPr="00870849">
        <w:rPr>
          <w:rFonts w:cs="B Zar"/>
          <w:sz w:val="26"/>
          <w:szCs w:val="26"/>
          <w:rtl/>
        </w:rPr>
        <w:t xml:space="preserve"> مقاد</w:t>
      </w:r>
      <w:r w:rsidRPr="00870849">
        <w:rPr>
          <w:rFonts w:cs="B Zar" w:hint="cs"/>
          <w:sz w:val="26"/>
          <w:szCs w:val="26"/>
          <w:rtl/>
        </w:rPr>
        <w:t>ی</w:t>
      </w:r>
      <w:r w:rsidRPr="00870849">
        <w:rPr>
          <w:rFonts w:cs="B Zar" w:hint="eastAsia"/>
          <w:sz w:val="26"/>
          <w:szCs w:val="26"/>
          <w:rtl/>
        </w:rPr>
        <w:t>ر</w:t>
      </w:r>
      <w:r w:rsidRPr="00870849">
        <w:rPr>
          <w:rFonts w:cs="B Zar"/>
          <w:sz w:val="26"/>
          <w:szCs w:val="26"/>
          <w:rtl/>
        </w:rPr>
        <w:t xml:space="preserve"> </w:t>
      </w:r>
      <w:r w:rsidRPr="00870849">
        <w:rPr>
          <w:rFonts w:cs="B Zar"/>
          <w:sz w:val="26"/>
          <w:szCs w:val="26"/>
        </w:rPr>
        <w:t>GROOVE</w:t>
      </w:r>
      <w:r w:rsidRPr="00870849">
        <w:rPr>
          <w:rFonts w:cs="B Zar"/>
          <w:sz w:val="26"/>
          <w:szCs w:val="26"/>
          <w:rtl/>
        </w:rPr>
        <w:t>،</w:t>
      </w:r>
      <w:r w:rsidRPr="00870849">
        <w:rPr>
          <w:rFonts w:cs="B Zar"/>
          <w:sz w:val="26"/>
          <w:szCs w:val="26"/>
        </w:rPr>
        <w:t>RAISED</w:t>
      </w:r>
      <w:r w:rsidRPr="00870849">
        <w:rPr>
          <w:rFonts w:cs="B Zar"/>
          <w:sz w:val="26"/>
          <w:szCs w:val="26"/>
          <w:rtl/>
        </w:rPr>
        <w:t xml:space="preserve">، </w:t>
      </w:r>
      <w:r w:rsidRPr="00870849">
        <w:rPr>
          <w:rFonts w:cs="B Zar"/>
          <w:sz w:val="26"/>
          <w:szCs w:val="26"/>
        </w:rPr>
        <w:t>SUNKEN</w:t>
      </w:r>
      <w:r w:rsidRPr="00870849">
        <w:rPr>
          <w:rFonts w:cs="B Zar"/>
          <w:sz w:val="26"/>
          <w:szCs w:val="26"/>
          <w:rtl/>
        </w:rPr>
        <w:t xml:space="preserve">و </w:t>
      </w:r>
      <w:r w:rsidRPr="00870849">
        <w:rPr>
          <w:rFonts w:cs="B Zar"/>
          <w:sz w:val="26"/>
          <w:szCs w:val="26"/>
        </w:rPr>
        <w:t>RIDGE</w:t>
      </w:r>
      <w:r w:rsidRPr="00870849">
        <w:rPr>
          <w:rFonts w:cs="B Zar"/>
          <w:sz w:val="26"/>
          <w:szCs w:val="26"/>
          <w:rtl/>
        </w:rPr>
        <w:t xml:space="preserve"> است. ا</w:t>
      </w:r>
      <w:r w:rsidRPr="00870849">
        <w:rPr>
          <w:rFonts w:cs="B Zar" w:hint="cs"/>
          <w:sz w:val="26"/>
          <w:szCs w:val="26"/>
          <w:rtl/>
        </w:rPr>
        <w:t>ی</w:t>
      </w:r>
      <w:r w:rsidRPr="00870849">
        <w:rPr>
          <w:rFonts w:cs="B Zar" w:hint="eastAsia"/>
          <w:sz w:val="26"/>
          <w:szCs w:val="26"/>
          <w:rtl/>
        </w:rPr>
        <w:t>ن</w:t>
      </w:r>
      <w:r w:rsidRPr="00870849">
        <w:rPr>
          <w:rFonts w:cs="B Zar"/>
          <w:sz w:val="26"/>
          <w:szCs w:val="26"/>
          <w:rtl/>
        </w:rPr>
        <w:t xml:space="preserve"> عبارت ها</w:t>
      </w:r>
      <w:r w:rsidRPr="00870849">
        <w:rPr>
          <w:rFonts w:cs="B Zar" w:hint="cs"/>
          <w:sz w:val="26"/>
          <w:szCs w:val="26"/>
          <w:rtl/>
        </w:rPr>
        <w:t>ی</w:t>
      </w:r>
      <w:r w:rsidRPr="00870849">
        <w:rPr>
          <w:rFonts w:cs="B Zar"/>
          <w:sz w:val="26"/>
          <w:szCs w:val="26"/>
          <w:rtl/>
        </w:rPr>
        <w:t xml:space="preserve"> بالا همون حالت</w:t>
      </w:r>
      <w:r w:rsidRPr="00870849">
        <w:rPr>
          <w:rFonts w:cs="B Zar" w:hint="cs"/>
          <w:sz w:val="26"/>
          <w:szCs w:val="26"/>
          <w:rtl/>
        </w:rPr>
        <w:t>ی</w:t>
      </w:r>
      <w:r w:rsidRPr="00870849">
        <w:rPr>
          <w:rFonts w:cs="B Zar"/>
          <w:sz w:val="26"/>
          <w:szCs w:val="26"/>
          <w:rtl/>
        </w:rPr>
        <w:t xml:space="preserve"> است که انتخاب کرد</w:t>
      </w:r>
      <w:r w:rsidRPr="00870849">
        <w:rPr>
          <w:rFonts w:cs="B Zar" w:hint="cs"/>
          <w:sz w:val="26"/>
          <w:szCs w:val="26"/>
          <w:rtl/>
        </w:rPr>
        <w:t>ی</w:t>
      </w:r>
      <w:r w:rsidRPr="00870849">
        <w:rPr>
          <w:rFonts w:cs="B Zar" w:hint="eastAsia"/>
          <w:sz w:val="26"/>
          <w:szCs w:val="26"/>
          <w:rtl/>
        </w:rPr>
        <w:t>م</w:t>
      </w:r>
      <w:r w:rsidRPr="00870849">
        <w:rPr>
          <w:rFonts w:cs="B Zar"/>
          <w:sz w:val="26"/>
          <w:szCs w:val="26"/>
          <w:rtl/>
        </w:rPr>
        <w:t xml:space="preserve"> صفحه نما</w:t>
      </w:r>
      <w:r w:rsidRPr="00870849">
        <w:rPr>
          <w:rFonts w:cs="B Zar" w:hint="cs"/>
          <w:sz w:val="26"/>
          <w:szCs w:val="26"/>
          <w:rtl/>
        </w:rPr>
        <w:t>ی</w:t>
      </w:r>
      <w:r w:rsidRPr="00870849">
        <w:rPr>
          <w:rFonts w:cs="B Zar" w:hint="eastAsia"/>
          <w:sz w:val="26"/>
          <w:szCs w:val="26"/>
          <w:rtl/>
        </w:rPr>
        <w:t>شگر</w:t>
      </w:r>
      <w:r w:rsidRPr="00870849">
        <w:rPr>
          <w:rFonts w:cs="B Zar"/>
          <w:sz w:val="26"/>
          <w:szCs w:val="26"/>
          <w:rtl/>
        </w:rPr>
        <w:t xml:space="preserve"> ماش</w:t>
      </w:r>
      <w:r w:rsidRPr="00870849">
        <w:rPr>
          <w:rFonts w:cs="B Zar" w:hint="cs"/>
          <w:sz w:val="26"/>
          <w:szCs w:val="26"/>
          <w:rtl/>
        </w:rPr>
        <w:t>ی</w:t>
      </w:r>
      <w:r w:rsidRPr="00870849">
        <w:rPr>
          <w:rFonts w:cs="B Zar" w:hint="eastAsia"/>
          <w:sz w:val="26"/>
          <w:szCs w:val="26"/>
          <w:rtl/>
        </w:rPr>
        <w:t>ن</w:t>
      </w:r>
      <w:r w:rsidRPr="00870849">
        <w:rPr>
          <w:rFonts w:cs="B Zar"/>
          <w:sz w:val="26"/>
          <w:szCs w:val="26"/>
          <w:rtl/>
        </w:rPr>
        <w:t xml:space="preserve"> حساب ما چگونه باشد. </w:t>
      </w:r>
    </w:p>
    <w:p w14:paraId="60E12F9E" w14:textId="77777777" w:rsidR="004B11E2" w:rsidRPr="00870849" w:rsidRDefault="004B11E2" w:rsidP="004B11E2">
      <w:pPr>
        <w:rPr>
          <w:rFonts w:cs="B Zar"/>
          <w:sz w:val="26"/>
          <w:szCs w:val="26"/>
          <w:rtl/>
        </w:rPr>
      </w:pPr>
      <w:r w:rsidRPr="00870849">
        <w:rPr>
          <w:rFonts w:cs="B Zar"/>
          <w:sz w:val="26"/>
          <w:szCs w:val="26"/>
        </w:rPr>
        <w:t>State</w:t>
      </w:r>
      <w:r w:rsidRPr="00870849">
        <w:rPr>
          <w:rFonts w:cs="B Zar"/>
          <w:sz w:val="26"/>
          <w:szCs w:val="26"/>
          <w:rtl/>
        </w:rPr>
        <w:t>: برا</w:t>
      </w:r>
      <w:r w:rsidRPr="00870849">
        <w:rPr>
          <w:rFonts w:cs="B Zar" w:hint="cs"/>
          <w:sz w:val="26"/>
          <w:szCs w:val="26"/>
          <w:rtl/>
        </w:rPr>
        <w:t>ی</w:t>
      </w:r>
      <w:r w:rsidRPr="00870849">
        <w:rPr>
          <w:rFonts w:cs="B Zar"/>
          <w:sz w:val="26"/>
          <w:szCs w:val="26"/>
          <w:rtl/>
        </w:rPr>
        <w:t xml:space="preserve"> ا</w:t>
      </w:r>
      <w:r w:rsidRPr="00870849">
        <w:rPr>
          <w:rFonts w:cs="B Zar" w:hint="cs"/>
          <w:sz w:val="26"/>
          <w:szCs w:val="26"/>
          <w:rtl/>
        </w:rPr>
        <w:t>ی</w:t>
      </w:r>
      <w:r w:rsidRPr="00870849">
        <w:rPr>
          <w:rFonts w:cs="B Zar" w:hint="eastAsia"/>
          <w:sz w:val="26"/>
          <w:szCs w:val="26"/>
          <w:rtl/>
        </w:rPr>
        <w:t>جاد</w:t>
      </w:r>
      <w:r w:rsidRPr="00870849">
        <w:rPr>
          <w:rFonts w:cs="B Zar"/>
          <w:sz w:val="26"/>
          <w:szCs w:val="26"/>
          <w:rtl/>
        </w:rPr>
        <w:t xml:space="preserve"> وضع</w:t>
      </w:r>
      <w:r w:rsidRPr="00870849">
        <w:rPr>
          <w:rFonts w:cs="B Zar" w:hint="cs"/>
          <w:sz w:val="26"/>
          <w:szCs w:val="26"/>
          <w:rtl/>
        </w:rPr>
        <w:t>ی</w:t>
      </w:r>
      <w:r w:rsidRPr="00870849">
        <w:rPr>
          <w:rFonts w:cs="B Zar" w:hint="eastAsia"/>
          <w:sz w:val="26"/>
          <w:szCs w:val="26"/>
          <w:rtl/>
        </w:rPr>
        <w:t>ت</w:t>
      </w:r>
      <w:r w:rsidRPr="00870849">
        <w:rPr>
          <w:rFonts w:cs="B Zar"/>
          <w:sz w:val="26"/>
          <w:szCs w:val="26"/>
          <w:rtl/>
        </w:rPr>
        <w:t xml:space="preserve"> کل</w:t>
      </w:r>
      <w:r w:rsidRPr="00870849">
        <w:rPr>
          <w:rFonts w:cs="B Zar" w:hint="cs"/>
          <w:sz w:val="26"/>
          <w:szCs w:val="26"/>
          <w:rtl/>
        </w:rPr>
        <w:t>ی</w:t>
      </w:r>
      <w:r w:rsidRPr="00870849">
        <w:rPr>
          <w:rFonts w:cs="B Zar" w:hint="eastAsia"/>
          <w:sz w:val="26"/>
          <w:szCs w:val="26"/>
          <w:rtl/>
        </w:rPr>
        <w:t>د</w:t>
      </w:r>
      <w:r w:rsidRPr="00870849">
        <w:rPr>
          <w:rFonts w:cs="B Zar"/>
          <w:sz w:val="26"/>
          <w:szCs w:val="26"/>
          <w:rtl/>
        </w:rPr>
        <w:t xml:space="preserve"> </w:t>
      </w:r>
      <w:r w:rsidRPr="00870849">
        <w:rPr>
          <w:rFonts w:cs="B Zar" w:hint="cs"/>
          <w:sz w:val="26"/>
          <w:szCs w:val="26"/>
          <w:rtl/>
        </w:rPr>
        <w:t>ی</w:t>
      </w:r>
      <w:r w:rsidRPr="00870849">
        <w:rPr>
          <w:rFonts w:cs="B Zar" w:hint="eastAsia"/>
          <w:sz w:val="26"/>
          <w:szCs w:val="26"/>
          <w:rtl/>
        </w:rPr>
        <w:t>ا</w:t>
      </w:r>
      <w:r w:rsidRPr="00870849">
        <w:rPr>
          <w:rFonts w:cs="B Zar"/>
          <w:sz w:val="26"/>
          <w:szCs w:val="26"/>
          <w:rtl/>
        </w:rPr>
        <w:t xml:space="preserve"> و</w:t>
      </w:r>
      <w:r w:rsidRPr="00870849">
        <w:rPr>
          <w:rFonts w:cs="B Zar" w:hint="cs"/>
          <w:sz w:val="26"/>
          <w:szCs w:val="26"/>
          <w:rtl/>
        </w:rPr>
        <w:t>ی</w:t>
      </w:r>
      <w:r w:rsidRPr="00870849">
        <w:rPr>
          <w:rFonts w:cs="B Zar" w:hint="eastAsia"/>
          <w:sz w:val="26"/>
          <w:szCs w:val="26"/>
          <w:rtl/>
        </w:rPr>
        <w:t>جت</w:t>
      </w:r>
      <w:r w:rsidRPr="00870849">
        <w:rPr>
          <w:rFonts w:cs="B Zar"/>
          <w:sz w:val="26"/>
          <w:szCs w:val="26"/>
          <w:rtl/>
        </w:rPr>
        <w:t xml:space="preserve"> مورد نظر که شامل 3 پارامتر </w:t>
      </w:r>
      <w:r w:rsidRPr="00870849">
        <w:rPr>
          <w:rFonts w:cs="B Zar"/>
          <w:sz w:val="26"/>
          <w:szCs w:val="26"/>
        </w:rPr>
        <w:t>active</w:t>
      </w:r>
      <w:r w:rsidRPr="00870849">
        <w:rPr>
          <w:rFonts w:cs="B Zar"/>
          <w:sz w:val="26"/>
          <w:szCs w:val="26"/>
          <w:rtl/>
        </w:rPr>
        <w:t xml:space="preserve"> و </w:t>
      </w:r>
      <w:r w:rsidRPr="00870849">
        <w:rPr>
          <w:rFonts w:cs="B Zar"/>
          <w:sz w:val="26"/>
          <w:szCs w:val="26"/>
        </w:rPr>
        <w:t>normal</w:t>
      </w:r>
      <w:r w:rsidRPr="00870849">
        <w:rPr>
          <w:rFonts w:cs="B Zar"/>
          <w:sz w:val="26"/>
          <w:szCs w:val="26"/>
          <w:rtl/>
        </w:rPr>
        <w:t xml:space="preserve"> و </w:t>
      </w:r>
      <w:r w:rsidRPr="00870849">
        <w:rPr>
          <w:rFonts w:cs="B Zar"/>
          <w:sz w:val="26"/>
          <w:szCs w:val="26"/>
        </w:rPr>
        <w:t>disabled</w:t>
      </w:r>
      <w:r w:rsidRPr="00870849">
        <w:rPr>
          <w:rFonts w:cs="B Zar"/>
          <w:sz w:val="26"/>
          <w:szCs w:val="26"/>
          <w:rtl/>
        </w:rPr>
        <w:t xml:space="preserve"> است </w:t>
      </w:r>
    </w:p>
    <w:p w14:paraId="57D1E179" w14:textId="254A0FAD" w:rsidR="00C40FCB" w:rsidRPr="00870849" w:rsidRDefault="004B11E2" w:rsidP="004B11E2">
      <w:pPr>
        <w:rPr>
          <w:rFonts w:cs="B Zar"/>
          <w:sz w:val="26"/>
          <w:szCs w:val="26"/>
          <w:rtl/>
        </w:rPr>
      </w:pPr>
      <w:r w:rsidRPr="00870849">
        <w:rPr>
          <w:rFonts w:cs="B Zar" w:hint="eastAsia"/>
          <w:sz w:val="26"/>
          <w:szCs w:val="26"/>
          <w:rtl/>
        </w:rPr>
        <w:t>که</w:t>
      </w:r>
      <w:r w:rsidRPr="00870849">
        <w:rPr>
          <w:rFonts w:cs="B Zar"/>
          <w:sz w:val="26"/>
          <w:szCs w:val="26"/>
          <w:rtl/>
        </w:rPr>
        <w:t xml:space="preserve"> اصولا به صورت پ</w:t>
      </w:r>
      <w:r w:rsidRPr="00870849">
        <w:rPr>
          <w:rFonts w:cs="B Zar" w:hint="cs"/>
          <w:sz w:val="26"/>
          <w:szCs w:val="26"/>
          <w:rtl/>
        </w:rPr>
        <w:t>ی</w:t>
      </w:r>
      <w:r w:rsidRPr="00870849">
        <w:rPr>
          <w:rFonts w:cs="B Zar" w:hint="eastAsia"/>
          <w:sz w:val="26"/>
          <w:szCs w:val="26"/>
          <w:rtl/>
        </w:rPr>
        <w:t>ش</w:t>
      </w:r>
      <w:r w:rsidRPr="00870849">
        <w:rPr>
          <w:rFonts w:cs="B Zar"/>
          <w:sz w:val="26"/>
          <w:szCs w:val="26"/>
          <w:rtl/>
        </w:rPr>
        <w:t xml:space="preserve"> فرض به حالت </w:t>
      </w:r>
      <w:r w:rsidRPr="00870849">
        <w:rPr>
          <w:rFonts w:cs="B Zar"/>
          <w:sz w:val="26"/>
          <w:szCs w:val="26"/>
        </w:rPr>
        <w:t>normal</w:t>
      </w:r>
      <w:r w:rsidRPr="00870849">
        <w:rPr>
          <w:rFonts w:cs="B Zar"/>
          <w:sz w:val="26"/>
          <w:szCs w:val="26"/>
          <w:rtl/>
        </w:rPr>
        <w:t xml:space="preserve"> است</w:t>
      </w:r>
      <w:r w:rsidR="006541E7" w:rsidRPr="00870849">
        <w:rPr>
          <w:rFonts w:cs="B Zar" w:hint="cs"/>
          <w:sz w:val="26"/>
          <w:szCs w:val="26"/>
          <w:rtl/>
        </w:rPr>
        <w:t>.</w:t>
      </w:r>
    </w:p>
    <w:p w14:paraId="25483531" w14:textId="1FF69A39" w:rsidR="006541E7" w:rsidRPr="00870849" w:rsidRDefault="00700242" w:rsidP="006541E7">
      <w:pPr>
        <w:rPr>
          <w:ins w:id="28" w:author="sara naseri" w:date="2021-09-05T11:37:00Z"/>
          <w:rFonts w:cs="B Zar"/>
          <w:sz w:val="26"/>
          <w:szCs w:val="26"/>
          <w:rtl/>
        </w:rPr>
      </w:pPr>
      <w:r w:rsidRPr="00870849">
        <w:rPr>
          <w:rFonts w:cs="B Zar"/>
          <w:sz w:val="26"/>
          <w:szCs w:val="26"/>
        </w:rPr>
        <w:t>t</w:t>
      </w:r>
      <w:r w:rsidR="006541E7" w:rsidRPr="00870849">
        <w:rPr>
          <w:rFonts w:cs="B Zar"/>
          <w:sz w:val="26"/>
          <w:szCs w:val="26"/>
        </w:rPr>
        <w:t>ext</w:t>
      </w:r>
      <w:r w:rsidRPr="00870849">
        <w:rPr>
          <w:rFonts w:cs="B Zar" w:hint="cs"/>
          <w:sz w:val="26"/>
          <w:szCs w:val="26"/>
          <w:rtl/>
        </w:rPr>
        <w:t>:</w:t>
      </w:r>
      <w:r w:rsidRPr="00870849">
        <w:rPr>
          <w:rFonts w:cs="B Zar"/>
          <w:rtl/>
        </w:rPr>
        <w:t xml:space="preserve"> </w:t>
      </w:r>
      <w:r w:rsidRPr="00870849">
        <w:rPr>
          <w:rFonts w:cs="B Zar"/>
          <w:sz w:val="26"/>
          <w:szCs w:val="26"/>
          <w:rtl/>
        </w:rPr>
        <w:t>نوشته ا</w:t>
      </w:r>
      <w:r w:rsidRPr="00870849">
        <w:rPr>
          <w:rFonts w:cs="B Zar" w:hint="cs"/>
          <w:sz w:val="26"/>
          <w:szCs w:val="26"/>
          <w:rtl/>
        </w:rPr>
        <w:t>ی</w:t>
      </w:r>
      <w:r w:rsidRPr="00870849">
        <w:rPr>
          <w:rFonts w:cs="B Zar"/>
          <w:sz w:val="26"/>
          <w:szCs w:val="26"/>
          <w:rtl/>
        </w:rPr>
        <w:t xml:space="preserve"> که م</w:t>
      </w:r>
      <w:r w:rsidRPr="00870849">
        <w:rPr>
          <w:rFonts w:cs="B Zar" w:hint="cs"/>
          <w:sz w:val="26"/>
          <w:szCs w:val="26"/>
          <w:rtl/>
        </w:rPr>
        <w:t>ی</w:t>
      </w:r>
      <w:r w:rsidRPr="00870849">
        <w:rPr>
          <w:rFonts w:cs="B Zar"/>
          <w:sz w:val="26"/>
          <w:szCs w:val="26"/>
          <w:rtl/>
        </w:rPr>
        <w:t xml:space="preserve"> خواهد بر رو</w:t>
      </w:r>
      <w:r w:rsidRPr="00870849">
        <w:rPr>
          <w:rFonts w:cs="B Zar" w:hint="cs"/>
          <w:sz w:val="26"/>
          <w:szCs w:val="26"/>
          <w:rtl/>
        </w:rPr>
        <w:t>ی</w:t>
      </w:r>
      <w:r w:rsidRPr="00870849">
        <w:rPr>
          <w:rFonts w:cs="B Zar"/>
          <w:sz w:val="26"/>
          <w:szCs w:val="26"/>
          <w:rtl/>
        </w:rPr>
        <w:t xml:space="preserve"> آن المان قرار بگ</w:t>
      </w:r>
      <w:r w:rsidRPr="00870849">
        <w:rPr>
          <w:rFonts w:cs="B Zar" w:hint="cs"/>
          <w:sz w:val="26"/>
          <w:szCs w:val="26"/>
          <w:rtl/>
        </w:rPr>
        <w:t>ی</w:t>
      </w:r>
      <w:r w:rsidRPr="00870849">
        <w:rPr>
          <w:rFonts w:cs="B Zar" w:hint="eastAsia"/>
          <w:sz w:val="26"/>
          <w:szCs w:val="26"/>
          <w:rtl/>
        </w:rPr>
        <w:t>رد</w:t>
      </w:r>
    </w:p>
    <w:p w14:paraId="17BFB312" w14:textId="77777777" w:rsidR="0094201D" w:rsidRPr="00870849" w:rsidRDefault="00700242" w:rsidP="006541E7">
      <w:pPr>
        <w:rPr>
          <w:rFonts w:cs="B Zar"/>
          <w:sz w:val="26"/>
          <w:szCs w:val="26"/>
          <w:rtl/>
        </w:rPr>
      </w:pPr>
      <w:r w:rsidRPr="00870849">
        <w:rPr>
          <w:rFonts w:cs="B Zar" w:hint="cs"/>
          <w:sz w:val="26"/>
          <w:szCs w:val="26"/>
          <w:rtl/>
        </w:rPr>
        <w:t xml:space="preserve"> </w:t>
      </w:r>
      <w:r w:rsidRPr="00870849">
        <w:rPr>
          <w:rFonts w:cs="B Zar"/>
          <w:sz w:val="26"/>
          <w:szCs w:val="26"/>
        </w:rPr>
        <w:t>textvariable</w:t>
      </w:r>
      <w:r w:rsidRPr="00870849">
        <w:rPr>
          <w:rFonts w:cs="B Zar" w:hint="cs"/>
          <w:sz w:val="26"/>
          <w:szCs w:val="26"/>
          <w:rtl/>
        </w:rPr>
        <w:t>: برای</w:t>
      </w:r>
      <w:r w:rsidRPr="00870849">
        <w:rPr>
          <w:rFonts w:cs="B Zar"/>
          <w:sz w:val="26"/>
          <w:szCs w:val="26"/>
          <w:rtl/>
        </w:rPr>
        <w:t xml:space="preserve"> </w:t>
      </w:r>
      <w:r w:rsidRPr="00870849">
        <w:rPr>
          <w:rFonts w:cs="B Zar" w:hint="cs"/>
          <w:sz w:val="26"/>
          <w:szCs w:val="26"/>
          <w:rtl/>
        </w:rPr>
        <w:t>نگه</w:t>
      </w:r>
      <w:r w:rsidRPr="00870849">
        <w:rPr>
          <w:rFonts w:cs="B Zar"/>
          <w:sz w:val="26"/>
          <w:szCs w:val="26"/>
          <w:rtl/>
        </w:rPr>
        <w:t xml:space="preserve"> </w:t>
      </w:r>
      <w:r w:rsidRPr="00870849">
        <w:rPr>
          <w:rFonts w:cs="B Zar" w:hint="cs"/>
          <w:sz w:val="26"/>
          <w:szCs w:val="26"/>
          <w:rtl/>
        </w:rPr>
        <w:t>داری</w:t>
      </w:r>
      <w:r w:rsidRPr="00870849">
        <w:rPr>
          <w:rFonts w:cs="B Zar"/>
          <w:sz w:val="26"/>
          <w:szCs w:val="26"/>
          <w:rtl/>
        </w:rPr>
        <w:t xml:space="preserve"> </w:t>
      </w:r>
      <w:r w:rsidRPr="00870849">
        <w:rPr>
          <w:rFonts w:cs="B Zar" w:hint="cs"/>
          <w:sz w:val="26"/>
          <w:szCs w:val="26"/>
          <w:rtl/>
        </w:rPr>
        <w:t>وضعیت</w:t>
      </w:r>
      <w:r w:rsidRPr="00870849">
        <w:rPr>
          <w:rFonts w:cs="B Zar"/>
          <w:sz w:val="26"/>
          <w:szCs w:val="26"/>
          <w:rtl/>
        </w:rPr>
        <w:t xml:space="preserve"> </w:t>
      </w:r>
      <w:r w:rsidRPr="00870849">
        <w:rPr>
          <w:rFonts w:cs="B Zar" w:hint="cs"/>
          <w:sz w:val="26"/>
          <w:szCs w:val="26"/>
          <w:rtl/>
        </w:rPr>
        <w:t>کلید</w:t>
      </w:r>
      <w:r w:rsidRPr="00870849">
        <w:rPr>
          <w:rFonts w:cs="B Zar"/>
          <w:sz w:val="26"/>
          <w:szCs w:val="26"/>
          <w:rtl/>
        </w:rPr>
        <w:t xml:space="preserve"> </w:t>
      </w:r>
      <w:r w:rsidRPr="00870849">
        <w:rPr>
          <w:rFonts w:cs="B Zar" w:hint="cs"/>
          <w:sz w:val="26"/>
          <w:szCs w:val="26"/>
          <w:rtl/>
        </w:rPr>
        <w:t>و</w:t>
      </w:r>
      <w:r w:rsidRPr="00870849">
        <w:rPr>
          <w:rFonts w:cs="B Zar"/>
          <w:sz w:val="26"/>
          <w:szCs w:val="26"/>
          <w:rtl/>
        </w:rPr>
        <w:t xml:space="preserve"> </w:t>
      </w:r>
      <w:r w:rsidRPr="00870849">
        <w:rPr>
          <w:rFonts w:cs="B Zar" w:hint="cs"/>
          <w:sz w:val="26"/>
          <w:szCs w:val="26"/>
          <w:rtl/>
        </w:rPr>
        <w:t>دیگر</w:t>
      </w:r>
      <w:r w:rsidRPr="00870849">
        <w:rPr>
          <w:rFonts w:cs="B Zar"/>
          <w:sz w:val="26"/>
          <w:szCs w:val="26"/>
          <w:rtl/>
        </w:rPr>
        <w:t xml:space="preserve"> </w:t>
      </w:r>
      <w:r w:rsidRPr="00870849">
        <w:rPr>
          <w:rFonts w:cs="B Zar" w:hint="cs"/>
          <w:sz w:val="26"/>
          <w:szCs w:val="26"/>
          <w:rtl/>
        </w:rPr>
        <w:t>المان</w:t>
      </w:r>
      <w:r w:rsidRPr="00870849">
        <w:rPr>
          <w:rFonts w:cs="B Zar"/>
          <w:sz w:val="26"/>
          <w:szCs w:val="26"/>
          <w:rtl/>
        </w:rPr>
        <w:t xml:space="preserve"> </w:t>
      </w:r>
      <w:r w:rsidRPr="00870849">
        <w:rPr>
          <w:rFonts w:cs="B Zar" w:hint="cs"/>
          <w:sz w:val="26"/>
          <w:szCs w:val="26"/>
          <w:rtl/>
        </w:rPr>
        <w:t>ها</w:t>
      </w:r>
      <w:r w:rsidRPr="00870849">
        <w:rPr>
          <w:rFonts w:cs="B Zar"/>
          <w:sz w:val="26"/>
          <w:szCs w:val="26"/>
          <w:rtl/>
        </w:rPr>
        <w:t xml:space="preserve"> </w:t>
      </w:r>
      <w:r w:rsidRPr="00870849">
        <w:rPr>
          <w:rFonts w:cs="B Zar" w:hint="cs"/>
          <w:sz w:val="26"/>
          <w:szCs w:val="26"/>
          <w:rtl/>
        </w:rPr>
        <w:t>استفاده</w:t>
      </w:r>
      <w:r w:rsidRPr="00870849">
        <w:rPr>
          <w:rFonts w:cs="B Zar"/>
          <w:sz w:val="26"/>
          <w:szCs w:val="26"/>
          <w:rtl/>
        </w:rPr>
        <w:t xml:space="preserve"> </w:t>
      </w:r>
      <w:r w:rsidRPr="00870849">
        <w:rPr>
          <w:rFonts w:cs="B Zar" w:hint="cs"/>
          <w:sz w:val="26"/>
          <w:szCs w:val="26"/>
          <w:rtl/>
        </w:rPr>
        <w:t>می</w:t>
      </w:r>
      <w:r w:rsidRPr="00870849">
        <w:rPr>
          <w:rFonts w:cs="B Zar"/>
          <w:sz w:val="26"/>
          <w:szCs w:val="26"/>
          <w:rtl/>
        </w:rPr>
        <w:t xml:space="preserve"> </w:t>
      </w:r>
      <w:r w:rsidRPr="00870849">
        <w:rPr>
          <w:rFonts w:cs="B Zar" w:hint="cs"/>
          <w:sz w:val="26"/>
          <w:szCs w:val="26"/>
          <w:rtl/>
        </w:rPr>
        <w:t>شود</w:t>
      </w:r>
      <w:r w:rsidRPr="00870849">
        <w:rPr>
          <w:rFonts w:cs="B Zar"/>
          <w:sz w:val="26"/>
          <w:szCs w:val="26"/>
          <w:rtl/>
        </w:rPr>
        <w:t xml:space="preserve"> </w:t>
      </w:r>
      <w:r w:rsidRPr="00870849">
        <w:rPr>
          <w:rFonts w:cs="B Zar" w:hint="cs"/>
          <w:sz w:val="26"/>
          <w:szCs w:val="26"/>
          <w:rtl/>
        </w:rPr>
        <w:t>که</w:t>
      </w:r>
      <w:r w:rsidRPr="00870849">
        <w:rPr>
          <w:rFonts w:cs="B Zar"/>
          <w:sz w:val="26"/>
          <w:szCs w:val="26"/>
          <w:rtl/>
        </w:rPr>
        <w:t xml:space="preserve"> </w:t>
      </w:r>
      <w:r w:rsidRPr="00870849">
        <w:rPr>
          <w:rFonts w:cs="B Zar" w:hint="cs"/>
          <w:sz w:val="26"/>
          <w:szCs w:val="26"/>
          <w:rtl/>
        </w:rPr>
        <w:t>می</w:t>
      </w:r>
      <w:r w:rsidRPr="00870849">
        <w:rPr>
          <w:rFonts w:cs="B Zar"/>
          <w:sz w:val="26"/>
          <w:szCs w:val="26"/>
          <w:rtl/>
        </w:rPr>
        <w:t xml:space="preserve"> </w:t>
      </w:r>
      <w:r w:rsidRPr="00870849">
        <w:rPr>
          <w:rFonts w:cs="B Zar" w:hint="cs"/>
          <w:sz w:val="26"/>
          <w:szCs w:val="26"/>
          <w:rtl/>
        </w:rPr>
        <w:t>تواند</w:t>
      </w:r>
      <w:r w:rsidRPr="00870849">
        <w:rPr>
          <w:rFonts w:cs="B Zar"/>
          <w:sz w:val="26"/>
          <w:szCs w:val="26"/>
          <w:rtl/>
        </w:rPr>
        <w:t xml:space="preserve"> </w:t>
      </w:r>
      <w:r w:rsidRPr="00870849">
        <w:rPr>
          <w:rFonts w:cs="B Zar" w:hint="cs"/>
          <w:sz w:val="26"/>
          <w:szCs w:val="26"/>
          <w:rtl/>
        </w:rPr>
        <w:t>ماهیت</w:t>
      </w:r>
      <w:r w:rsidRPr="00870849">
        <w:rPr>
          <w:rFonts w:cs="B Zar"/>
          <w:sz w:val="26"/>
          <w:szCs w:val="26"/>
          <w:rtl/>
        </w:rPr>
        <w:t xml:space="preserve"> </w:t>
      </w:r>
      <w:r w:rsidRPr="00870849">
        <w:rPr>
          <w:rFonts w:cs="B Zar" w:hint="cs"/>
          <w:sz w:val="26"/>
          <w:szCs w:val="26"/>
          <w:rtl/>
        </w:rPr>
        <w:t>رشته</w:t>
      </w:r>
      <w:r w:rsidRPr="00870849">
        <w:rPr>
          <w:rFonts w:cs="B Zar"/>
          <w:sz w:val="26"/>
          <w:szCs w:val="26"/>
          <w:rtl/>
        </w:rPr>
        <w:t xml:space="preserve"> </w:t>
      </w:r>
      <w:r w:rsidRPr="00870849">
        <w:rPr>
          <w:rFonts w:cs="B Zar" w:hint="cs"/>
          <w:sz w:val="26"/>
          <w:szCs w:val="26"/>
          <w:rtl/>
        </w:rPr>
        <w:t>و</w:t>
      </w:r>
      <w:r w:rsidRPr="00870849">
        <w:rPr>
          <w:rFonts w:cs="B Zar"/>
          <w:sz w:val="26"/>
          <w:szCs w:val="26"/>
          <w:rtl/>
        </w:rPr>
        <w:t xml:space="preserve"> </w:t>
      </w:r>
      <w:r w:rsidRPr="00870849">
        <w:rPr>
          <w:rFonts w:cs="B Zar" w:hint="cs"/>
          <w:sz w:val="26"/>
          <w:szCs w:val="26"/>
          <w:rtl/>
        </w:rPr>
        <w:t>یا</w:t>
      </w:r>
      <w:r w:rsidRPr="00870849">
        <w:rPr>
          <w:rFonts w:cs="B Zar"/>
          <w:sz w:val="26"/>
          <w:szCs w:val="26"/>
          <w:rtl/>
        </w:rPr>
        <w:t xml:space="preserve"> </w:t>
      </w:r>
      <w:r w:rsidRPr="00870849">
        <w:rPr>
          <w:rFonts w:cs="B Zar" w:hint="cs"/>
          <w:sz w:val="26"/>
          <w:szCs w:val="26"/>
          <w:rtl/>
        </w:rPr>
        <w:t>عدد</w:t>
      </w:r>
      <w:r w:rsidRPr="00870849">
        <w:rPr>
          <w:rFonts w:cs="B Zar"/>
          <w:sz w:val="26"/>
          <w:szCs w:val="26"/>
          <w:rtl/>
        </w:rPr>
        <w:t xml:space="preserve"> </w:t>
      </w:r>
      <w:r w:rsidRPr="00870849">
        <w:rPr>
          <w:rFonts w:cs="B Zar" w:hint="cs"/>
          <w:sz w:val="26"/>
          <w:szCs w:val="26"/>
          <w:rtl/>
        </w:rPr>
        <w:t>را</w:t>
      </w:r>
      <w:r w:rsidRPr="00870849">
        <w:rPr>
          <w:rFonts w:cs="B Zar"/>
          <w:sz w:val="26"/>
          <w:szCs w:val="26"/>
          <w:rtl/>
        </w:rPr>
        <w:t xml:space="preserve"> </w:t>
      </w:r>
    </w:p>
    <w:p w14:paraId="528752E0" w14:textId="30285E8A" w:rsidR="00700242" w:rsidRPr="00870849" w:rsidRDefault="00700242" w:rsidP="006541E7">
      <w:pPr>
        <w:rPr>
          <w:rFonts w:cs="B Zar"/>
          <w:sz w:val="26"/>
          <w:szCs w:val="26"/>
          <w:rtl/>
        </w:rPr>
      </w:pPr>
      <w:r w:rsidRPr="00870849">
        <w:rPr>
          <w:rFonts w:cs="B Zar" w:hint="cs"/>
          <w:sz w:val="26"/>
          <w:szCs w:val="26"/>
          <w:rtl/>
        </w:rPr>
        <w:t>داشته</w:t>
      </w:r>
      <w:r w:rsidRPr="00870849">
        <w:rPr>
          <w:rFonts w:cs="B Zar"/>
          <w:sz w:val="26"/>
          <w:szCs w:val="26"/>
          <w:rtl/>
        </w:rPr>
        <w:t xml:space="preserve"> </w:t>
      </w:r>
      <w:r w:rsidRPr="00870849">
        <w:rPr>
          <w:rFonts w:cs="B Zar" w:hint="cs"/>
          <w:sz w:val="26"/>
          <w:szCs w:val="26"/>
          <w:rtl/>
        </w:rPr>
        <w:t>باشد</w:t>
      </w:r>
      <w:r w:rsidRPr="00870849">
        <w:rPr>
          <w:rFonts w:cs="B Zar"/>
          <w:sz w:val="26"/>
          <w:szCs w:val="26"/>
          <w:rtl/>
        </w:rPr>
        <w:t xml:space="preserve"> </w:t>
      </w:r>
      <w:r w:rsidRPr="00870849">
        <w:rPr>
          <w:rFonts w:cs="B Zar" w:hint="cs"/>
          <w:sz w:val="26"/>
          <w:szCs w:val="26"/>
          <w:rtl/>
        </w:rPr>
        <w:t>که</w:t>
      </w:r>
      <w:r w:rsidRPr="00870849">
        <w:rPr>
          <w:rFonts w:cs="B Zar"/>
          <w:sz w:val="26"/>
          <w:szCs w:val="26"/>
          <w:rtl/>
        </w:rPr>
        <w:t xml:space="preserve"> </w:t>
      </w:r>
      <w:r w:rsidRPr="00870849">
        <w:rPr>
          <w:rFonts w:cs="B Zar" w:hint="cs"/>
          <w:sz w:val="26"/>
          <w:szCs w:val="26"/>
          <w:rtl/>
        </w:rPr>
        <w:t>می</w:t>
      </w:r>
      <w:r w:rsidRPr="00870849">
        <w:rPr>
          <w:rFonts w:cs="B Zar"/>
          <w:sz w:val="26"/>
          <w:szCs w:val="26"/>
          <w:rtl/>
        </w:rPr>
        <w:t xml:space="preserve"> </w:t>
      </w:r>
      <w:r w:rsidRPr="00870849">
        <w:rPr>
          <w:rFonts w:cs="B Zar" w:hint="cs"/>
          <w:sz w:val="26"/>
          <w:szCs w:val="26"/>
          <w:rtl/>
        </w:rPr>
        <w:t>توان</w:t>
      </w:r>
      <w:r w:rsidRPr="00870849">
        <w:rPr>
          <w:rFonts w:cs="B Zar"/>
          <w:sz w:val="26"/>
          <w:szCs w:val="26"/>
          <w:rtl/>
        </w:rPr>
        <w:t xml:space="preserve"> </w:t>
      </w:r>
      <w:r w:rsidRPr="00870849">
        <w:rPr>
          <w:rFonts w:cs="B Zar" w:hint="cs"/>
          <w:sz w:val="26"/>
          <w:szCs w:val="26"/>
          <w:rtl/>
        </w:rPr>
        <w:t>با</w:t>
      </w:r>
      <w:r w:rsidRPr="00870849">
        <w:rPr>
          <w:rFonts w:cs="B Zar"/>
          <w:sz w:val="26"/>
          <w:szCs w:val="26"/>
          <w:rtl/>
        </w:rPr>
        <w:t xml:space="preserve"> </w:t>
      </w:r>
      <w:r w:rsidRPr="00870849">
        <w:rPr>
          <w:rFonts w:cs="B Zar" w:hint="cs"/>
          <w:sz w:val="26"/>
          <w:szCs w:val="26"/>
          <w:rtl/>
        </w:rPr>
        <w:t>استفاده</w:t>
      </w:r>
      <w:r w:rsidRPr="00870849">
        <w:rPr>
          <w:rFonts w:cs="B Zar"/>
          <w:sz w:val="26"/>
          <w:szCs w:val="26"/>
          <w:rtl/>
        </w:rPr>
        <w:t xml:space="preserve"> </w:t>
      </w:r>
      <w:r w:rsidRPr="00870849">
        <w:rPr>
          <w:rFonts w:cs="B Zar" w:hint="cs"/>
          <w:sz w:val="26"/>
          <w:szCs w:val="26"/>
          <w:rtl/>
        </w:rPr>
        <w:t>از</w:t>
      </w:r>
      <w:r w:rsidRPr="00870849">
        <w:rPr>
          <w:rFonts w:cs="B Zar"/>
          <w:sz w:val="26"/>
          <w:szCs w:val="26"/>
          <w:rtl/>
        </w:rPr>
        <w:t xml:space="preserve"> </w:t>
      </w:r>
      <w:r w:rsidRPr="00870849">
        <w:rPr>
          <w:rFonts w:cs="B Zar" w:hint="cs"/>
          <w:sz w:val="26"/>
          <w:szCs w:val="26"/>
          <w:rtl/>
        </w:rPr>
        <w:t>آن</w:t>
      </w:r>
      <w:r w:rsidRPr="00870849">
        <w:rPr>
          <w:rFonts w:cs="B Zar"/>
          <w:sz w:val="26"/>
          <w:szCs w:val="26"/>
          <w:rtl/>
        </w:rPr>
        <w:t xml:space="preserve"> </w:t>
      </w:r>
      <w:r w:rsidRPr="00870849">
        <w:rPr>
          <w:rFonts w:cs="B Zar" w:hint="cs"/>
          <w:sz w:val="26"/>
          <w:szCs w:val="26"/>
          <w:rtl/>
        </w:rPr>
        <w:t>به</w:t>
      </w:r>
      <w:r w:rsidRPr="00870849">
        <w:rPr>
          <w:rFonts w:cs="B Zar"/>
          <w:sz w:val="26"/>
          <w:szCs w:val="26"/>
          <w:rtl/>
        </w:rPr>
        <w:t xml:space="preserve"> </w:t>
      </w:r>
      <w:r w:rsidRPr="00870849">
        <w:rPr>
          <w:rFonts w:cs="B Zar" w:hint="cs"/>
          <w:sz w:val="26"/>
          <w:szCs w:val="26"/>
          <w:rtl/>
        </w:rPr>
        <w:t>وضعیت</w:t>
      </w:r>
      <w:r w:rsidRPr="00870849">
        <w:rPr>
          <w:rFonts w:cs="B Zar"/>
          <w:sz w:val="26"/>
          <w:szCs w:val="26"/>
          <w:rtl/>
        </w:rPr>
        <w:t xml:space="preserve"> </w:t>
      </w:r>
      <w:r w:rsidRPr="00870849">
        <w:rPr>
          <w:rFonts w:cs="B Zar" w:hint="cs"/>
          <w:sz w:val="26"/>
          <w:szCs w:val="26"/>
          <w:rtl/>
        </w:rPr>
        <w:t>فعلی</w:t>
      </w:r>
      <w:r w:rsidRPr="00870849">
        <w:rPr>
          <w:rFonts w:cs="B Zar"/>
          <w:sz w:val="26"/>
          <w:szCs w:val="26"/>
          <w:rtl/>
        </w:rPr>
        <w:t xml:space="preserve"> </w:t>
      </w:r>
      <w:r w:rsidRPr="00870849">
        <w:rPr>
          <w:rFonts w:cs="B Zar" w:hint="cs"/>
          <w:sz w:val="26"/>
          <w:szCs w:val="26"/>
          <w:rtl/>
        </w:rPr>
        <w:t>کلید</w:t>
      </w:r>
      <w:r w:rsidRPr="00870849">
        <w:rPr>
          <w:rFonts w:cs="B Zar"/>
          <w:sz w:val="26"/>
          <w:szCs w:val="26"/>
          <w:rtl/>
        </w:rPr>
        <w:t xml:space="preserve"> </w:t>
      </w:r>
      <w:r w:rsidRPr="00870849">
        <w:rPr>
          <w:rFonts w:cs="B Zar" w:hint="cs"/>
          <w:sz w:val="26"/>
          <w:szCs w:val="26"/>
          <w:rtl/>
        </w:rPr>
        <w:t>در</w:t>
      </w:r>
      <w:r w:rsidRPr="00870849">
        <w:rPr>
          <w:rFonts w:cs="B Zar"/>
          <w:sz w:val="26"/>
          <w:szCs w:val="26"/>
          <w:rtl/>
        </w:rPr>
        <w:t xml:space="preserve"> </w:t>
      </w:r>
      <w:r w:rsidRPr="00870849">
        <w:rPr>
          <w:rFonts w:cs="B Zar" w:hint="cs"/>
          <w:sz w:val="26"/>
          <w:szCs w:val="26"/>
          <w:rtl/>
        </w:rPr>
        <w:t>جای</w:t>
      </w:r>
      <w:r w:rsidRPr="00870849">
        <w:rPr>
          <w:rFonts w:cs="B Zar"/>
          <w:sz w:val="26"/>
          <w:szCs w:val="26"/>
          <w:rtl/>
        </w:rPr>
        <w:t xml:space="preserve"> </w:t>
      </w:r>
      <w:proofErr w:type="spellStart"/>
      <w:r w:rsidRPr="00870849">
        <w:rPr>
          <w:rFonts w:cs="B Zar" w:hint="cs"/>
          <w:sz w:val="26"/>
          <w:szCs w:val="26"/>
          <w:rtl/>
        </w:rPr>
        <w:t>جای</w:t>
      </w:r>
      <w:proofErr w:type="spellEnd"/>
      <w:r w:rsidRPr="00870849">
        <w:rPr>
          <w:rFonts w:cs="B Zar"/>
          <w:sz w:val="26"/>
          <w:szCs w:val="26"/>
          <w:rtl/>
        </w:rPr>
        <w:t xml:space="preserve"> </w:t>
      </w:r>
      <w:r w:rsidRPr="00870849">
        <w:rPr>
          <w:rFonts w:cs="B Zar" w:hint="cs"/>
          <w:sz w:val="26"/>
          <w:szCs w:val="26"/>
          <w:rtl/>
        </w:rPr>
        <w:t>کد</w:t>
      </w:r>
      <w:r w:rsidRPr="00870849">
        <w:rPr>
          <w:rFonts w:cs="B Zar"/>
          <w:sz w:val="26"/>
          <w:szCs w:val="26"/>
          <w:rtl/>
        </w:rPr>
        <w:t xml:space="preserve"> </w:t>
      </w:r>
      <w:r w:rsidRPr="00870849">
        <w:rPr>
          <w:rFonts w:cs="B Zar" w:hint="cs"/>
          <w:sz w:val="26"/>
          <w:szCs w:val="26"/>
          <w:rtl/>
        </w:rPr>
        <w:t>پی</w:t>
      </w:r>
      <w:r w:rsidRPr="00870849">
        <w:rPr>
          <w:rFonts w:cs="B Zar"/>
          <w:sz w:val="26"/>
          <w:szCs w:val="26"/>
          <w:rtl/>
        </w:rPr>
        <w:t xml:space="preserve"> </w:t>
      </w:r>
      <w:r w:rsidRPr="00870849">
        <w:rPr>
          <w:rFonts w:cs="B Zar" w:hint="cs"/>
          <w:sz w:val="26"/>
          <w:szCs w:val="26"/>
          <w:rtl/>
        </w:rPr>
        <w:t>برد</w:t>
      </w:r>
      <w:r w:rsidRPr="00870849">
        <w:rPr>
          <w:rFonts w:cs="B Zar"/>
          <w:sz w:val="26"/>
          <w:szCs w:val="26"/>
          <w:rtl/>
        </w:rPr>
        <w:t>.</w:t>
      </w:r>
    </w:p>
    <w:p w14:paraId="6F371B8A" w14:textId="77777777" w:rsidR="0094201D" w:rsidRPr="00870849" w:rsidRDefault="0094201D" w:rsidP="006541E7">
      <w:pPr>
        <w:rPr>
          <w:rFonts w:cs="B Zar"/>
          <w:sz w:val="26"/>
          <w:szCs w:val="26"/>
          <w:rtl/>
        </w:rPr>
      </w:pPr>
      <w:r w:rsidRPr="00870849">
        <w:rPr>
          <w:rFonts w:cs="B Zar"/>
          <w:sz w:val="26"/>
          <w:szCs w:val="26"/>
        </w:rPr>
        <w:t xml:space="preserve"> justify</w:t>
      </w:r>
      <w:r w:rsidRPr="00870849">
        <w:rPr>
          <w:rFonts w:cs="B Zar" w:hint="cs"/>
          <w:sz w:val="26"/>
          <w:szCs w:val="26"/>
          <w:rtl/>
        </w:rPr>
        <w:t>:</w:t>
      </w:r>
      <w:r w:rsidRPr="00870849">
        <w:rPr>
          <w:rFonts w:cs="B Zar"/>
          <w:sz w:val="26"/>
          <w:szCs w:val="26"/>
          <w:rtl/>
        </w:rPr>
        <w:t xml:space="preserve"> </w:t>
      </w:r>
      <w:r w:rsidRPr="00870849">
        <w:rPr>
          <w:rFonts w:cs="B Zar" w:hint="cs"/>
          <w:sz w:val="26"/>
          <w:szCs w:val="26"/>
          <w:rtl/>
        </w:rPr>
        <w:t>بیانگر</w:t>
      </w:r>
      <w:r w:rsidRPr="00870849">
        <w:rPr>
          <w:rFonts w:cs="B Zar"/>
          <w:sz w:val="26"/>
          <w:szCs w:val="26"/>
          <w:rtl/>
        </w:rPr>
        <w:t xml:space="preserve"> </w:t>
      </w:r>
      <w:r w:rsidRPr="00870849">
        <w:rPr>
          <w:rFonts w:cs="B Zar" w:hint="cs"/>
          <w:sz w:val="26"/>
          <w:szCs w:val="26"/>
          <w:rtl/>
        </w:rPr>
        <w:t>این</w:t>
      </w:r>
      <w:r w:rsidRPr="00870849">
        <w:rPr>
          <w:rFonts w:cs="B Zar"/>
          <w:sz w:val="26"/>
          <w:szCs w:val="26"/>
          <w:rtl/>
        </w:rPr>
        <w:t xml:space="preserve"> </w:t>
      </w:r>
      <w:r w:rsidRPr="00870849">
        <w:rPr>
          <w:rFonts w:cs="B Zar" w:hint="cs"/>
          <w:sz w:val="26"/>
          <w:szCs w:val="26"/>
          <w:rtl/>
        </w:rPr>
        <w:t>است</w:t>
      </w:r>
      <w:r w:rsidRPr="00870849">
        <w:rPr>
          <w:rFonts w:cs="B Zar"/>
          <w:sz w:val="26"/>
          <w:szCs w:val="26"/>
          <w:rtl/>
        </w:rPr>
        <w:t xml:space="preserve"> </w:t>
      </w:r>
      <w:r w:rsidRPr="00870849">
        <w:rPr>
          <w:rFonts w:cs="B Zar" w:hint="cs"/>
          <w:sz w:val="26"/>
          <w:szCs w:val="26"/>
          <w:rtl/>
        </w:rPr>
        <w:t>که</w:t>
      </w:r>
      <w:r w:rsidRPr="00870849">
        <w:rPr>
          <w:rFonts w:cs="B Zar"/>
          <w:sz w:val="26"/>
          <w:szCs w:val="26"/>
          <w:rtl/>
        </w:rPr>
        <w:t xml:space="preserve"> </w:t>
      </w:r>
      <w:r w:rsidRPr="00870849">
        <w:rPr>
          <w:rFonts w:cs="B Zar" w:hint="cs"/>
          <w:sz w:val="26"/>
          <w:szCs w:val="26"/>
          <w:rtl/>
        </w:rPr>
        <w:t>چطور</w:t>
      </w:r>
      <w:r w:rsidRPr="00870849">
        <w:rPr>
          <w:rFonts w:cs="B Zar"/>
          <w:sz w:val="26"/>
          <w:szCs w:val="26"/>
          <w:rtl/>
        </w:rPr>
        <w:t xml:space="preserve"> </w:t>
      </w:r>
      <w:r w:rsidRPr="00870849">
        <w:rPr>
          <w:rFonts w:cs="B Zar" w:hint="cs"/>
          <w:sz w:val="26"/>
          <w:szCs w:val="26"/>
          <w:rtl/>
        </w:rPr>
        <w:t>می</w:t>
      </w:r>
      <w:r w:rsidRPr="00870849">
        <w:rPr>
          <w:rFonts w:cs="B Zar"/>
          <w:sz w:val="26"/>
          <w:szCs w:val="26"/>
          <w:rtl/>
        </w:rPr>
        <w:t xml:space="preserve"> </w:t>
      </w:r>
      <w:r w:rsidRPr="00870849">
        <w:rPr>
          <w:rFonts w:cs="B Zar" w:hint="cs"/>
          <w:sz w:val="26"/>
          <w:szCs w:val="26"/>
          <w:rtl/>
        </w:rPr>
        <w:t>خواهید</w:t>
      </w:r>
      <w:r w:rsidRPr="00870849">
        <w:rPr>
          <w:rFonts w:cs="B Zar"/>
          <w:sz w:val="26"/>
          <w:szCs w:val="26"/>
          <w:rtl/>
        </w:rPr>
        <w:t xml:space="preserve"> </w:t>
      </w:r>
      <w:r w:rsidRPr="00870849">
        <w:rPr>
          <w:rFonts w:cs="B Zar" w:hint="cs"/>
          <w:sz w:val="26"/>
          <w:szCs w:val="26"/>
          <w:rtl/>
        </w:rPr>
        <w:t>نوشته</w:t>
      </w:r>
      <w:r w:rsidRPr="00870849">
        <w:rPr>
          <w:rFonts w:cs="B Zar"/>
          <w:sz w:val="26"/>
          <w:szCs w:val="26"/>
          <w:rtl/>
        </w:rPr>
        <w:t xml:space="preserve"> </w:t>
      </w:r>
      <w:r w:rsidRPr="00870849">
        <w:rPr>
          <w:rFonts w:cs="B Zar" w:hint="cs"/>
          <w:sz w:val="26"/>
          <w:szCs w:val="26"/>
          <w:rtl/>
        </w:rPr>
        <w:t>های</w:t>
      </w:r>
      <w:r w:rsidRPr="00870849">
        <w:rPr>
          <w:rFonts w:cs="B Zar"/>
          <w:sz w:val="26"/>
          <w:szCs w:val="26"/>
          <w:rtl/>
        </w:rPr>
        <w:t xml:space="preserve"> </w:t>
      </w:r>
      <w:r w:rsidRPr="00870849">
        <w:rPr>
          <w:rFonts w:cs="B Zar" w:hint="cs"/>
          <w:sz w:val="26"/>
          <w:szCs w:val="26"/>
          <w:rtl/>
        </w:rPr>
        <w:t>روی</w:t>
      </w:r>
      <w:r w:rsidRPr="00870849">
        <w:rPr>
          <w:rFonts w:cs="B Zar"/>
          <w:sz w:val="26"/>
          <w:szCs w:val="26"/>
          <w:rtl/>
        </w:rPr>
        <w:t xml:space="preserve"> </w:t>
      </w:r>
      <w:r w:rsidRPr="00870849">
        <w:rPr>
          <w:rFonts w:cs="B Zar" w:hint="cs"/>
          <w:sz w:val="26"/>
          <w:szCs w:val="26"/>
          <w:rtl/>
        </w:rPr>
        <w:t>کلید</w:t>
      </w:r>
      <w:r w:rsidRPr="00870849">
        <w:rPr>
          <w:rFonts w:cs="B Zar"/>
          <w:sz w:val="26"/>
          <w:szCs w:val="26"/>
          <w:rtl/>
        </w:rPr>
        <w:t xml:space="preserve"> </w:t>
      </w:r>
      <w:r w:rsidRPr="00870849">
        <w:rPr>
          <w:rFonts w:cs="B Zar" w:hint="cs"/>
          <w:sz w:val="26"/>
          <w:szCs w:val="26"/>
          <w:rtl/>
        </w:rPr>
        <w:t>قرار</w:t>
      </w:r>
      <w:r w:rsidRPr="00870849">
        <w:rPr>
          <w:rFonts w:cs="B Zar"/>
          <w:sz w:val="26"/>
          <w:szCs w:val="26"/>
          <w:rtl/>
        </w:rPr>
        <w:t xml:space="preserve"> </w:t>
      </w:r>
      <w:r w:rsidRPr="00870849">
        <w:rPr>
          <w:rFonts w:cs="B Zar" w:hint="cs"/>
          <w:sz w:val="26"/>
          <w:szCs w:val="26"/>
          <w:rtl/>
        </w:rPr>
        <w:t xml:space="preserve">بگیرند. در واقع نمایش متن چند خطی </w:t>
      </w:r>
    </w:p>
    <w:p w14:paraId="73401AF1" w14:textId="77777777" w:rsidR="0094201D" w:rsidRPr="00870849" w:rsidRDefault="0094201D" w:rsidP="006541E7">
      <w:pPr>
        <w:rPr>
          <w:rFonts w:cs="B Zar"/>
          <w:sz w:val="26"/>
          <w:szCs w:val="26"/>
          <w:rtl/>
        </w:rPr>
      </w:pPr>
      <w:r w:rsidRPr="00870849">
        <w:rPr>
          <w:rFonts w:cs="B Zar" w:hint="cs"/>
          <w:sz w:val="26"/>
          <w:szCs w:val="26"/>
          <w:rtl/>
        </w:rPr>
        <w:t xml:space="preserve">هستند. </w:t>
      </w:r>
      <w:r w:rsidRPr="00870849">
        <w:rPr>
          <w:rFonts w:cs="B Zar"/>
          <w:sz w:val="26"/>
          <w:szCs w:val="26"/>
        </w:rPr>
        <w:t>Left</w:t>
      </w:r>
      <w:r w:rsidRPr="00870849">
        <w:rPr>
          <w:rFonts w:cs="B Zar" w:hint="cs"/>
          <w:sz w:val="26"/>
          <w:szCs w:val="26"/>
          <w:rtl/>
        </w:rPr>
        <w:t xml:space="preserve">برای تراز کردن هر خط به سمت چپ، </w:t>
      </w:r>
      <w:r w:rsidRPr="00870849">
        <w:rPr>
          <w:rFonts w:cs="B Zar"/>
          <w:sz w:val="26"/>
          <w:szCs w:val="26"/>
        </w:rPr>
        <w:t>center</w:t>
      </w:r>
      <w:r w:rsidRPr="00870849">
        <w:rPr>
          <w:rFonts w:cs="B Zar" w:hint="cs"/>
          <w:sz w:val="26"/>
          <w:szCs w:val="26"/>
          <w:rtl/>
        </w:rPr>
        <w:t xml:space="preserve"> تراز خطوط به وسط است و </w:t>
      </w:r>
      <w:r w:rsidRPr="00870849">
        <w:rPr>
          <w:rFonts w:cs="B Zar"/>
          <w:sz w:val="26"/>
          <w:szCs w:val="26"/>
        </w:rPr>
        <w:t>right</w:t>
      </w:r>
      <w:r w:rsidRPr="00870849">
        <w:rPr>
          <w:rFonts w:cs="B Zar" w:hint="cs"/>
          <w:sz w:val="26"/>
          <w:szCs w:val="26"/>
          <w:rtl/>
        </w:rPr>
        <w:t xml:space="preserve"> برای تراز هر خط به </w:t>
      </w:r>
    </w:p>
    <w:p w14:paraId="266F4AB5" w14:textId="48B07FF9" w:rsidR="0094201D" w:rsidRPr="00870849" w:rsidRDefault="0094201D" w:rsidP="006541E7">
      <w:pPr>
        <w:rPr>
          <w:rFonts w:cs="B Zar"/>
          <w:sz w:val="26"/>
          <w:szCs w:val="26"/>
        </w:rPr>
      </w:pPr>
      <w:r w:rsidRPr="00870849">
        <w:rPr>
          <w:rFonts w:cs="B Zar" w:hint="cs"/>
          <w:sz w:val="26"/>
          <w:szCs w:val="26"/>
          <w:rtl/>
        </w:rPr>
        <w:t>سمت راست است.</w:t>
      </w:r>
    </w:p>
    <w:p w14:paraId="72A5A606" w14:textId="57B059BE" w:rsidR="00574C51" w:rsidRPr="00870849" w:rsidRDefault="00574C51" w:rsidP="00574C51">
      <w:pPr>
        <w:rPr>
          <w:rFonts w:cs="B Zar"/>
          <w:sz w:val="36"/>
          <w:szCs w:val="36"/>
          <w:rtl/>
        </w:rPr>
      </w:pPr>
      <w:r w:rsidRPr="00870849">
        <w:rPr>
          <w:rFonts w:cs="B Zar" w:hint="cs"/>
          <w:sz w:val="32"/>
          <w:szCs w:val="32"/>
          <w:rtl/>
        </w:rPr>
        <w:t>6-</w:t>
      </w:r>
      <w:r w:rsidRPr="00870849">
        <w:rPr>
          <w:rFonts w:cs="B Zar" w:hint="cs"/>
          <w:sz w:val="36"/>
          <w:szCs w:val="36"/>
          <w:rtl/>
        </w:rPr>
        <w:t xml:space="preserve">3 </w:t>
      </w:r>
      <w:bookmarkStart w:id="29" w:name="_Hlk81736061"/>
      <w:r w:rsidRPr="00870849">
        <w:rPr>
          <w:rFonts w:cs="B Zar" w:hint="cs"/>
          <w:sz w:val="36"/>
          <w:szCs w:val="36"/>
          <w:rtl/>
        </w:rPr>
        <w:t xml:space="preserve">حلقه </w:t>
      </w:r>
      <w:r w:rsidRPr="00870849">
        <w:rPr>
          <w:rFonts w:cs="B Zar"/>
          <w:sz w:val="36"/>
          <w:szCs w:val="36"/>
        </w:rPr>
        <w:t>for</w:t>
      </w:r>
      <w:bookmarkEnd w:id="29"/>
    </w:p>
    <w:p w14:paraId="236FBF64" w14:textId="16BB1364" w:rsidR="00574C51" w:rsidRPr="00870849" w:rsidRDefault="00574C51" w:rsidP="00574C51">
      <w:pPr>
        <w:rPr>
          <w:rFonts w:cs="B Zar"/>
          <w:sz w:val="26"/>
          <w:szCs w:val="26"/>
          <w:rtl/>
        </w:rPr>
      </w:pPr>
      <w:bookmarkStart w:id="30" w:name="_Hlk81756700"/>
      <w:r w:rsidRPr="00870849">
        <w:rPr>
          <w:rFonts w:cs="B Zar" w:hint="cs"/>
          <w:sz w:val="26"/>
          <w:szCs w:val="26"/>
          <w:rtl/>
        </w:rPr>
        <w:t xml:space="preserve">حلقه </w:t>
      </w:r>
      <w:bookmarkStart w:id="31" w:name="_Hlk81736192"/>
      <w:r w:rsidRPr="00870849">
        <w:rPr>
          <w:rFonts w:cs="B Zar"/>
          <w:sz w:val="26"/>
          <w:szCs w:val="26"/>
        </w:rPr>
        <w:t>for</w:t>
      </w:r>
      <w:bookmarkEnd w:id="31"/>
      <w:r w:rsidRPr="00870849">
        <w:rPr>
          <w:rFonts w:cs="B Zar"/>
          <w:sz w:val="26"/>
          <w:szCs w:val="26"/>
        </w:rPr>
        <w:t xml:space="preserve"> </w:t>
      </w:r>
      <w:r w:rsidRPr="00870849">
        <w:rPr>
          <w:rFonts w:cs="B Zar" w:hint="cs"/>
          <w:sz w:val="26"/>
          <w:szCs w:val="26"/>
          <w:rtl/>
        </w:rPr>
        <w:t xml:space="preserve">  همانند حلقه </w:t>
      </w:r>
      <w:r w:rsidRPr="00870849">
        <w:rPr>
          <w:rFonts w:cs="B Zar"/>
          <w:sz w:val="26"/>
          <w:szCs w:val="26"/>
        </w:rPr>
        <w:t>while</w:t>
      </w:r>
      <w:r w:rsidRPr="00870849">
        <w:rPr>
          <w:rFonts w:cs="B Zar" w:hint="cs"/>
          <w:sz w:val="26"/>
          <w:szCs w:val="26"/>
          <w:rtl/>
        </w:rPr>
        <w:t xml:space="preserve"> برای تکرار اجرای یک قطعه کد مورد استفاده قرار می گیرد، با این تفاوت که در </w:t>
      </w:r>
    </w:p>
    <w:p w14:paraId="21E3B2AE" w14:textId="5DDC74E2" w:rsidR="00574C51" w:rsidRPr="00870849" w:rsidRDefault="00574C51" w:rsidP="00574C51">
      <w:pPr>
        <w:rPr>
          <w:rFonts w:cs="B Zar"/>
          <w:sz w:val="26"/>
          <w:szCs w:val="26"/>
          <w:rtl/>
        </w:rPr>
      </w:pPr>
      <w:r w:rsidRPr="00870849">
        <w:rPr>
          <w:rFonts w:cs="B Zar" w:hint="cs"/>
          <w:sz w:val="26"/>
          <w:szCs w:val="26"/>
          <w:rtl/>
        </w:rPr>
        <w:t xml:space="preserve">حلقه </w:t>
      </w:r>
      <w:r w:rsidRPr="00870849">
        <w:rPr>
          <w:rFonts w:cs="B Zar"/>
          <w:sz w:val="26"/>
          <w:szCs w:val="26"/>
        </w:rPr>
        <w:t>for</w:t>
      </w:r>
      <w:r w:rsidRPr="00870849">
        <w:rPr>
          <w:rFonts w:cs="B Zar" w:hint="cs"/>
          <w:sz w:val="26"/>
          <w:szCs w:val="26"/>
          <w:rtl/>
        </w:rPr>
        <w:t xml:space="preserve"> دقیقا می دانیم که تسک موردنظ</w:t>
      </w:r>
      <w:r w:rsidRPr="00870849">
        <w:rPr>
          <w:rFonts w:cs="B Zar" w:hint="eastAsia"/>
          <w:sz w:val="26"/>
          <w:szCs w:val="26"/>
          <w:rtl/>
        </w:rPr>
        <w:t>ر</w:t>
      </w:r>
      <w:r w:rsidRPr="00870849">
        <w:rPr>
          <w:rFonts w:cs="B Zar" w:hint="cs"/>
          <w:sz w:val="26"/>
          <w:szCs w:val="26"/>
          <w:rtl/>
        </w:rPr>
        <w:t xml:space="preserve"> را چند مرتبه تکرار کنیم.</w:t>
      </w:r>
      <w:bookmarkEnd w:id="30"/>
      <w:r w:rsidRPr="00870849">
        <w:rPr>
          <w:rFonts w:cs="B Zar" w:hint="cs"/>
          <w:sz w:val="26"/>
          <w:szCs w:val="26"/>
          <w:rtl/>
        </w:rPr>
        <w:t xml:space="preserve"> نمونه حلقه </w:t>
      </w:r>
      <w:r w:rsidRPr="00870849">
        <w:rPr>
          <w:rFonts w:cs="B Zar"/>
          <w:sz w:val="26"/>
          <w:szCs w:val="26"/>
        </w:rPr>
        <w:t>for</w:t>
      </w:r>
      <w:r w:rsidRPr="00870849">
        <w:rPr>
          <w:rFonts w:cs="B Zar" w:hint="cs"/>
          <w:sz w:val="26"/>
          <w:szCs w:val="26"/>
          <w:rtl/>
        </w:rPr>
        <w:t xml:space="preserve"> طبق کد برنامه ما عبارت است از:</w:t>
      </w:r>
    </w:p>
    <w:tbl>
      <w:tblPr>
        <w:tblStyle w:val="GridTable1Light-Accent1"/>
        <w:bidiVisual/>
        <w:tblW w:w="0" w:type="auto"/>
        <w:tblLook w:val="04A0" w:firstRow="1" w:lastRow="0" w:firstColumn="1" w:lastColumn="0" w:noHBand="0" w:noVBand="1"/>
      </w:tblPr>
      <w:tblGrid>
        <w:gridCol w:w="9016"/>
      </w:tblGrid>
      <w:tr w:rsidR="00574C51" w:rsidRPr="00870849" w14:paraId="18E329B5" w14:textId="77777777" w:rsidTr="00574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FBD5AB1" w14:textId="77777777" w:rsidR="002B2119" w:rsidRPr="00870849" w:rsidRDefault="002B2119" w:rsidP="002B2119">
            <w:pPr>
              <w:bidi w:val="0"/>
              <w:rPr>
                <w:rFonts w:cs="B Zar"/>
                <w:sz w:val="26"/>
                <w:szCs w:val="26"/>
              </w:rPr>
            </w:pPr>
            <w:r w:rsidRPr="00870849">
              <w:rPr>
                <w:rFonts w:cs="B Zar"/>
                <w:color w:val="FF0000"/>
                <w:sz w:val="26"/>
                <w:szCs w:val="26"/>
              </w:rPr>
              <w:t>for</w:t>
            </w:r>
            <w:r w:rsidRPr="00870849">
              <w:rPr>
                <w:rFonts w:cs="B Zar"/>
                <w:sz w:val="26"/>
                <w:szCs w:val="26"/>
              </w:rPr>
              <w:t xml:space="preserve"> </w:t>
            </w:r>
            <w:bookmarkStart w:id="32" w:name="_Hlk81736837"/>
            <w:r w:rsidRPr="00870849">
              <w:rPr>
                <w:rFonts w:cs="B Zar"/>
                <w:sz w:val="26"/>
                <w:szCs w:val="26"/>
              </w:rPr>
              <w:t>fEquals</w:t>
            </w:r>
            <w:bookmarkEnd w:id="32"/>
            <w:r w:rsidRPr="00870849">
              <w:rPr>
                <w:rFonts w:cs="B Zar"/>
                <w:sz w:val="26"/>
                <w:szCs w:val="26"/>
              </w:rPr>
              <w:t xml:space="preserve"> in </w:t>
            </w:r>
            <w:bookmarkStart w:id="33" w:name="OLE_LINK7"/>
            <w:r w:rsidRPr="00870849">
              <w:rPr>
                <w:rFonts w:cs="B Zar"/>
                <w:sz w:val="26"/>
                <w:szCs w:val="26"/>
              </w:rPr>
              <w:t>btnNum</w:t>
            </w:r>
            <w:bookmarkEnd w:id="33"/>
            <w:r w:rsidRPr="00870849">
              <w:rPr>
                <w:rFonts w:cs="B Zar"/>
                <w:sz w:val="26"/>
                <w:szCs w:val="26"/>
                <w:rtl/>
              </w:rPr>
              <w:t>:</w:t>
            </w:r>
          </w:p>
          <w:p w14:paraId="4E4D23F9" w14:textId="6591CA79" w:rsidR="002B2119" w:rsidRPr="00870849" w:rsidRDefault="002B2119" w:rsidP="002B2119">
            <w:pPr>
              <w:bidi w:val="0"/>
              <w:rPr>
                <w:rFonts w:cs="B Zar"/>
                <w:sz w:val="26"/>
                <w:szCs w:val="26"/>
              </w:rPr>
            </w:pPr>
            <w:r w:rsidRPr="00870849">
              <w:rPr>
                <w:rFonts w:cs="B Zar"/>
                <w:sz w:val="26"/>
                <w:szCs w:val="26"/>
                <w:rtl/>
              </w:rPr>
              <w:t xml:space="preserve">                </w:t>
            </w:r>
            <w:r w:rsidRPr="00870849">
              <w:rPr>
                <w:rFonts w:cs="B Zar"/>
                <w:sz w:val="26"/>
                <w:szCs w:val="26"/>
              </w:rPr>
              <w:t>button (FunctionNum, LEFT, fEquals</w:t>
            </w:r>
            <w:r w:rsidRPr="00870849">
              <w:rPr>
                <w:rFonts w:cs="B Zar"/>
                <w:sz w:val="26"/>
                <w:szCs w:val="26"/>
                <w:rtl/>
              </w:rPr>
              <w:t>,</w:t>
            </w:r>
          </w:p>
          <w:p w14:paraId="0069E20D" w14:textId="77777777" w:rsidR="002B2119" w:rsidRPr="00870849" w:rsidRDefault="002B2119" w:rsidP="002B2119">
            <w:pPr>
              <w:bidi w:val="0"/>
              <w:rPr>
                <w:rFonts w:cs="B Zar"/>
                <w:sz w:val="26"/>
                <w:szCs w:val="26"/>
              </w:rPr>
            </w:pPr>
            <w:r w:rsidRPr="00870849">
              <w:rPr>
                <w:rFonts w:cs="B Zar"/>
                <w:sz w:val="26"/>
                <w:szCs w:val="26"/>
                <w:rtl/>
              </w:rPr>
              <w:t xml:space="preserve">                        </w:t>
            </w:r>
            <w:r w:rsidRPr="00870849">
              <w:rPr>
                <w:rFonts w:cs="B Zar"/>
                <w:sz w:val="26"/>
                <w:szCs w:val="26"/>
              </w:rPr>
              <w:t xml:space="preserve">lambda appObj=display, </w:t>
            </w:r>
            <w:proofErr w:type="spellStart"/>
            <w:r w:rsidRPr="00870849">
              <w:rPr>
                <w:rFonts w:cs="B Zar"/>
                <w:sz w:val="26"/>
                <w:szCs w:val="26"/>
              </w:rPr>
              <w:t>i</w:t>
            </w:r>
            <w:proofErr w:type="spellEnd"/>
            <w:r w:rsidRPr="00870849">
              <w:rPr>
                <w:rFonts w:cs="B Zar"/>
                <w:sz w:val="26"/>
                <w:szCs w:val="26"/>
              </w:rPr>
              <w:t xml:space="preserve">=fEquals: appObj.set(appObj.get() + </w:t>
            </w:r>
            <w:proofErr w:type="spellStart"/>
            <w:r w:rsidRPr="00870849">
              <w:rPr>
                <w:rFonts w:cs="B Zar"/>
                <w:sz w:val="26"/>
                <w:szCs w:val="26"/>
              </w:rPr>
              <w:t>i</w:t>
            </w:r>
            <w:proofErr w:type="spellEnd"/>
            <w:r w:rsidRPr="00870849">
              <w:rPr>
                <w:rFonts w:cs="B Zar"/>
                <w:sz w:val="26"/>
                <w:szCs w:val="26"/>
              </w:rPr>
              <w:t>)</w:t>
            </w:r>
            <w:r w:rsidRPr="00870849">
              <w:rPr>
                <w:rFonts w:cs="B Zar"/>
                <w:sz w:val="26"/>
                <w:szCs w:val="26"/>
                <w:rtl/>
              </w:rPr>
              <w:t>)</w:t>
            </w:r>
          </w:p>
          <w:p w14:paraId="1D9FDCB7" w14:textId="1D77A08D" w:rsidR="00574C51" w:rsidRPr="00870849" w:rsidRDefault="002B2119" w:rsidP="002B2119">
            <w:pPr>
              <w:bidi w:val="0"/>
              <w:rPr>
                <w:rFonts w:cs="B Zar"/>
                <w:sz w:val="26"/>
                <w:szCs w:val="26"/>
                <w:rtl/>
              </w:rPr>
            </w:pPr>
            <w:r w:rsidRPr="00870849">
              <w:rPr>
                <w:rFonts w:cs="B Zar"/>
                <w:sz w:val="26"/>
                <w:szCs w:val="26"/>
                <w:rtl/>
              </w:rPr>
              <w:t xml:space="preserve">                </w:t>
            </w:r>
            <w:r w:rsidRPr="00870849">
              <w:rPr>
                <w:rFonts w:cs="B Zar"/>
                <w:sz w:val="26"/>
                <w:szCs w:val="26"/>
              </w:rPr>
              <w:t>EqualsButton = fCalc (self, TOP)</w:t>
            </w:r>
          </w:p>
        </w:tc>
      </w:tr>
    </w:tbl>
    <w:p w14:paraId="24E479EB" w14:textId="38FFB372" w:rsidR="002B2119" w:rsidRPr="00870849" w:rsidRDefault="002B2119" w:rsidP="00574C51">
      <w:pPr>
        <w:rPr>
          <w:rFonts w:cs="B Zar"/>
          <w:sz w:val="26"/>
          <w:szCs w:val="26"/>
          <w:rtl/>
        </w:rPr>
      </w:pPr>
      <w:r w:rsidRPr="00870849">
        <w:rPr>
          <w:rFonts w:cs="B Zar" w:hint="cs"/>
          <w:sz w:val="26"/>
          <w:szCs w:val="26"/>
          <w:rtl/>
        </w:rPr>
        <w:t xml:space="preserve"> </w:t>
      </w:r>
    </w:p>
    <w:p w14:paraId="4493E133" w14:textId="3ACADCFD" w:rsidR="002B2119" w:rsidRPr="00870849" w:rsidRDefault="002B2119" w:rsidP="00574C51">
      <w:pPr>
        <w:rPr>
          <w:rFonts w:cs="B Zar"/>
          <w:sz w:val="26"/>
          <w:szCs w:val="26"/>
          <w:rtl/>
        </w:rPr>
      </w:pPr>
      <w:r w:rsidRPr="00870849">
        <w:rPr>
          <w:rFonts w:cs="B Zar" w:hint="cs"/>
          <w:sz w:val="26"/>
          <w:szCs w:val="26"/>
          <w:rtl/>
        </w:rPr>
        <w:t>بر اساس این الگو هر حلقه به تعداد عضو های دنباله</w:t>
      </w:r>
      <w:r w:rsidRPr="00870849">
        <w:rPr>
          <w:rFonts w:cs="B Zar"/>
        </w:rPr>
        <w:t xml:space="preserve"> </w:t>
      </w:r>
      <w:bookmarkStart w:id="34" w:name="_Hlk81736887"/>
      <w:r w:rsidRPr="00870849">
        <w:rPr>
          <w:rFonts w:cs="B Zar"/>
          <w:sz w:val="26"/>
          <w:szCs w:val="26"/>
        </w:rPr>
        <w:t>btnNum</w:t>
      </w:r>
      <w:bookmarkEnd w:id="34"/>
      <w:r w:rsidRPr="00870849">
        <w:rPr>
          <w:rFonts w:cs="B Zar" w:hint="cs"/>
          <w:sz w:val="26"/>
          <w:szCs w:val="26"/>
          <w:rtl/>
        </w:rPr>
        <w:t xml:space="preserve">تکرار می شود به این صورت که هر یک از اعضای دنباله به ترتیب و با شروع از عضو اول به متغیر </w:t>
      </w:r>
      <w:r w:rsidRPr="00870849">
        <w:rPr>
          <w:rFonts w:cs="B Zar"/>
          <w:sz w:val="26"/>
          <w:szCs w:val="26"/>
        </w:rPr>
        <w:t>fEquals</w:t>
      </w:r>
      <w:r w:rsidRPr="00870849">
        <w:rPr>
          <w:rFonts w:cs="B Zar" w:hint="cs"/>
          <w:sz w:val="26"/>
          <w:szCs w:val="26"/>
          <w:rtl/>
        </w:rPr>
        <w:t xml:space="preserve"> منتسب شده </w:t>
      </w:r>
      <w:r w:rsidRPr="00870849">
        <w:rPr>
          <w:rFonts w:cs="B Zar"/>
          <w:sz w:val="26"/>
          <w:szCs w:val="26"/>
          <w:rtl/>
        </w:rPr>
        <w:t xml:space="preserve">دستورات داخل </w:t>
      </w:r>
      <w:r w:rsidRPr="00870849">
        <w:rPr>
          <w:rFonts w:cs="B Zar" w:hint="cs"/>
          <w:sz w:val="26"/>
          <w:szCs w:val="26"/>
          <w:rtl/>
        </w:rPr>
        <w:t>بدنه</w:t>
      </w:r>
      <w:r w:rsidRPr="00870849">
        <w:rPr>
          <w:rFonts w:cs="B Zar"/>
          <w:sz w:val="26"/>
          <w:szCs w:val="26"/>
          <w:rtl/>
        </w:rPr>
        <w:t xml:space="preserve"> حلقه به ازا</w:t>
      </w:r>
      <w:r w:rsidRPr="00870849">
        <w:rPr>
          <w:rFonts w:cs="B Zar" w:hint="cs"/>
          <w:sz w:val="26"/>
          <w:szCs w:val="26"/>
          <w:rtl/>
        </w:rPr>
        <w:t>ی</w:t>
      </w:r>
      <w:r w:rsidRPr="00870849">
        <w:rPr>
          <w:rFonts w:cs="B Zar"/>
          <w:sz w:val="26"/>
          <w:szCs w:val="26"/>
          <w:rtl/>
        </w:rPr>
        <w:t xml:space="preserve"> هر </w:t>
      </w:r>
      <w:r w:rsidRPr="00870849">
        <w:rPr>
          <w:rFonts w:cs="B Zar" w:hint="cs"/>
          <w:sz w:val="26"/>
          <w:szCs w:val="26"/>
          <w:rtl/>
        </w:rPr>
        <w:t>ی</w:t>
      </w:r>
      <w:r w:rsidRPr="00870849">
        <w:rPr>
          <w:rFonts w:cs="B Zar" w:hint="eastAsia"/>
          <w:sz w:val="26"/>
          <w:szCs w:val="26"/>
          <w:rtl/>
        </w:rPr>
        <w:t>ک</w:t>
      </w:r>
      <w:r w:rsidRPr="00870849">
        <w:rPr>
          <w:rFonts w:cs="B Zar"/>
          <w:sz w:val="26"/>
          <w:szCs w:val="26"/>
          <w:rtl/>
        </w:rPr>
        <w:t xml:space="preserve"> از انتساب</w:t>
      </w:r>
      <w:r w:rsidRPr="00870849">
        <w:rPr>
          <w:rFonts w:cs="B Zar" w:hint="cs"/>
          <w:sz w:val="26"/>
          <w:szCs w:val="26"/>
          <w:rtl/>
        </w:rPr>
        <w:t xml:space="preserve"> </w:t>
      </w:r>
      <w:r w:rsidRPr="00870849">
        <w:rPr>
          <w:rFonts w:cs="B Zar"/>
          <w:sz w:val="26"/>
          <w:szCs w:val="26"/>
          <w:rtl/>
        </w:rPr>
        <w:t xml:space="preserve">‌ها اجرا </w:t>
      </w:r>
      <w:r w:rsidRPr="00870849">
        <w:rPr>
          <w:rFonts w:cs="B Zar" w:hint="cs"/>
          <w:sz w:val="26"/>
          <w:szCs w:val="26"/>
          <w:rtl/>
        </w:rPr>
        <w:t>می‌شود</w:t>
      </w:r>
      <w:r w:rsidRPr="00870849">
        <w:rPr>
          <w:rFonts w:cs="B Zar"/>
          <w:sz w:val="26"/>
          <w:szCs w:val="26"/>
          <w:rtl/>
        </w:rPr>
        <w:t xml:space="preserve"> و ا</w:t>
      </w:r>
      <w:r w:rsidRPr="00870849">
        <w:rPr>
          <w:rFonts w:cs="B Zar" w:hint="cs"/>
          <w:sz w:val="26"/>
          <w:szCs w:val="26"/>
          <w:rtl/>
        </w:rPr>
        <w:t>ی</w:t>
      </w:r>
      <w:r w:rsidRPr="00870849">
        <w:rPr>
          <w:rFonts w:cs="B Zar" w:hint="eastAsia"/>
          <w:sz w:val="26"/>
          <w:szCs w:val="26"/>
          <w:rtl/>
        </w:rPr>
        <w:t>ن</w:t>
      </w:r>
      <w:r w:rsidRPr="00870849">
        <w:rPr>
          <w:rFonts w:cs="B Zar"/>
          <w:sz w:val="26"/>
          <w:szCs w:val="26"/>
          <w:rtl/>
        </w:rPr>
        <w:t xml:space="preserve"> پروسه تا زمان </w:t>
      </w:r>
      <w:r w:rsidRPr="00870849">
        <w:rPr>
          <w:rFonts w:cs="B Zar" w:hint="cs"/>
          <w:sz w:val="26"/>
          <w:szCs w:val="26"/>
          <w:rtl/>
        </w:rPr>
        <w:t>اتمام</w:t>
      </w:r>
      <w:r w:rsidRPr="00870849">
        <w:rPr>
          <w:rFonts w:cs="B Zar"/>
          <w:sz w:val="26"/>
          <w:szCs w:val="26"/>
          <w:rtl/>
        </w:rPr>
        <w:t xml:space="preserve"> اعضا</w:t>
      </w:r>
      <w:r w:rsidRPr="00870849">
        <w:rPr>
          <w:rFonts w:cs="B Zar" w:hint="cs"/>
          <w:sz w:val="26"/>
          <w:szCs w:val="26"/>
          <w:rtl/>
        </w:rPr>
        <w:t>ی</w:t>
      </w:r>
      <w:r w:rsidRPr="00870849">
        <w:rPr>
          <w:rFonts w:cs="B Zar"/>
          <w:sz w:val="26"/>
          <w:szCs w:val="26"/>
          <w:rtl/>
        </w:rPr>
        <w:t xml:space="preserve"> دنبال</w:t>
      </w:r>
      <w:r w:rsidRPr="00870849">
        <w:rPr>
          <w:rFonts w:cs="B Zar" w:hint="cs"/>
          <w:sz w:val="26"/>
          <w:szCs w:val="26"/>
          <w:rtl/>
        </w:rPr>
        <w:t xml:space="preserve">ه </w:t>
      </w:r>
      <w:r w:rsidRPr="00870849">
        <w:rPr>
          <w:rFonts w:cs="B Zar"/>
          <w:sz w:val="26"/>
          <w:szCs w:val="26"/>
        </w:rPr>
        <w:t>btnNum</w:t>
      </w:r>
      <w:r w:rsidRPr="00870849">
        <w:rPr>
          <w:rFonts w:cs="B Zar" w:hint="cs"/>
          <w:sz w:val="26"/>
          <w:szCs w:val="26"/>
          <w:rtl/>
        </w:rPr>
        <w:t xml:space="preserve"> ادامه پیدا کند.</w:t>
      </w:r>
    </w:p>
    <w:p w14:paraId="138CA184" w14:textId="51733389" w:rsidR="002B2119" w:rsidRPr="00870849" w:rsidRDefault="002B2119" w:rsidP="00574C51">
      <w:pPr>
        <w:rPr>
          <w:rFonts w:cs="B Zar"/>
          <w:sz w:val="36"/>
          <w:szCs w:val="36"/>
          <w:rtl/>
        </w:rPr>
      </w:pPr>
      <w:bookmarkStart w:id="35" w:name="_Hlk81737698"/>
      <w:r w:rsidRPr="00870849">
        <w:rPr>
          <w:rFonts w:cs="B Zar" w:hint="cs"/>
          <w:sz w:val="32"/>
          <w:szCs w:val="32"/>
          <w:rtl/>
        </w:rPr>
        <w:t>7-</w:t>
      </w:r>
      <w:r w:rsidRPr="00870849">
        <w:rPr>
          <w:rFonts w:cs="B Zar" w:hint="cs"/>
          <w:sz w:val="36"/>
          <w:szCs w:val="36"/>
          <w:rtl/>
        </w:rPr>
        <w:t>3 دستور</w:t>
      </w:r>
      <w:r w:rsidRPr="00870849">
        <w:rPr>
          <w:rFonts w:cs="B Zar"/>
          <w:sz w:val="36"/>
          <w:szCs w:val="36"/>
        </w:rPr>
        <w:t>if…else</w:t>
      </w:r>
      <w:r w:rsidRPr="00870849">
        <w:rPr>
          <w:rFonts w:cs="B Zar" w:hint="cs"/>
          <w:sz w:val="36"/>
          <w:szCs w:val="36"/>
          <w:rtl/>
        </w:rPr>
        <w:t xml:space="preserve"> </w:t>
      </w:r>
    </w:p>
    <w:bookmarkEnd w:id="35"/>
    <w:p w14:paraId="4B8CEBC1" w14:textId="575B375D" w:rsidR="002B2119" w:rsidRPr="00870849" w:rsidRDefault="00210523" w:rsidP="00574C51">
      <w:pPr>
        <w:rPr>
          <w:rFonts w:cs="B Zar"/>
          <w:sz w:val="26"/>
          <w:szCs w:val="26"/>
          <w:rtl/>
        </w:rPr>
      </w:pPr>
      <w:r w:rsidRPr="00870849">
        <w:rPr>
          <w:rFonts w:cs="B Zar" w:hint="cs"/>
          <w:sz w:val="26"/>
          <w:szCs w:val="26"/>
          <w:rtl/>
        </w:rPr>
        <w:t xml:space="preserve">دستور </w:t>
      </w:r>
      <w:r w:rsidRPr="00870849">
        <w:rPr>
          <w:rFonts w:cs="B Zar"/>
          <w:sz w:val="26"/>
          <w:szCs w:val="26"/>
        </w:rPr>
        <w:t>if…else</w:t>
      </w:r>
      <w:r w:rsidRPr="00870849">
        <w:rPr>
          <w:rFonts w:cs="B Zar" w:hint="cs"/>
          <w:sz w:val="26"/>
          <w:szCs w:val="26"/>
          <w:rtl/>
        </w:rPr>
        <w:t xml:space="preserve"> در کد زیر به این صورت است:</w:t>
      </w:r>
    </w:p>
    <w:tbl>
      <w:tblPr>
        <w:tblStyle w:val="GridTable1Light-Accent1"/>
        <w:bidiVisual/>
        <w:tblW w:w="0" w:type="auto"/>
        <w:tblLook w:val="04A0" w:firstRow="1" w:lastRow="0" w:firstColumn="1" w:lastColumn="0" w:noHBand="0" w:noVBand="1"/>
      </w:tblPr>
      <w:tblGrid>
        <w:gridCol w:w="9016"/>
      </w:tblGrid>
      <w:tr w:rsidR="00D70509" w14:paraId="1CD7E414" w14:textId="77777777" w:rsidTr="00D705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E7E11BC" w14:textId="77777777" w:rsidR="00D70509" w:rsidRPr="00D70509" w:rsidRDefault="00D70509" w:rsidP="00D70509">
            <w:pPr>
              <w:bidi w:val="0"/>
              <w:rPr>
                <w:rFonts w:cs="B Zar"/>
                <w:b w:val="0"/>
                <w:bCs w:val="0"/>
                <w:sz w:val="26"/>
                <w:szCs w:val="26"/>
              </w:rPr>
            </w:pPr>
            <w:r w:rsidRPr="00D70509">
              <w:rPr>
                <w:rFonts w:cs="B Zar"/>
                <w:b w:val="0"/>
                <w:bCs w:val="0"/>
                <w:sz w:val="26"/>
                <w:szCs w:val="26"/>
              </w:rPr>
              <w:lastRenderedPageBreak/>
              <w:t>if fEquals</w:t>
            </w:r>
            <w:r w:rsidRPr="00D70509">
              <w:rPr>
                <w:rFonts w:cs="B Zar"/>
                <w:b w:val="0"/>
                <w:bCs w:val="0"/>
                <w:sz w:val="26"/>
                <w:szCs w:val="26"/>
                <w:rtl/>
              </w:rPr>
              <w:t xml:space="preserve"> == "=":</w:t>
            </w:r>
          </w:p>
          <w:p w14:paraId="757B5766" w14:textId="1D9D58AA" w:rsidR="00D70509" w:rsidRPr="00D70509" w:rsidRDefault="00D70509" w:rsidP="00D70509">
            <w:pPr>
              <w:bidi w:val="0"/>
              <w:rPr>
                <w:rFonts w:cs="B Zar"/>
                <w:b w:val="0"/>
                <w:bCs w:val="0"/>
                <w:sz w:val="26"/>
                <w:szCs w:val="26"/>
                <w:rtl/>
              </w:rPr>
            </w:pPr>
            <w:bookmarkStart w:id="36" w:name="OLE_LINK9"/>
            <w:r w:rsidRPr="00D70509">
              <w:rPr>
                <w:rFonts w:cs="B Zar"/>
                <w:b w:val="0"/>
                <w:bCs w:val="0"/>
                <w:sz w:val="26"/>
                <w:szCs w:val="26"/>
                <w:rtl/>
              </w:rPr>
              <w:t xml:space="preserve">                </w:t>
            </w:r>
            <w:r w:rsidRPr="00D70509">
              <w:rPr>
                <w:rFonts w:cs="B Zar"/>
                <w:b w:val="0"/>
                <w:bCs w:val="0"/>
                <w:sz w:val="26"/>
                <w:szCs w:val="26"/>
              </w:rPr>
              <w:t>btnEquals = button (EqualsButton, LEFT, fEquals)</w:t>
            </w:r>
          </w:p>
          <w:p w14:paraId="17D4D8DF" w14:textId="011A87E8" w:rsidR="00D70509" w:rsidRPr="00D70509" w:rsidRDefault="00D70509" w:rsidP="00D70509">
            <w:pPr>
              <w:bidi w:val="0"/>
              <w:rPr>
                <w:rFonts w:cs="B Zar"/>
                <w:b w:val="0"/>
                <w:bCs w:val="0"/>
                <w:sz w:val="26"/>
                <w:szCs w:val="26"/>
                <w:rtl/>
              </w:rPr>
            </w:pPr>
            <w:r w:rsidRPr="00D70509">
              <w:rPr>
                <w:rFonts w:cs="B Zar"/>
                <w:b w:val="0"/>
                <w:bCs w:val="0"/>
                <w:sz w:val="26"/>
                <w:szCs w:val="26"/>
                <w:rtl/>
              </w:rPr>
              <w:t xml:space="preserve">                </w:t>
            </w:r>
            <w:r w:rsidRPr="00D70509">
              <w:rPr>
                <w:rFonts w:cs="B Zar"/>
                <w:b w:val="0"/>
                <w:bCs w:val="0"/>
                <w:sz w:val="26"/>
                <w:szCs w:val="26"/>
              </w:rPr>
              <w:t>btnEquals.bind('&lt;ButtonRelease-</w:t>
            </w:r>
            <w:r w:rsidR="00360BE3">
              <w:rPr>
                <w:rFonts w:cs="B Zar"/>
                <w:b w:val="0"/>
                <w:bCs w:val="0"/>
                <w:sz w:val="26"/>
                <w:szCs w:val="26"/>
              </w:rPr>
              <w:t>1&gt;')</w:t>
            </w:r>
          </w:p>
          <w:p w14:paraId="5B909D61" w14:textId="5C5A10FD" w:rsidR="00D70509" w:rsidRPr="00D70509" w:rsidRDefault="00D70509" w:rsidP="00D70509">
            <w:pPr>
              <w:bidi w:val="0"/>
              <w:rPr>
                <w:rFonts w:cs="B Zar"/>
                <w:b w:val="0"/>
                <w:bCs w:val="0"/>
                <w:sz w:val="26"/>
                <w:szCs w:val="26"/>
                <w:rtl/>
              </w:rPr>
            </w:pPr>
            <w:r w:rsidRPr="00D70509">
              <w:rPr>
                <w:rFonts w:cs="B Zar"/>
                <w:b w:val="0"/>
                <w:bCs w:val="0"/>
                <w:sz w:val="26"/>
                <w:szCs w:val="26"/>
                <w:rtl/>
              </w:rPr>
              <w:t xml:space="preserve">                                </w:t>
            </w:r>
            <w:r w:rsidRPr="00D70509">
              <w:rPr>
                <w:rFonts w:cs="B Zar"/>
                <w:b w:val="0"/>
                <w:bCs w:val="0"/>
                <w:sz w:val="26"/>
                <w:szCs w:val="26"/>
              </w:rPr>
              <w:t>lambda e, s=self, appObj=display: s. result(appObj</w:t>
            </w:r>
            <w:r w:rsidR="001E10C6" w:rsidRPr="00D70509">
              <w:rPr>
                <w:rFonts w:cs="B Zar"/>
                <w:b w:val="0"/>
                <w:bCs w:val="0"/>
                <w:sz w:val="26"/>
                <w:szCs w:val="26"/>
              </w:rPr>
              <w:t>)</w:t>
            </w:r>
            <w:r w:rsidR="001E10C6">
              <w:rPr>
                <w:rFonts w:cs="B Zar"/>
                <w:b w:val="0"/>
                <w:bCs w:val="0"/>
                <w:sz w:val="26"/>
                <w:szCs w:val="26"/>
              </w:rPr>
              <w:t xml:space="preserve">, </w:t>
            </w:r>
            <w:r w:rsidR="001E10C6">
              <w:rPr>
                <w:rFonts w:cs="B Zar" w:hint="cs"/>
                <w:b w:val="0"/>
                <w:bCs w:val="0"/>
                <w:sz w:val="26"/>
                <w:szCs w:val="26"/>
                <w:rtl/>
              </w:rPr>
              <w:t>(</w:t>
            </w:r>
            <w:r w:rsidRPr="00D70509">
              <w:rPr>
                <w:rFonts w:cs="B Zar"/>
                <w:b w:val="0"/>
                <w:bCs w:val="0"/>
                <w:sz w:val="26"/>
                <w:szCs w:val="26"/>
                <w:rtl/>
              </w:rPr>
              <w:t>"+</w:t>
            </w:r>
            <w:r w:rsidR="001E10C6">
              <w:rPr>
                <w:rFonts w:cs="Calibri" w:hint="cs"/>
                <w:b w:val="0"/>
                <w:bCs w:val="0"/>
                <w:sz w:val="26"/>
                <w:szCs w:val="26"/>
                <w:rtl/>
              </w:rPr>
              <w:t>"</w:t>
            </w:r>
          </w:p>
          <w:bookmarkEnd w:id="36"/>
          <w:p w14:paraId="55F27F2F" w14:textId="77777777" w:rsidR="00D70509" w:rsidRPr="00D70509" w:rsidRDefault="00D70509" w:rsidP="00D70509">
            <w:pPr>
              <w:bidi w:val="0"/>
              <w:rPr>
                <w:rFonts w:cs="B Zar"/>
                <w:b w:val="0"/>
                <w:bCs w:val="0"/>
                <w:sz w:val="26"/>
                <w:szCs w:val="26"/>
              </w:rPr>
            </w:pPr>
            <w:r w:rsidRPr="00D70509">
              <w:rPr>
                <w:rFonts w:cs="B Zar"/>
                <w:b w:val="0"/>
                <w:bCs w:val="0"/>
                <w:sz w:val="26"/>
                <w:szCs w:val="26"/>
                <w:rtl/>
              </w:rPr>
              <w:t xml:space="preserve">            </w:t>
            </w:r>
            <w:r w:rsidRPr="00D70509">
              <w:rPr>
                <w:rFonts w:cs="B Zar"/>
                <w:b w:val="0"/>
                <w:bCs w:val="0"/>
                <w:sz w:val="26"/>
                <w:szCs w:val="26"/>
              </w:rPr>
              <w:t>else</w:t>
            </w:r>
            <w:r w:rsidRPr="00D70509">
              <w:rPr>
                <w:rFonts w:cs="B Zar"/>
                <w:b w:val="0"/>
                <w:bCs w:val="0"/>
                <w:sz w:val="26"/>
                <w:szCs w:val="26"/>
                <w:rtl/>
              </w:rPr>
              <w:t>:</w:t>
            </w:r>
          </w:p>
          <w:p w14:paraId="53060BF5" w14:textId="4A2E8373" w:rsidR="00D70509" w:rsidRPr="00D70509" w:rsidRDefault="00D70509" w:rsidP="00D70509">
            <w:pPr>
              <w:bidi w:val="0"/>
              <w:rPr>
                <w:rFonts w:cs="B Zar"/>
                <w:b w:val="0"/>
                <w:bCs w:val="0"/>
                <w:sz w:val="26"/>
                <w:szCs w:val="26"/>
              </w:rPr>
            </w:pPr>
            <w:r w:rsidRPr="00D70509">
              <w:rPr>
                <w:rFonts w:cs="B Zar"/>
                <w:b w:val="0"/>
                <w:bCs w:val="0"/>
                <w:sz w:val="26"/>
                <w:szCs w:val="26"/>
                <w:rtl/>
              </w:rPr>
              <w:t xml:space="preserve">                </w:t>
            </w:r>
            <w:r w:rsidRPr="00D70509">
              <w:rPr>
                <w:rFonts w:cs="B Zar"/>
                <w:b w:val="0"/>
                <w:bCs w:val="0"/>
                <w:sz w:val="26"/>
                <w:szCs w:val="26"/>
              </w:rPr>
              <w:t>btnEquals = button (EqualsButton, LEFT, fEquals</w:t>
            </w:r>
            <w:r w:rsidRPr="00D70509">
              <w:rPr>
                <w:rFonts w:cs="B Zar"/>
                <w:b w:val="0"/>
                <w:bCs w:val="0"/>
                <w:sz w:val="26"/>
                <w:szCs w:val="26"/>
                <w:rtl/>
              </w:rPr>
              <w:t>,</w:t>
            </w:r>
          </w:p>
          <w:p w14:paraId="490696E6" w14:textId="3180C798" w:rsidR="00D70509" w:rsidRDefault="00D70509" w:rsidP="00D70509">
            <w:pPr>
              <w:bidi w:val="0"/>
              <w:rPr>
                <w:rFonts w:cs="B Zar"/>
                <w:sz w:val="26"/>
                <w:szCs w:val="26"/>
              </w:rPr>
            </w:pPr>
            <w:r w:rsidRPr="00D70509">
              <w:rPr>
                <w:rFonts w:cs="B Zar"/>
                <w:b w:val="0"/>
                <w:bCs w:val="0"/>
                <w:sz w:val="26"/>
                <w:szCs w:val="26"/>
              </w:rPr>
              <w:t xml:space="preserve">                        lambda appObj=display, s=" %s "%fEquals: </w:t>
            </w:r>
            <w:r w:rsidR="00766572" w:rsidRPr="00D70509">
              <w:rPr>
                <w:rFonts w:cs="B Zar"/>
                <w:b w:val="0"/>
                <w:bCs w:val="0"/>
                <w:sz w:val="26"/>
                <w:szCs w:val="26"/>
              </w:rPr>
              <w:t>appObj.set (appObj.get () +</w:t>
            </w:r>
            <w:r w:rsidRPr="00D70509">
              <w:rPr>
                <w:rFonts w:cs="B Zar"/>
                <w:b w:val="0"/>
                <w:bCs w:val="0"/>
                <w:sz w:val="26"/>
                <w:szCs w:val="26"/>
              </w:rPr>
              <w:t>s))</w:t>
            </w:r>
          </w:p>
        </w:tc>
      </w:tr>
    </w:tbl>
    <w:p w14:paraId="1BBFA759" w14:textId="77777777" w:rsidR="00B244C5" w:rsidRDefault="00B244C5" w:rsidP="00766572">
      <w:pPr>
        <w:rPr>
          <w:rFonts w:cs="B Zar"/>
          <w:sz w:val="26"/>
          <w:szCs w:val="26"/>
          <w:rtl/>
        </w:rPr>
      </w:pPr>
    </w:p>
    <w:p w14:paraId="317FDD97" w14:textId="77777777" w:rsidR="00B244C5" w:rsidRDefault="001E10C6" w:rsidP="00766572">
      <w:pPr>
        <w:rPr>
          <w:rFonts w:cs="B Zar"/>
          <w:sz w:val="26"/>
          <w:szCs w:val="26"/>
          <w:rtl/>
        </w:rPr>
      </w:pPr>
      <w:r>
        <w:rPr>
          <w:rFonts w:cs="B Zar" w:hint="cs"/>
          <w:sz w:val="26"/>
          <w:szCs w:val="26"/>
          <w:rtl/>
        </w:rPr>
        <w:t xml:space="preserve">این دستور </w:t>
      </w:r>
      <w:r w:rsidR="00766572">
        <w:rPr>
          <w:rFonts w:cs="B Zar" w:hint="cs"/>
          <w:sz w:val="26"/>
          <w:szCs w:val="26"/>
          <w:rtl/>
        </w:rPr>
        <w:t xml:space="preserve">که برای دکمه مساوی (=) است و کد های آن مربوط به نحوه جمع  کردن عدد ها است </w:t>
      </w:r>
      <w:r>
        <w:rPr>
          <w:rFonts w:cs="B Zar" w:hint="cs"/>
          <w:sz w:val="26"/>
          <w:szCs w:val="26"/>
          <w:rtl/>
        </w:rPr>
        <w:t xml:space="preserve">به شما میگوید اگر </w:t>
      </w:r>
    </w:p>
    <w:p w14:paraId="230B18F3" w14:textId="64FC04EB" w:rsidR="00B244C5" w:rsidRDefault="001E10C6" w:rsidP="00B244C5">
      <w:pPr>
        <w:rPr>
          <w:rFonts w:cs="B Zar"/>
          <w:sz w:val="26"/>
          <w:szCs w:val="26"/>
        </w:rPr>
      </w:pPr>
      <w:r>
        <w:rPr>
          <w:rFonts w:cs="B Zar" w:hint="cs"/>
          <w:sz w:val="26"/>
          <w:szCs w:val="26"/>
          <w:rtl/>
        </w:rPr>
        <w:t xml:space="preserve">شرط اولی اتفاق افتاد انجام بده اگر نه از شرط دومی استفاده کن. یعنی اگر قسمت </w:t>
      </w:r>
      <w:r>
        <w:rPr>
          <w:rFonts w:cs="B Zar"/>
          <w:sz w:val="26"/>
          <w:szCs w:val="26"/>
        </w:rPr>
        <w:t>if</w:t>
      </w:r>
      <w:r>
        <w:rPr>
          <w:rFonts w:cs="B Zar" w:hint="cs"/>
          <w:sz w:val="26"/>
          <w:szCs w:val="26"/>
          <w:rtl/>
        </w:rPr>
        <w:t xml:space="preserve"> اجرا شود دیگر نیاز ب</w:t>
      </w:r>
      <w:r w:rsidR="00B244C5">
        <w:rPr>
          <w:rFonts w:cs="B Zar" w:hint="cs"/>
          <w:sz w:val="26"/>
          <w:szCs w:val="26"/>
          <w:rtl/>
        </w:rPr>
        <w:t xml:space="preserve">ه </w:t>
      </w:r>
      <w:r>
        <w:rPr>
          <w:rFonts w:cs="B Zar" w:hint="cs"/>
          <w:sz w:val="26"/>
          <w:szCs w:val="26"/>
          <w:rtl/>
        </w:rPr>
        <w:t>قسمت</w:t>
      </w:r>
      <w:r>
        <w:rPr>
          <w:rFonts w:cs="B Zar"/>
          <w:sz w:val="26"/>
          <w:szCs w:val="26"/>
        </w:rPr>
        <w:t>else</w:t>
      </w:r>
    </w:p>
    <w:p w14:paraId="73AC6522" w14:textId="335598B1" w:rsidR="00D70509" w:rsidRDefault="001E10C6" w:rsidP="00B244C5">
      <w:pPr>
        <w:rPr>
          <w:rFonts w:cs="B Zar"/>
          <w:sz w:val="26"/>
          <w:szCs w:val="26"/>
          <w:rtl/>
        </w:rPr>
      </w:pPr>
      <w:r>
        <w:rPr>
          <w:rFonts w:cs="B Zar"/>
          <w:sz w:val="26"/>
          <w:szCs w:val="26"/>
        </w:rPr>
        <w:t xml:space="preserve"> </w:t>
      </w:r>
      <w:r>
        <w:rPr>
          <w:rFonts w:cs="B Zar" w:hint="cs"/>
          <w:sz w:val="26"/>
          <w:szCs w:val="26"/>
          <w:rtl/>
        </w:rPr>
        <w:t>نداریم.</w:t>
      </w:r>
    </w:p>
    <w:p w14:paraId="0876BC19" w14:textId="44CC1D3A" w:rsidR="00B244C5" w:rsidRPr="00210523" w:rsidRDefault="00B244C5" w:rsidP="00B244C5">
      <w:pPr>
        <w:jc w:val="center"/>
        <w:rPr>
          <w:rFonts w:cs="B Zar"/>
          <w:sz w:val="26"/>
          <w:szCs w:val="26"/>
          <w:rtl/>
        </w:rPr>
      </w:pPr>
      <w:r>
        <w:rPr>
          <w:rFonts w:cs="B Zar"/>
          <w:noProof/>
          <w:sz w:val="26"/>
          <w:szCs w:val="26"/>
        </w:rPr>
        <w:drawing>
          <wp:inline distT="0" distB="0" distL="0" distR="0" wp14:anchorId="6C2EB643" wp14:editId="067C7511">
            <wp:extent cx="3285640" cy="22237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6193" cy="2285058"/>
                    </a:xfrm>
                    <a:prstGeom prst="rect">
                      <a:avLst/>
                    </a:prstGeom>
                    <a:noFill/>
                    <a:ln>
                      <a:noFill/>
                    </a:ln>
                  </pic:spPr>
                </pic:pic>
              </a:graphicData>
            </a:graphic>
          </wp:inline>
        </w:drawing>
      </w:r>
    </w:p>
    <w:p w14:paraId="52900EEF" w14:textId="0679495E" w:rsidR="002B2119" w:rsidRPr="00B244C5" w:rsidRDefault="00B244C5" w:rsidP="00B244C5">
      <w:pPr>
        <w:jc w:val="center"/>
        <w:rPr>
          <w:rFonts w:cs="B Zar"/>
          <w:sz w:val="26"/>
          <w:szCs w:val="26"/>
          <w:rtl/>
        </w:rPr>
      </w:pPr>
      <w:r w:rsidRPr="00B244C5">
        <w:rPr>
          <w:rFonts w:cs="B Zar" w:hint="cs"/>
          <w:sz w:val="26"/>
          <w:szCs w:val="26"/>
          <w:rtl/>
        </w:rPr>
        <w:t>شکل 3-4</w:t>
      </w:r>
    </w:p>
    <w:p w14:paraId="76003D9D" w14:textId="1B57C487" w:rsidR="00B244C5" w:rsidRDefault="00B244C5" w:rsidP="00B244C5">
      <w:pPr>
        <w:rPr>
          <w:rFonts w:cs="B Zar"/>
          <w:sz w:val="26"/>
          <w:szCs w:val="26"/>
          <w:rtl/>
        </w:rPr>
      </w:pPr>
      <w:r w:rsidRPr="00B244C5">
        <w:rPr>
          <w:rFonts w:cs="B Zar" w:hint="cs"/>
          <w:sz w:val="26"/>
          <w:szCs w:val="26"/>
          <w:rtl/>
        </w:rPr>
        <w:t xml:space="preserve">نمونه تصویر نشان دهنده دستور </w:t>
      </w:r>
      <w:r w:rsidRPr="00B244C5">
        <w:rPr>
          <w:rFonts w:cs="B Zar"/>
          <w:sz w:val="26"/>
          <w:szCs w:val="26"/>
        </w:rPr>
        <w:t>if…else</w:t>
      </w:r>
      <w:r w:rsidRPr="00B244C5">
        <w:rPr>
          <w:rFonts w:cs="B Zar" w:hint="cs"/>
          <w:sz w:val="26"/>
          <w:szCs w:val="26"/>
          <w:rtl/>
        </w:rPr>
        <w:t xml:space="preserve"> که به راحتی متوجه کار این دستور می شوید.</w:t>
      </w:r>
    </w:p>
    <w:p w14:paraId="111B2213" w14:textId="4348DA91" w:rsidR="00B244C5" w:rsidRDefault="00B244C5" w:rsidP="00B244C5">
      <w:pPr>
        <w:rPr>
          <w:rFonts w:cs="B Zar"/>
          <w:sz w:val="36"/>
          <w:szCs w:val="36"/>
          <w:rtl/>
        </w:rPr>
      </w:pPr>
      <w:r>
        <w:rPr>
          <w:rFonts w:cs="B Zar" w:hint="cs"/>
          <w:sz w:val="32"/>
          <w:szCs w:val="32"/>
          <w:rtl/>
        </w:rPr>
        <w:t>8-</w:t>
      </w:r>
      <w:r>
        <w:rPr>
          <w:rFonts w:cs="B Zar" w:hint="cs"/>
          <w:sz w:val="36"/>
          <w:szCs w:val="36"/>
          <w:rtl/>
        </w:rPr>
        <w:t xml:space="preserve">3 </w:t>
      </w:r>
      <w:r w:rsidRPr="00B244C5">
        <w:rPr>
          <w:rFonts w:cs="B Zar"/>
          <w:sz w:val="36"/>
          <w:szCs w:val="36"/>
        </w:rPr>
        <w:t>try…except</w:t>
      </w:r>
    </w:p>
    <w:p w14:paraId="635A88F2" w14:textId="77777777" w:rsidR="002E7AC9" w:rsidRDefault="00AD0520" w:rsidP="00B244C5">
      <w:pPr>
        <w:rPr>
          <w:rFonts w:cs="B Zar"/>
          <w:sz w:val="26"/>
          <w:szCs w:val="26"/>
          <w:rtl/>
        </w:rPr>
      </w:pPr>
      <w:r w:rsidRPr="00AD0520">
        <w:rPr>
          <w:rFonts w:cs="B Zar" w:hint="cs"/>
          <w:sz w:val="26"/>
          <w:szCs w:val="26"/>
          <w:rtl/>
        </w:rPr>
        <w:t xml:space="preserve">ما با استفاده از دستور </w:t>
      </w:r>
      <w:r w:rsidR="002E7AC9">
        <w:rPr>
          <w:rFonts w:cs="B Zar"/>
          <w:sz w:val="26"/>
          <w:szCs w:val="26"/>
        </w:rPr>
        <w:t xml:space="preserve">try…except </w:t>
      </w:r>
      <w:r w:rsidR="002E7AC9">
        <w:rPr>
          <w:rFonts w:cs="B Zar" w:hint="cs"/>
          <w:sz w:val="26"/>
          <w:szCs w:val="26"/>
          <w:rtl/>
        </w:rPr>
        <w:t xml:space="preserve"> می توانیم خطا ها را اداره کنیم. برای مثال کدی را که احتمال می دهیم خطا </w:t>
      </w:r>
    </w:p>
    <w:p w14:paraId="1741E97C" w14:textId="77777777" w:rsidR="002E7AC9" w:rsidRDefault="002E7AC9" w:rsidP="00B244C5">
      <w:pPr>
        <w:rPr>
          <w:rFonts w:cs="B Zar"/>
          <w:sz w:val="26"/>
          <w:szCs w:val="26"/>
          <w:rtl/>
        </w:rPr>
      </w:pPr>
      <w:r>
        <w:rPr>
          <w:rFonts w:cs="B Zar" w:hint="cs"/>
          <w:sz w:val="26"/>
          <w:szCs w:val="26"/>
          <w:rtl/>
        </w:rPr>
        <w:t xml:space="preserve">ایجاد کند در داخل بلوک </w:t>
      </w:r>
      <w:r>
        <w:rPr>
          <w:rFonts w:cs="B Zar"/>
          <w:sz w:val="26"/>
          <w:szCs w:val="26"/>
        </w:rPr>
        <w:t>try</w:t>
      </w:r>
      <w:r>
        <w:rPr>
          <w:rFonts w:cs="B Zar" w:hint="cs"/>
          <w:sz w:val="26"/>
          <w:szCs w:val="26"/>
          <w:rtl/>
        </w:rPr>
        <w:t xml:space="preserve"> قرار می دهیم. بلوک </w:t>
      </w:r>
      <w:r>
        <w:rPr>
          <w:rFonts w:cs="B Zar"/>
          <w:sz w:val="26"/>
          <w:szCs w:val="26"/>
        </w:rPr>
        <w:t xml:space="preserve">except </w:t>
      </w:r>
      <w:r>
        <w:rPr>
          <w:rFonts w:cs="B Zar" w:hint="cs"/>
          <w:sz w:val="26"/>
          <w:szCs w:val="26"/>
          <w:rtl/>
        </w:rPr>
        <w:t xml:space="preserve"> هم شامل کدهایی است که وقتی اجرا می شود که </w:t>
      </w:r>
    </w:p>
    <w:p w14:paraId="122ACD6B" w14:textId="77777777" w:rsidR="00EB185B" w:rsidRDefault="002E7AC9" w:rsidP="00B244C5">
      <w:pPr>
        <w:rPr>
          <w:rFonts w:cs="B Zar"/>
          <w:sz w:val="26"/>
          <w:szCs w:val="26"/>
          <w:rtl/>
        </w:rPr>
      </w:pPr>
      <w:r>
        <w:rPr>
          <w:rFonts w:cs="B Zar" w:hint="cs"/>
          <w:sz w:val="26"/>
          <w:szCs w:val="26"/>
          <w:rtl/>
        </w:rPr>
        <w:t xml:space="preserve">برنامه با خطا مواجه شود. اگر بخواهیم ساده تر تعریف کنیم به این </w:t>
      </w:r>
      <w:r w:rsidR="00EB185B">
        <w:rPr>
          <w:rFonts w:cs="B Zar" w:hint="cs"/>
          <w:sz w:val="26"/>
          <w:szCs w:val="26"/>
          <w:rtl/>
        </w:rPr>
        <w:t xml:space="preserve">صورت است که بلوک </w:t>
      </w:r>
      <w:r w:rsidR="00EB185B">
        <w:rPr>
          <w:rFonts w:cs="B Zar"/>
          <w:sz w:val="26"/>
          <w:szCs w:val="26"/>
        </w:rPr>
        <w:t>try</w:t>
      </w:r>
      <w:r w:rsidR="00EB185B">
        <w:rPr>
          <w:rFonts w:cs="B Zar" w:hint="cs"/>
          <w:sz w:val="26"/>
          <w:szCs w:val="26"/>
          <w:rtl/>
        </w:rPr>
        <w:t xml:space="preserve"> سعی می کند که </w:t>
      </w:r>
    </w:p>
    <w:p w14:paraId="5CF5BCD9" w14:textId="2A1290C0" w:rsidR="00B244C5" w:rsidRDefault="00EB185B" w:rsidP="00B244C5">
      <w:pPr>
        <w:rPr>
          <w:rFonts w:cs="B Zar"/>
          <w:sz w:val="26"/>
          <w:szCs w:val="26"/>
          <w:rtl/>
        </w:rPr>
      </w:pPr>
      <w:r>
        <w:rPr>
          <w:rFonts w:cs="B Zar" w:hint="cs"/>
          <w:sz w:val="26"/>
          <w:szCs w:val="26"/>
          <w:rtl/>
        </w:rPr>
        <w:t xml:space="preserve">دستورات را اجرا کند و اگر در بین دستوراتی که اجرا می شود خطایی وجود داشته باشد برنامه دستورات مربوط به </w:t>
      </w:r>
    </w:p>
    <w:p w14:paraId="2547DD75" w14:textId="6AC3FC30" w:rsidR="00CC585D" w:rsidRDefault="00CC585D" w:rsidP="00B244C5">
      <w:pPr>
        <w:rPr>
          <w:rFonts w:cs="B Zar"/>
          <w:sz w:val="26"/>
          <w:szCs w:val="26"/>
          <w:rtl/>
        </w:rPr>
      </w:pPr>
      <w:r>
        <w:rPr>
          <w:rFonts w:cs="B Zar" w:hint="cs"/>
          <w:sz w:val="26"/>
          <w:szCs w:val="26"/>
          <w:rtl/>
        </w:rPr>
        <w:lastRenderedPageBreak/>
        <w:t xml:space="preserve">بخش </w:t>
      </w:r>
      <w:r>
        <w:rPr>
          <w:rFonts w:cs="B Zar"/>
          <w:sz w:val="26"/>
          <w:szCs w:val="26"/>
        </w:rPr>
        <w:t>except</w:t>
      </w:r>
      <w:r>
        <w:rPr>
          <w:rFonts w:cs="B Zar" w:hint="cs"/>
          <w:sz w:val="26"/>
          <w:szCs w:val="26"/>
          <w:rtl/>
        </w:rPr>
        <w:t xml:space="preserve"> را اجرا می کند . در برنامه بخش استفاده از دستور </w:t>
      </w:r>
      <w:r>
        <w:rPr>
          <w:rFonts w:cs="B Zar"/>
          <w:sz w:val="26"/>
          <w:szCs w:val="26"/>
        </w:rPr>
        <w:t>try…except</w:t>
      </w:r>
      <w:r>
        <w:rPr>
          <w:rFonts w:cs="B Zar" w:hint="cs"/>
          <w:sz w:val="26"/>
          <w:szCs w:val="26"/>
          <w:rtl/>
        </w:rPr>
        <w:t xml:space="preserve"> به صورت زیر است.</w:t>
      </w:r>
    </w:p>
    <w:tbl>
      <w:tblPr>
        <w:tblStyle w:val="GridTable1Light-Accent1"/>
        <w:bidiVisual/>
        <w:tblW w:w="0" w:type="auto"/>
        <w:tblLook w:val="04A0" w:firstRow="1" w:lastRow="0" w:firstColumn="1" w:lastColumn="0" w:noHBand="0" w:noVBand="1"/>
      </w:tblPr>
      <w:tblGrid>
        <w:gridCol w:w="9016"/>
      </w:tblGrid>
      <w:tr w:rsidR="00CC585D" w14:paraId="23FF1CCC" w14:textId="77777777" w:rsidTr="00CC5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0CAA0A4" w14:textId="55C7C58A" w:rsidR="00CC585D" w:rsidRPr="00CC585D" w:rsidRDefault="00CC585D" w:rsidP="00CC585D">
            <w:pPr>
              <w:bidi w:val="0"/>
              <w:rPr>
                <w:rFonts w:cs="B Zar"/>
                <w:sz w:val="26"/>
                <w:szCs w:val="26"/>
              </w:rPr>
            </w:pPr>
            <w:r w:rsidRPr="00CC585D">
              <w:rPr>
                <w:rFonts w:cs="B Zar"/>
                <w:sz w:val="26"/>
                <w:szCs w:val="26"/>
              </w:rPr>
              <w:t>def result (self, display)</w:t>
            </w:r>
            <w:r w:rsidRPr="00CC585D">
              <w:rPr>
                <w:rFonts w:cs="B Zar"/>
                <w:sz w:val="26"/>
                <w:szCs w:val="26"/>
                <w:rtl/>
              </w:rPr>
              <w:t>:</w:t>
            </w:r>
          </w:p>
          <w:p w14:paraId="68818D1E" w14:textId="77777777" w:rsidR="00CC585D" w:rsidRPr="00CC585D" w:rsidRDefault="00CC585D" w:rsidP="00CC585D">
            <w:pPr>
              <w:bidi w:val="0"/>
              <w:rPr>
                <w:rFonts w:cs="B Zar"/>
                <w:sz w:val="26"/>
                <w:szCs w:val="26"/>
              </w:rPr>
            </w:pPr>
            <w:r w:rsidRPr="00CC585D">
              <w:rPr>
                <w:rFonts w:cs="B Zar"/>
                <w:sz w:val="26"/>
                <w:szCs w:val="26"/>
                <w:rtl/>
              </w:rPr>
              <w:t xml:space="preserve">        </w:t>
            </w:r>
            <w:r w:rsidRPr="00CC585D">
              <w:rPr>
                <w:rFonts w:cs="B Zar"/>
                <w:sz w:val="26"/>
                <w:szCs w:val="26"/>
              </w:rPr>
              <w:t>try</w:t>
            </w:r>
            <w:r w:rsidRPr="00CC585D">
              <w:rPr>
                <w:rFonts w:cs="B Zar"/>
                <w:sz w:val="26"/>
                <w:szCs w:val="26"/>
                <w:rtl/>
              </w:rPr>
              <w:t>:</w:t>
            </w:r>
          </w:p>
          <w:p w14:paraId="4D0F940F" w14:textId="7D4ED708" w:rsidR="00CC585D" w:rsidRPr="00CC585D" w:rsidRDefault="00CC585D" w:rsidP="00CC585D">
            <w:pPr>
              <w:bidi w:val="0"/>
              <w:rPr>
                <w:rFonts w:cs="B Zar"/>
                <w:sz w:val="26"/>
                <w:szCs w:val="26"/>
              </w:rPr>
            </w:pPr>
            <w:r w:rsidRPr="00CC585D">
              <w:rPr>
                <w:rFonts w:cs="B Zar"/>
                <w:sz w:val="26"/>
                <w:szCs w:val="26"/>
                <w:rtl/>
              </w:rPr>
              <w:t xml:space="preserve">            </w:t>
            </w:r>
            <w:r w:rsidRPr="00CC585D">
              <w:rPr>
                <w:rFonts w:cs="B Zar"/>
                <w:sz w:val="26"/>
                <w:szCs w:val="26"/>
              </w:rPr>
              <w:t>display.set (eval (display.get ()))</w:t>
            </w:r>
          </w:p>
          <w:p w14:paraId="69AFED52" w14:textId="77777777" w:rsidR="00CC585D" w:rsidRPr="00CC585D" w:rsidRDefault="00CC585D" w:rsidP="00CC585D">
            <w:pPr>
              <w:bidi w:val="0"/>
              <w:rPr>
                <w:rFonts w:cs="B Zar"/>
                <w:sz w:val="26"/>
                <w:szCs w:val="26"/>
              </w:rPr>
            </w:pPr>
            <w:r w:rsidRPr="00CC585D">
              <w:rPr>
                <w:rFonts w:cs="B Zar"/>
                <w:sz w:val="26"/>
                <w:szCs w:val="26"/>
                <w:rtl/>
              </w:rPr>
              <w:t xml:space="preserve">        </w:t>
            </w:r>
            <w:r w:rsidRPr="00CC585D">
              <w:rPr>
                <w:rFonts w:cs="B Zar"/>
                <w:sz w:val="26"/>
                <w:szCs w:val="26"/>
              </w:rPr>
              <w:t>except</w:t>
            </w:r>
            <w:r w:rsidRPr="00CC585D">
              <w:rPr>
                <w:rFonts w:cs="B Zar"/>
                <w:sz w:val="26"/>
                <w:szCs w:val="26"/>
                <w:rtl/>
              </w:rPr>
              <w:t>:</w:t>
            </w:r>
          </w:p>
          <w:p w14:paraId="454C87B6" w14:textId="1D3055E2" w:rsidR="00CC585D" w:rsidRDefault="00CC585D" w:rsidP="00CC585D">
            <w:pPr>
              <w:bidi w:val="0"/>
              <w:rPr>
                <w:rFonts w:cs="B Zar"/>
                <w:sz w:val="26"/>
                <w:szCs w:val="26"/>
                <w:rtl/>
              </w:rPr>
            </w:pPr>
            <w:r w:rsidRPr="00CC585D">
              <w:rPr>
                <w:rFonts w:cs="B Zar"/>
                <w:sz w:val="26"/>
                <w:szCs w:val="26"/>
                <w:rtl/>
              </w:rPr>
              <w:t xml:space="preserve">            </w:t>
            </w:r>
            <w:r w:rsidRPr="00CC585D">
              <w:rPr>
                <w:rFonts w:cs="B Zar"/>
                <w:sz w:val="26"/>
                <w:szCs w:val="26"/>
              </w:rPr>
              <w:t>display.set("UNDEFINED")</w:t>
            </w:r>
          </w:p>
        </w:tc>
      </w:tr>
    </w:tbl>
    <w:p w14:paraId="7BAEB279" w14:textId="549C3FF2" w:rsidR="00CC585D" w:rsidRDefault="00CC585D" w:rsidP="00B244C5">
      <w:pPr>
        <w:rPr>
          <w:rFonts w:cs="B Zar"/>
          <w:sz w:val="26"/>
          <w:szCs w:val="26"/>
          <w:rtl/>
        </w:rPr>
      </w:pPr>
    </w:p>
    <w:p w14:paraId="094E1271" w14:textId="4866C24E" w:rsidR="00CC585D" w:rsidRDefault="00CC585D" w:rsidP="00B244C5">
      <w:pPr>
        <w:rPr>
          <w:rFonts w:cs="B Zar"/>
          <w:sz w:val="26"/>
          <w:szCs w:val="26"/>
          <w:rtl/>
        </w:rPr>
      </w:pPr>
      <w:r>
        <w:rPr>
          <w:rFonts w:cs="B Zar" w:hint="cs"/>
          <w:sz w:val="26"/>
          <w:szCs w:val="26"/>
          <w:rtl/>
        </w:rPr>
        <w:t xml:space="preserve">این بخش از کد برای این است که ما وقتی خواستیم عملیات ریاضی را در ماشین حساب انجام دهیم اگر عبارت هایی </w:t>
      </w:r>
    </w:p>
    <w:p w14:paraId="47119DBD" w14:textId="77777777" w:rsidR="00CC585D" w:rsidRDefault="00CC585D" w:rsidP="00B244C5">
      <w:pPr>
        <w:rPr>
          <w:rFonts w:cs="B Zar"/>
          <w:sz w:val="26"/>
          <w:szCs w:val="26"/>
          <w:rtl/>
        </w:rPr>
      </w:pPr>
      <w:r>
        <w:rPr>
          <w:rFonts w:cs="B Zar" w:hint="cs"/>
          <w:sz w:val="26"/>
          <w:szCs w:val="26"/>
          <w:rtl/>
        </w:rPr>
        <w:t xml:space="preserve">که وارد کردیم درست بود نهایی را به ما نشان دهد ولی اگر عبارت ما غلط بود یا مشکل داشت </w:t>
      </w:r>
      <w:bookmarkStart w:id="37" w:name="_Hlk81756930"/>
      <w:r w:rsidRPr="00CC585D">
        <w:rPr>
          <w:rFonts w:cs="B Zar"/>
          <w:sz w:val="26"/>
          <w:szCs w:val="26"/>
        </w:rPr>
        <w:t>UNDEFINED</w:t>
      </w:r>
      <w:bookmarkEnd w:id="37"/>
      <w:r>
        <w:rPr>
          <w:rFonts w:cs="B Zar" w:hint="cs"/>
          <w:sz w:val="26"/>
          <w:szCs w:val="26"/>
          <w:rtl/>
        </w:rPr>
        <w:t xml:space="preserve"> به </w:t>
      </w:r>
    </w:p>
    <w:p w14:paraId="29390A3F" w14:textId="6FA3D2A2" w:rsidR="00CC585D" w:rsidRDefault="00CC585D" w:rsidP="00B244C5">
      <w:pPr>
        <w:rPr>
          <w:rFonts w:cs="B Zar"/>
          <w:sz w:val="26"/>
          <w:szCs w:val="26"/>
          <w:rtl/>
        </w:rPr>
      </w:pPr>
      <w:r>
        <w:rPr>
          <w:rFonts w:cs="B Zar" w:hint="cs"/>
          <w:sz w:val="26"/>
          <w:szCs w:val="26"/>
          <w:rtl/>
        </w:rPr>
        <w:t>معنای نامفهوم را به ما نشان می دهد.</w:t>
      </w:r>
    </w:p>
    <w:p w14:paraId="7AD4904B" w14:textId="47B07D1D" w:rsidR="00CC585D" w:rsidRDefault="00CC585D" w:rsidP="00B244C5">
      <w:pPr>
        <w:rPr>
          <w:rFonts w:cs="B Zar"/>
          <w:sz w:val="26"/>
          <w:szCs w:val="26"/>
          <w:rtl/>
        </w:rPr>
      </w:pPr>
    </w:p>
    <w:p w14:paraId="58BCA2B7" w14:textId="753FADA2" w:rsidR="00CC585D" w:rsidRDefault="00CC585D" w:rsidP="00B244C5">
      <w:pPr>
        <w:rPr>
          <w:rFonts w:cs="B Zar"/>
          <w:sz w:val="36"/>
          <w:szCs w:val="36"/>
          <w:rtl/>
        </w:rPr>
      </w:pPr>
      <w:bookmarkStart w:id="38" w:name="_Hlk81743103"/>
      <w:r>
        <w:rPr>
          <w:rFonts w:cs="B Zar" w:hint="cs"/>
          <w:sz w:val="32"/>
          <w:szCs w:val="32"/>
          <w:rtl/>
        </w:rPr>
        <w:t>9-</w:t>
      </w:r>
      <w:r>
        <w:rPr>
          <w:rFonts w:cs="B Zar" w:hint="cs"/>
          <w:sz w:val="36"/>
          <w:szCs w:val="36"/>
          <w:rtl/>
        </w:rPr>
        <w:t>3 جمع بندی فصل</w:t>
      </w:r>
    </w:p>
    <w:bookmarkEnd w:id="38"/>
    <w:p w14:paraId="022B5CFF" w14:textId="0DCD7579" w:rsidR="00CC585D" w:rsidRDefault="00CC585D" w:rsidP="00CC585D">
      <w:pPr>
        <w:rPr>
          <w:rFonts w:cs="B Zar"/>
          <w:sz w:val="26"/>
          <w:szCs w:val="26"/>
          <w:rtl/>
        </w:rPr>
      </w:pPr>
      <w:r>
        <w:rPr>
          <w:rFonts w:cs="B Zar" w:hint="cs"/>
          <w:sz w:val="26"/>
          <w:szCs w:val="26"/>
          <w:rtl/>
        </w:rPr>
        <w:t xml:space="preserve">در این به طور خلاصه با کد های ماشین حسابی که ساختیم آشنا شدیم و سپس با دو تابع </w:t>
      </w:r>
      <w:r>
        <w:rPr>
          <w:rFonts w:cs="B Zar"/>
          <w:sz w:val="26"/>
          <w:szCs w:val="26"/>
        </w:rPr>
        <w:t xml:space="preserve">def </w:t>
      </w:r>
      <w:r>
        <w:rPr>
          <w:rFonts w:cs="B Zar" w:hint="cs"/>
          <w:sz w:val="26"/>
          <w:szCs w:val="26"/>
          <w:rtl/>
        </w:rPr>
        <w:t xml:space="preserve"> و </w:t>
      </w:r>
      <w:r>
        <w:rPr>
          <w:rFonts w:cs="B Zar"/>
          <w:sz w:val="26"/>
          <w:szCs w:val="26"/>
        </w:rPr>
        <w:t>lambda</w:t>
      </w:r>
      <w:r>
        <w:rPr>
          <w:rFonts w:cs="B Zar" w:hint="cs"/>
          <w:sz w:val="26"/>
          <w:szCs w:val="26"/>
          <w:rtl/>
        </w:rPr>
        <w:t xml:space="preserve"> و کاربرد </w:t>
      </w:r>
    </w:p>
    <w:p w14:paraId="1E206160" w14:textId="14A83D6A" w:rsidR="00CC585D" w:rsidRDefault="00CC585D" w:rsidP="00CC585D">
      <w:pPr>
        <w:rPr>
          <w:rFonts w:cs="B Zar"/>
          <w:sz w:val="26"/>
          <w:szCs w:val="26"/>
          <w:rtl/>
        </w:rPr>
      </w:pPr>
      <w:r>
        <w:rPr>
          <w:rFonts w:cs="B Zar" w:hint="cs"/>
          <w:sz w:val="26"/>
          <w:szCs w:val="26"/>
          <w:rtl/>
        </w:rPr>
        <w:t xml:space="preserve">آن ها آشنا شدیم. کمی جلوتر رفتیم </w:t>
      </w:r>
      <w:r w:rsidR="00661B56">
        <w:rPr>
          <w:rFonts w:cs="B Zar" w:hint="cs"/>
          <w:sz w:val="26"/>
          <w:szCs w:val="26"/>
          <w:rtl/>
        </w:rPr>
        <w:t>با ابزار های مورد استفاد</w:t>
      </w:r>
      <w:r w:rsidR="00661B56">
        <w:rPr>
          <w:rFonts w:cs="B Zar" w:hint="eastAsia"/>
          <w:sz w:val="26"/>
          <w:szCs w:val="26"/>
          <w:rtl/>
        </w:rPr>
        <w:t>ه</w:t>
      </w:r>
      <w:r w:rsidR="00661B56">
        <w:rPr>
          <w:rFonts w:cs="B Zar" w:hint="cs"/>
          <w:sz w:val="26"/>
          <w:szCs w:val="26"/>
          <w:rtl/>
        </w:rPr>
        <w:t xml:space="preserve"> آشنا شدیم مثل </w:t>
      </w:r>
      <w:r w:rsidR="00661B56">
        <w:rPr>
          <w:rFonts w:cs="B Zar"/>
          <w:sz w:val="26"/>
          <w:szCs w:val="26"/>
        </w:rPr>
        <w:t xml:space="preserve">lable </w:t>
      </w:r>
      <w:r w:rsidR="00661B56">
        <w:rPr>
          <w:rFonts w:cs="B Zar" w:hint="cs"/>
          <w:sz w:val="26"/>
          <w:szCs w:val="26"/>
          <w:rtl/>
        </w:rPr>
        <w:t xml:space="preserve"> و </w:t>
      </w:r>
      <w:r w:rsidR="00661B56">
        <w:rPr>
          <w:rFonts w:cs="B Zar"/>
          <w:sz w:val="26"/>
          <w:szCs w:val="26"/>
        </w:rPr>
        <w:t>entry</w:t>
      </w:r>
      <w:r w:rsidR="00661B56">
        <w:rPr>
          <w:rFonts w:cs="B Zar" w:hint="cs"/>
          <w:sz w:val="26"/>
          <w:szCs w:val="26"/>
          <w:rtl/>
        </w:rPr>
        <w:t xml:space="preserve"> . بعد هم که توضیح </w:t>
      </w:r>
    </w:p>
    <w:p w14:paraId="1548C67B" w14:textId="165B300D" w:rsidR="00661B56" w:rsidRDefault="00661B56" w:rsidP="00CC585D">
      <w:pPr>
        <w:rPr>
          <w:rFonts w:cs="B Zar"/>
          <w:sz w:val="26"/>
          <w:szCs w:val="26"/>
          <w:rtl/>
        </w:rPr>
      </w:pPr>
      <w:r>
        <w:rPr>
          <w:rFonts w:cs="B Zar" w:hint="cs"/>
          <w:sz w:val="26"/>
          <w:szCs w:val="26"/>
          <w:rtl/>
        </w:rPr>
        <w:t xml:space="preserve">دادیم </w:t>
      </w:r>
      <w:r>
        <w:rPr>
          <w:rFonts w:cs="B Zar"/>
          <w:sz w:val="26"/>
          <w:szCs w:val="26"/>
        </w:rPr>
        <w:t>button</w:t>
      </w:r>
      <w:r>
        <w:rPr>
          <w:rFonts w:cs="B Zar" w:hint="cs"/>
          <w:sz w:val="26"/>
          <w:szCs w:val="26"/>
          <w:rtl/>
        </w:rPr>
        <w:t xml:space="preserve"> چیست و ابزار هایی که در </w:t>
      </w:r>
      <w:r>
        <w:rPr>
          <w:rFonts w:cs="B Zar"/>
          <w:sz w:val="26"/>
          <w:szCs w:val="26"/>
        </w:rPr>
        <w:t>button</w:t>
      </w:r>
      <w:r>
        <w:rPr>
          <w:rFonts w:cs="B Zar" w:hint="cs"/>
          <w:sz w:val="26"/>
          <w:szCs w:val="26"/>
          <w:rtl/>
        </w:rPr>
        <w:t xml:space="preserve"> استفاده می شود مانند </w:t>
      </w:r>
      <w:r>
        <w:rPr>
          <w:rFonts w:cs="B Zar"/>
          <w:sz w:val="26"/>
          <w:szCs w:val="26"/>
        </w:rPr>
        <w:t>font,text,relif</w:t>
      </w:r>
      <w:r>
        <w:rPr>
          <w:rFonts w:cs="B Zar" w:hint="cs"/>
          <w:sz w:val="26"/>
          <w:szCs w:val="26"/>
          <w:rtl/>
        </w:rPr>
        <w:t xml:space="preserve"> و غیره را توضیح دادیم و کار کردن هر کدام را فهمیدیم. در هایت به سراغ حلقه </w:t>
      </w:r>
      <w:r>
        <w:rPr>
          <w:rFonts w:cs="B Zar"/>
          <w:sz w:val="26"/>
          <w:szCs w:val="26"/>
        </w:rPr>
        <w:t xml:space="preserve">for </w:t>
      </w:r>
      <w:r w:rsidR="003A42AD">
        <w:rPr>
          <w:rFonts w:cs="B Zar" w:hint="cs"/>
          <w:sz w:val="26"/>
          <w:szCs w:val="26"/>
          <w:rtl/>
        </w:rPr>
        <w:t xml:space="preserve"> رفتیم و فهمیدیم کاربرد آن مانند حلقه </w:t>
      </w:r>
      <w:r w:rsidR="003A42AD">
        <w:rPr>
          <w:rFonts w:cs="B Zar"/>
          <w:sz w:val="26"/>
          <w:szCs w:val="26"/>
        </w:rPr>
        <w:t>while</w:t>
      </w:r>
      <w:r w:rsidR="003A42AD">
        <w:rPr>
          <w:rFonts w:cs="B Zar" w:hint="cs"/>
          <w:sz w:val="26"/>
          <w:szCs w:val="26"/>
          <w:rtl/>
        </w:rPr>
        <w:t xml:space="preserve"> است.</w:t>
      </w:r>
    </w:p>
    <w:p w14:paraId="434F220A" w14:textId="4DA4E343" w:rsidR="003A42AD" w:rsidRDefault="003A42AD" w:rsidP="00CC585D">
      <w:pPr>
        <w:rPr>
          <w:rFonts w:cs="B Zar"/>
          <w:sz w:val="26"/>
          <w:szCs w:val="26"/>
          <w:rtl/>
        </w:rPr>
      </w:pPr>
      <w:r>
        <w:rPr>
          <w:rFonts w:cs="B Zar" w:hint="cs"/>
          <w:sz w:val="26"/>
          <w:szCs w:val="26"/>
          <w:rtl/>
        </w:rPr>
        <w:t xml:space="preserve">بعد از آن با دستور های </w:t>
      </w:r>
      <w:bookmarkStart w:id="39" w:name="_Hlk81744609"/>
      <w:r>
        <w:rPr>
          <w:rFonts w:cs="B Zar"/>
          <w:sz w:val="26"/>
          <w:szCs w:val="26"/>
        </w:rPr>
        <w:t>if…else</w:t>
      </w:r>
      <w:r>
        <w:rPr>
          <w:rFonts w:cs="B Zar" w:hint="cs"/>
          <w:sz w:val="26"/>
          <w:szCs w:val="26"/>
          <w:rtl/>
        </w:rPr>
        <w:t xml:space="preserve"> </w:t>
      </w:r>
      <w:bookmarkEnd w:id="39"/>
      <w:r>
        <w:rPr>
          <w:rFonts w:cs="B Zar" w:hint="cs"/>
          <w:sz w:val="26"/>
          <w:szCs w:val="26"/>
          <w:rtl/>
        </w:rPr>
        <w:t xml:space="preserve">و </w:t>
      </w:r>
      <w:bookmarkStart w:id="40" w:name="_Hlk81744664"/>
      <w:r>
        <w:rPr>
          <w:rFonts w:cs="B Zar"/>
          <w:sz w:val="26"/>
          <w:szCs w:val="26"/>
        </w:rPr>
        <w:t>try…except</w:t>
      </w:r>
      <w:bookmarkEnd w:id="40"/>
      <w:r>
        <w:rPr>
          <w:rFonts w:cs="B Zar" w:hint="cs"/>
          <w:sz w:val="26"/>
          <w:szCs w:val="26"/>
          <w:rtl/>
        </w:rPr>
        <w:t xml:space="preserve"> آشنا شدیم و فهمیدیم </w:t>
      </w:r>
      <w:r w:rsidRPr="003A42AD">
        <w:rPr>
          <w:rFonts w:cs="B Zar"/>
          <w:sz w:val="26"/>
          <w:szCs w:val="26"/>
        </w:rPr>
        <w:t>if…else</w:t>
      </w:r>
      <w:r>
        <w:rPr>
          <w:rFonts w:cs="B Zar" w:hint="cs"/>
          <w:sz w:val="26"/>
          <w:szCs w:val="26"/>
          <w:rtl/>
        </w:rPr>
        <w:t xml:space="preserve"> به ما می گوید هر موقع شرط </w:t>
      </w:r>
    </w:p>
    <w:p w14:paraId="49AF625F" w14:textId="2EB8BD49" w:rsidR="003A42AD" w:rsidRDefault="003A42AD" w:rsidP="00CC585D">
      <w:pPr>
        <w:rPr>
          <w:rFonts w:cs="B Zar"/>
          <w:sz w:val="26"/>
          <w:szCs w:val="26"/>
          <w:rtl/>
        </w:rPr>
      </w:pPr>
      <w:r>
        <w:rPr>
          <w:rFonts w:cs="B Zar" w:hint="cs"/>
          <w:sz w:val="26"/>
          <w:szCs w:val="26"/>
          <w:rtl/>
        </w:rPr>
        <w:t xml:space="preserve">اولی انجام نشد از شرط دومی استفاده کن و دستور </w:t>
      </w:r>
      <w:r w:rsidRPr="003A42AD">
        <w:rPr>
          <w:rFonts w:cs="B Zar"/>
          <w:sz w:val="26"/>
          <w:szCs w:val="26"/>
        </w:rPr>
        <w:t>try…except</w:t>
      </w:r>
      <w:r>
        <w:rPr>
          <w:rFonts w:cs="B Zar" w:hint="cs"/>
          <w:sz w:val="26"/>
          <w:szCs w:val="26"/>
          <w:rtl/>
        </w:rPr>
        <w:t xml:space="preserve"> برای این کاربرد دارد که بتوانیم خطا ها را در برنامه</w:t>
      </w:r>
    </w:p>
    <w:p w14:paraId="18F36F8C" w14:textId="77777777" w:rsidR="00B96085" w:rsidRDefault="003A42AD" w:rsidP="00CC585D">
      <w:pPr>
        <w:rPr>
          <w:rFonts w:cs="B Zar"/>
          <w:sz w:val="26"/>
          <w:szCs w:val="26"/>
          <w:rtl/>
        </w:rPr>
        <w:sectPr w:rsidR="00B96085" w:rsidSect="00D47852">
          <w:pgSz w:w="11906" w:h="16838"/>
          <w:pgMar w:top="1440" w:right="1440" w:bottom="1440" w:left="1440" w:header="720" w:footer="720" w:gutter="0"/>
          <w:pgNumType w:start="21"/>
          <w:cols w:space="720"/>
          <w:bidi/>
          <w:rtlGutter/>
          <w:docGrid w:linePitch="360"/>
        </w:sectPr>
      </w:pPr>
      <w:r>
        <w:rPr>
          <w:rFonts w:cs="B Zar" w:hint="cs"/>
          <w:sz w:val="26"/>
          <w:szCs w:val="26"/>
          <w:rtl/>
        </w:rPr>
        <w:t xml:space="preserve">اداره کنیم و اگر خطایی داشتیم  با دستور </w:t>
      </w:r>
      <w:r>
        <w:rPr>
          <w:rFonts w:cs="B Zar"/>
          <w:sz w:val="26"/>
          <w:szCs w:val="26"/>
        </w:rPr>
        <w:t>except</w:t>
      </w:r>
      <w:r>
        <w:rPr>
          <w:rFonts w:cs="B Zar" w:hint="cs"/>
          <w:sz w:val="26"/>
          <w:szCs w:val="26"/>
          <w:rtl/>
        </w:rPr>
        <w:t xml:space="preserve"> نشان دهیم.</w:t>
      </w:r>
    </w:p>
    <w:p w14:paraId="00426487" w14:textId="3F5E1FB6" w:rsidR="003A42AD" w:rsidRDefault="003A42AD" w:rsidP="00CC585D">
      <w:pPr>
        <w:rPr>
          <w:rFonts w:cs="B Zar"/>
          <w:sz w:val="26"/>
          <w:szCs w:val="26"/>
          <w:rtl/>
        </w:rPr>
      </w:pPr>
    </w:p>
    <w:p w14:paraId="0640641D" w14:textId="7B3A6195" w:rsidR="006675A5" w:rsidRDefault="006675A5" w:rsidP="00CC585D">
      <w:pPr>
        <w:rPr>
          <w:rFonts w:cs="B Zar"/>
          <w:sz w:val="26"/>
          <w:szCs w:val="26"/>
          <w:rtl/>
        </w:rPr>
      </w:pPr>
    </w:p>
    <w:p w14:paraId="09BE868C" w14:textId="6D3C4E3F" w:rsidR="00B96085" w:rsidRDefault="00B96085" w:rsidP="00CC585D">
      <w:pPr>
        <w:rPr>
          <w:rFonts w:cs="B Zar"/>
          <w:sz w:val="26"/>
          <w:szCs w:val="26"/>
          <w:rtl/>
        </w:rPr>
      </w:pPr>
    </w:p>
    <w:p w14:paraId="3D92B93A" w14:textId="40D8C71A" w:rsidR="00B96085" w:rsidRDefault="00B96085" w:rsidP="00CC585D">
      <w:pPr>
        <w:rPr>
          <w:rFonts w:cs="B Zar"/>
          <w:sz w:val="26"/>
          <w:szCs w:val="26"/>
          <w:rtl/>
        </w:rPr>
      </w:pPr>
    </w:p>
    <w:p w14:paraId="575B12E6" w14:textId="5BF0F551" w:rsidR="00B96085" w:rsidRDefault="00B96085" w:rsidP="00CC585D">
      <w:pPr>
        <w:rPr>
          <w:rFonts w:cs="B Zar"/>
          <w:sz w:val="26"/>
          <w:szCs w:val="26"/>
          <w:rtl/>
        </w:rPr>
      </w:pPr>
    </w:p>
    <w:p w14:paraId="4600169E" w14:textId="0C707E59" w:rsidR="00B96085" w:rsidRDefault="00B96085" w:rsidP="00CC585D">
      <w:pPr>
        <w:rPr>
          <w:rFonts w:cs="B Zar"/>
          <w:sz w:val="26"/>
          <w:szCs w:val="26"/>
          <w:rtl/>
        </w:rPr>
      </w:pPr>
    </w:p>
    <w:p w14:paraId="52ABD2BB" w14:textId="24C024D4" w:rsidR="00B96085" w:rsidRDefault="00B96085" w:rsidP="00CC585D">
      <w:pPr>
        <w:rPr>
          <w:rFonts w:cs="B Zar"/>
          <w:sz w:val="26"/>
          <w:szCs w:val="26"/>
          <w:rtl/>
        </w:rPr>
      </w:pPr>
    </w:p>
    <w:p w14:paraId="7A51AB22" w14:textId="2A1F3A8D" w:rsidR="00B96085" w:rsidRDefault="00B96085" w:rsidP="00CC585D">
      <w:pPr>
        <w:rPr>
          <w:rFonts w:cs="B Zar"/>
          <w:sz w:val="26"/>
          <w:szCs w:val="26"/>
          <w:rtl/>
        </w:rPr>
      </w:pPr>
    </w:p>
    <w:p w14:paraId="0B160F2A" w14:textId="68506CDC" w:rsidR="00B96085" w:rsidRDefault="00B96085" w:rsidP="00CC585D">
      <w:pPr>
        <w:rPr>
          <w:rFonts w:cs="B Zar"/>
          <w:sz w:val="26"/>
          <w:szCs w:val="26"/>
          <w:rtl/>
        </w:rPr>
      </w:pPr>
    </w:p>
    <w:p w14:paraId="706D335F" w14:textId="2858C298" w:rsidR="00B96085" w:rsidRDefault="00B96085" w:rsidP="00CC585D">
      <w:pPr>
        <w:rPr>
          <w:rFonts w:cs="B Zar"/>
          <w:sz w:val="26"/>
          <w:szCs w:val="26"/>
          <w:rtl/>
        </w:rPr>
      </w:pPr>
    </w:p>
    <w:p w14:paraId="702DF717" w14:textId="2E6D1E33" w:rsidR="00B96085" w:rsidRDefault="00B96085" w:rsidP="00CC585D">
      <w:pPr>
        <w:rPr>
          <w:rFonts w:cs="B Zar"/>
          <w:sz w:val="26"/>
          <w:szCs w:val="26"/>
          <w:rtl/>
        </w:rPr>
      </w:pPr>
    </w:p>
    <w:p w14:paraId="2B2C5349" w14:textId="5E83D94E" w:rsidR="00B96085" w:rsidRDefault="00B96085" w:rsidP="00CC585D">
      <w:pPr>
        <w:rPr>
          <w:rFonts w:cs="B Zar"/>
          <w:sz w:val="26"/>
          <w:szCs w:val="26"/>
          <w:rtl/>
        </w:rPr>
      </w:pPr>
    </w:p>
    <w:p w14:paraId="0334719D" w14:textId="0DF73335" w:rsidR="00B96085" w:rsidRDefault="00B96085" w:rsidP="00CC585D">
      <w:pPr>
        <w:rPr>
          <w:rFonts w:cs="B Zar"/>
          <w:sz w:val="26"/>
          <w:szCs w:val="26"/>
          <w:rtl/>
        </w:rPr>
      </w:pPr>
    </w:p>
    <w:p w14:paraId="5F74414F" w14:textId="09FA685E" w:rsidR="00B96085" w:rsidRDefault="00B96085" w:rsidP="00CC585D">
      <w:pPr>
        <w:rPr>
          <w:rFonts w:cs="B Zar"/>
          <w:sz w:val="26"/>
          <w:szCs w:val="26"/>
          <w:rtl/>
        </w:rPr>
      </w:pPr>
    </w:p>
    <w:p w14:paraId="66828A81" w14:textId="39086515" w:rsidR="00B96085" w:rsidRDefault="00B96085" w:rsidP="00CC585D">
      <w:pPr>
        <w:rPr>
          <w:rFonts w:cs="B Zar"/>
          <w:sz w:val="26"/>
          <w:szCs w:val="26"/>
          <w:rtl/>
        </w:rPr>
      </w:pPr>
    </w:p>
    <w:p w14:paraId="121AB7E4" w14:textId="260D5077" w:rsidR="00B96085" w:rsidRDefault="00B96085" w:rsidP="00CC585D">
      <w:pPr>
        <w:rPr>
          <w:rFonts w:cs="B Zar"/>
          <w:sz w:val="26"/>
          <w:szCs w:val="26"/>
          <w:rtl/>
        </w:rPr>
      </w:pPr>
    </w:p>
    <w:p w14:paraId="67D4A644" w14:textId="687C12B8" w:rsidR="00B96085" w:rsidRDefault="00B96085" w:rsidP="00B96085">
      <w:pPr>
        <w:jc w:val="center"/>
        <w:rPr>
          <w:rFonts w:cs="B Zar"/>
          <w:sz w:val="32"/>
          <w:szCs w:val="32"/>
          <w:rtl/>
        </w:rPr>
      </w:pPr>
      <w:r>
        <w:rPr>
          <w:rFonts w:cs="B Zar" w:hint="cs"/>
          <w:sz w:val="32"/>
          <w:szCs w:val="32"/>
          <w:rtl/>
        </w:rPr>
        <w:t>فصل چهارم</w:t>
      </w:r>
    </w:p>
    <w:p w14:paraId="7AE70EBB" w14:textId="7A9081FB" w:rsidR="00B96085" w:rsidRDefault="00B96085" w:rsidP="00B96085">
      <w:pPr>
        <w:rPr>
          <w:rFonts w:cs="B Zar"/>
          <w:sz w:val="32"/>
          <w:szCs w:val="32"/>
          <w:rtl/>
        </w:rPr>
      </w:pPr>
      <w:r>
        <w:rPr>
          <w:rFonts w:cs="B Zar" w:hint="cs"/>
          <w:sz w:val="32"/>
          <w:szCs w:val="32"/>
          <w:rtl/>
        </w:rPr>
        <w:t xml:space="preserve">مقدمه </w:t>
      </w:r>
    </w:p>
    <w:p w14:paraId="14D775BE" w14:textId="7E1138C2" w:rsidR="00B96085" w:rsidRDefault="00B96085" w:rsidP="00B96085">
      <w:pPr>
        <w:rPr>
          <w:rFonts w:cs="B Zar"/>
          <w:sz w:val="26"/>
          <w:szCs w:val="26"/>
          <w:rtl/>
        </w:rPr>
      </w:pPr>
      <w:r>
        <w:rPr>
          <w:rFonts w:cs="B Zar" w:hint="cs"/>
          <w:sz w:val="26"/>
          <w:szCs w:val="26"/>
          <w:rtl/>
        </w:rPr>
        <w:t>در این فصل کل نهایی برنامه ای که ساختیم را نشان می دهیم و کد های آن را به نیز نشان می دهیم تا با نحوه ساخت</w:t>
      </w:r>
    </w:p>
    <w:p w14:paraId="75BB70BF" w14:textId="7B3D1ED8" w:rsidR="00B96085" w:rsidRDefault="00B96085" w:rsidP="00B96085">
      <w:pPr>
        <w:rPr>
          <w:rFonts w:cs="B Zar"/>
          <w:sz w:val="26"/>
          <w:szCs w:val="26"/>
          <w:rtl/>
        </w:rPr>
      </w:pPr>
      <w:r>
        <w:rPr>
          <w:rFonts w:cs="B Zar" w:hint="cs"/>
          <w:sz w:val="26"/>
          <w:szCs w:val="26"/>
          <w:rtl/>
        </w:rPr>
        <w:t xml:space="preserve">این ماشین حساب ساده و کاربردی </w:t>
      </w:r>
      <w:r w:rsidR="000A48C1">
        <w:rPr>
          <w:rFonts w:cs="B Zar" w:hint="cs"/>
          <w:sz w:val="26"/>
          <w:szCs w:val="26"/>
          <w:rtl/>
        </w:rPr>
        <w:t>به طور کامل آشنا شوید.</w:t>
      </w:r>
    </w:p>
    <w:p w14:paraId="72D53B27" w14:textId="794B3C94" w:rsidR="000A48C1" w:rsidRDefault="000A48C1" w:rsidP="00B96085">
      <w:pPr>
        <w:rPr>
          <w:rFonts w:cs="B Zar"/>
          <w:sz w:val="26"/>
          <w:szCs w:val="26"/>
          <w:rtl/>
        </w:rPr>
      </w:pPr>
    </w:p>
    <w:p w14:paraId="565FEBE1" w14:textId="38E90928" w:rsidR="000A48C1" w:rsidRDefault="000A48C1" w:rsidP="00B96085">
      <w:pPr>
        <w:rPr>
          <w:rFonts w:cs="B Zar"/>
          <w:sz w:val="26"/>
          <w:szCs w:val="26"/>
          <w:rtl/>
        </w:rPr>
      </w:pPr>
    </w:p>
    <w:p w14:paraId="5F110504" w14:textId="623593C4" w:rsidR="000A48C1" w:rsidRDefault="000A48C1" w:rsidP="00B96085">
      <w:pPr>
        <w:rPr>
          <w:rFonts w:cs="B Zar"/>
          <w:sz w:val="36"/>
          <w:szCs w:val="36"/>
          <w:rtl/>
        </w:rPr>
      </w:pPr>
      <w:bookmarkStart w:id="41" w:name="_Hlk81748297"/>
      <w:r w:rsidRPr="000A48C1">
        <w:rPr>
          <w:rFonts w:cs="B Zar" w:hint="cs"/>
          <w:sz w:val="32"/>
          <w:szCs w:val="32"/>
          <w:rtl/>
        </w:rPr>
        <w:lastRenderedPageBreak/>
        <w:t>1</w:t>
      </w:r>
      <w:r w:rsidRPr="000A48C1">
        <w:rPr>
          <w:rFonts w:cs="B Zar" w:hint="cs"/>
          <w:sz w:val="36"/>
          <w:szCs w:val="36"/>
          <w:rtl/>
        </w:rPr>
        <w:t>-4 تصویر نهایی</w:t>
      </w:r>
      <w:r>
        <w:rPr>
          <w:rFonts w:cs="B Zar" w:hint="cs"/>
          <w:sz w:val="36"/>
          <w:szCs w:val="36"/>
          <w:rtl/>
        </w:rPr>
        <w:t xml:space="preserve"> ماشین حساب به زبان پایتون</w:t>
      </w:r>
    </w:p>
    <w:bookmarkEnd w:id="41"/>
    <w:p w14:paraId="2DA1825F" w14:textId="65E44095" w:rsidR="00A4618B" w:rsidRDefault="00A4618B" w:rsidP="00A4618B">
      <w:pPr>
        <w:rPr>
          <w:rFonts w:cs="B Zar"/>
          <w:sz w:val="26"/>
          <w:szCs w:val="26"/>
          <w:rtl/>
        </w:rPr>
      </w:pPr>
      <w:r>
        <w:rPr>
          <w:rFonts w:cs="B Zar" w:hint="cs"/>
          <w:sz w:val="26"/>
          <w:szCs w:val="26"/>
          <w:rtl/>
        </w:rPr>
        <w:t xml:space="preserve">بعد از سه فصل توضیحات در مورد پایتون و کد های مربوط به ماشین حساب بالاخره ماشین حساب خود را ساختیم </w:t>
      </w:r>
    </w:p>
    <w:p w14:paraId="008E92D6" w14:textId="11580988" w:rsidR="00A4618B" w:rsidRDefault="00A4618B" w:rsidP="00A4618B">
      <w:pPr>
        <w:rPr>
          <w:rFonts w:cs="B Zar"/>
          <w:sz w:val="26"/>
          <w:szCs w:val="26"/>
          <w:rtl/>
        </w:rPr>
      </w:pPr>
      <w:r>
        <w:rPr>
          <w:rFonts w:cs="B Zar" w:hint="cs"/>
          <w:sz w:val="26"/>
          <w:szCs w:val="26"/>
          <w:rtl/>
        </w:rPr>
        <w:t>که در تصویر زیر قابل مشاهده است.</w:t>
      </w:r>
    </w:p>
    <w:p w14:paraId="79725768" w14:textId="70A8DB8D" w:rsidR="00A4618B" w:rsidRDefault="00A4618B" w:rsidP="00A4618B">
      <w:pPr>
        <w:jc w:val="center"/>
        <w:rPr>
          <w:rFonts w:cs="B Zar"/>
          <w:sz w:val="26"/>
          <w:szCs w:val="26"/>
          <w:rtl/>
        </w:rPr>
      </w:pPr>
      <w:r>
        <w:rPr>
          <w:rFonts w:cs="B Zar"/>
          <w:noProof/>
          <w:sz w:val="26"/>
          <w:szCs w:val="26"/>
        </w:rPr>
        <w:drawing>
          <wp:inline distT="0" distB="0" distL="0" distR="0" wp14:anchorId="39A444EC" wp14:editId="3A372590">
            <wp:extent cx="4114800" cy="5951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23941" cy="5964441"/>
                    </a:xfrm>
                    <a:prstGeom prst="rect">
                      <a:avLst/>
                    </a:prstGeom>
                    <a:noFill/>
                    <a:ln>
                      <a:noFill/>
                    </a:ln>
                  </pic:spPr>
                </pic:pic>
              </a:graphicData>
            </a:graphic>
          </wp:inline>
        </w:drawing>
      </w:r>
    </w:p>
    <w:p w14:paraId="18FBB30D" w14:textId="62523A70" w:rsidR="00A4618B" w:rsidRDefault="00A4618B" w:rsidP="00A4618B">
      <w:pPr>
        <w:jc w:val="center"/>
        <w:rPr>
          <w:rFonts w:cs="B Zar"/>
          <w:sz w:val="26"/>
          <w:szCs w:val="26"/>
          <w:rtl/>
        </w:rPr>
      </w:pPr>
      <w:r>
        <w:rPr>
          <w:rFonts w:cs="B Zar" w:hint="cs"/>
          <w:sz w:val="26"/>
          <w:szCs w:val="26"/>
          <w:rtl/>
        </w:rPr>
        <w:t>شکل 4-1</w:t>
      </w:r>
    </w:p>
    <w:p w14:paraId="0798B67A" w14:textId="6F9D1EB4" w:rsidR="00A4618B" w:rsidRDefault="00A4618B" w:rsidP="00A4618B">
      <w:pPr>
        <w:rPr>
          <w:rFonts w:cs="B Zar"/>
          <w:sz w:val="26"/>
          <w:szCs w:val="26"/>
          <w:rtl/>
        </w:rPr>
      </w:pPr>
      <w:r>
        <w:rPr>
          <w:rFonts w:cs="B Zar" w:hint="cs"/>
          <w:sz w:val="26"/>
          <w:szCs w:val="26"/>
          <w:rtl/>
        </w:rPr>
        <w:t>اگر کد ها را به درستی وارد کنیم میتوانیم یک ماشین حساب ساده و کاربردی مانند تصویر بالا داشته باشیم.</w:t>
      </w:r>
    </w:p>
    <w:p w14:paraId="79AFE489" w14:textId="0A7F6596" w:rsidR="00D0044F" w:rsidRDefault="00D0044F" w:rsidP="00A4618B">
      <w:pPr>
        <w:rPr>
          <w:rFonts w:cs="B Zar"/>
          <w:sz w:val="26"/>
          <w:szCs w:val="26"/>
          <w:rtl/>
        </w:rPr>
      </w:pPr>
      <w:r>
        <w:rPr>
          <w:rFonts w:cs="B Zar" w:hint="cs"/>
          <w:sz w:val="26"/>
          <w:szCs w:val="26"/>
          <w:rtl/>
        </w:rPr>
        <w:t>حالا که تصویر برنامه را دیدیم در ادامه می رویم سراغ کد های برنامه تا با نحوه ساخت آن آشنا شویم.</w:t>
      </w:r>
    </w:p>
    <w:p w14:paraId="728704A9" w14:textId="40CAC4AD" w:rsidR="00D0044F" w:rsidRDefault="00D0044F" w:rsidP="00A4618B">
      <w:pPr>
        <w:rPr>
          <w:rFonts w:cs="B Zar"/>
          <w:sz w:val="26"/>
          <w:szCs w:val="26"/>
          <w:rtl/>
        </w:rPr>
      </w:pPr>
    </w:p>
    <w:p w14:paraId="3DE7EF4C" w14:textId="5E79965C" w:rsidR="00D0044F" w:rsidRDefault="00D0044F" w:rsidP="00A4618B">
      <w:pPr>
        <w:rPr>
          <w:rFonts w:cs="B Zar"/>
          <w:sz w:val="36"/>
          <w:szCs w:val="36"/>
          <w:rtl/>
        </w:rPr>
      </w:pPr>
      <w:bookmarkStart w:id="42" w:name="_Hlk81749859"/>
      <w:r>
        <w:rPr>
          <w:rFonts w:cs="B Zar" w:hint="cs"/>
          <w:sz w:val="32"/>
          <w:szCs w:val="32"/>
          <w:rtl/>
        </w:rPr>
        <w:lastRenderedPageBreak/>
        <w:t>2-</w:t>
      </w:r>
      <w:r>
        <w:rPr>
          <w:rFonts w:cs="B Zar" w:hint="cs"/>
          <w:sz w:val="36"/>
          <w:szCs w:val="36"/>
          <w:rtl/>
        </w:rPr>
        <w:t>4 کد های ماشین حساب به زبان پایتون</w:t>
      </w:r>
    </w:p>
    <w:bookmarkEnd w:id="42"/>
    <w:p w14:paraId="798A2887" w14:textId="1E0A6FF6" w:rsidR="00D0044F" w:rsidRDefault="00B01B57" w:rsidP="00A4618B">
      <w:pPr>
        <w:rPr>
          <w:rFonts w:cs="B Zar"/>
          <w:sz w:val="26"/>
          <w:szCs w:val="26"/>
          <w:rtl/>
        </w:rPr>
      </w:pPr>
      <w:r>
        <w:rPr>
          <w:rFonts w:cs="B Zar" w:hint="cs"/>
          <w:sz w:val="26"/>
          <w:szCs w:val="26"/>
          <w:rtl/>
        </w:rPr>
        <w:t>در این بخش کد های استفاده شده در ماشین حساب را به اشتراک می گذاریم:</w:t>
      </w:r>
    </w:p>
    <w:tbl>
      <w:tblPr>
        <w:tblStyle w:val="GridTable1Light-Accent1"/>
        <w:bidiVisual/>
        <w:tblW w:w="0" w:type="auto"/>
        <w:tblLook w:val="04A0" w:firstRow="1" w:lastRow="0" w:firstColumn="1" w:lastColumn="0" w:noHBand="0" w:noVBand="1"/>
      </w:tblPr>
      <w:tblGrid>
        <w:gridCol w:w="9016"/>
      </w:tblGrid>
      <w:tr w:rsidR="00B01B57" w14:paraId="4BE08D24" w14:textId="77777777" w:rsidTr="00B01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02FF188" w14:textId="77777777" w:rsidR="00B01B57" w:rsidRPr="00B01B57" w:rsidRDefault="00B01B57" w:rsidP="00B01B57">
            <w:pPr>
              <w:bidi w:val="0"/>
              <w:rPr>
                <w:rFonts w:cs="B Zar"/>
                <w:sz w:val="26"/>
                <w:szCs w:val="26"/>
              </w:rPr>
            </w:pPr>
            <w:r w:rsidRPr="00B01B57">
              <w:rPr>
                <w:rFonts w:cs="B Zar"/>
                <w:sz w:val="26"/>
                <w:szCs w:val="26"/>
              </w:rPr>
              <w:t>from tkinter import</w:t>
            </w:r>
            <w:r w:rsidRPr="00B01B57">
              <w:rPr>
                <w:rFonts w:cs="B Zar"/>
                <w:sz w:val="26"/>
                <w:szCs w:val="26"/>
                <w:rtl/>
              </w:rPr>
              <w:t>*</w:t>
            </w:r>
          </w:p>
          <w:p w14:paraId="6A51C146" w14:textId="77777777" w:rsidR="00B01B57" w:rsidRPr="00B01B57" w:rsidRDefault="00B01B57" w:rsidP="00B01B57">
            <w:pPr>
              <w:bidi w:val="0"/>
              <w:rPr>
                <w:rFonts w:cs="B Zar"/>
                <w:sz w:val="26"/>
                <w:szCs w:val="26"/>
              </w:rPr>
            </w:pPr>
          </w:p>
          <w:p w14:paraId="5D709696" w14:textId="336DE0FD" w:rsidR="00B01B57" w:rsidRPr="00B01B57" w:rsidRDefault="00B01B57" w:rsidP="00B01B57">
            <w:pPr>
              <w:bidi w:val="0"/>
              <w:rPr>
                <w:rFonts w:cs="B Zar"/>
                <w:sz w:val="26"/>
                <w:szCs w:val="26"/>
              </w:rPr>
            </w:pPr>
            <w:r w:rsidRPr="00B01B57">
              <w:rPr>
                <w:rFonts w:cs="B Zar"/>
                <w:sz w:val="26"/>
                <w:szCs w:val="26"/>
              </w:rPr>
              <w:t xml:space="preserve">def </w:t>
            </w:r>
            <w:r w:rsidR="008163A0" w:rsidRPr="00B01B57">
              <w:rPr>
                <w:rFonts w:cs="B Zar"/>
                <w:sz w:val="26"/>
                <w:szCs w:val="26"/>
              </w:rPr>
              <w:t>fCalc (</w:t>
            </w:r>
            <w:r w:rsidRPr="00B01B57">
              <w:rPr>
                <w:rFonts w:cs="B Zar"/>
                <w:sz w:val="26"/>
                <w:szCs w:val="26"/>
              </w:rPr>
              <w:t>source, side)</w:t>
            </w:r>
            <w:r w:rsidRPr="00B01B57">
              <w:rPr>
                <w:rFonts w:cs="B Zar"/>
                <w:sz w:val="26"/>
                <w:szCs w:val="26"/>
                <w:rtl/>
              </w:rPr>
              <w:t>:</w:t>
            </w:r>
          </w:p>
          <w:p w14:paraId="434DD182" w14:textId="1B63C9BE"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 xml:space="preserve">appObj = </w:t>
            </w:r>
            <w:r w:rsidR="008163A0" w:rsidRPr="00B01B57">
              <w:rPr>
                <w:rFonts w:cs="B Zar"/>
                <w:sz w:val="26"/>
                <w:szCs w:val="26"/>
              </w:rPr>
              <w:t>Frame (</w:t>
            </w:r>
            <w:r w:rsidRPr="00B01B57">
              <w:rPr>
                <w:rFonts w:cs="B Zar"/>
                <w:sz w:val="26"/>
                <w:szCs w:val="26"/>
              </w:rPr>
              <w:t>source, borderwidth=5, bd=</w:t>
            </w:r>
            <w:r w:rsidR="008163A0" w:rsidRPr="00B01B57">
              <w:rPr>
                <w:rFonts w:cs="B Zar"/>
                <w:sz w:val="26"/>
                <w:szCs w:val="26"/>
              </w:rPr>
              <w:t>5, bg</w:t>
            </w:r>
            <w:r w:rsidRPr="00B01B57">
              <w:rPr>
                <w:rFonts w:cs="B Zar"/>
                <w:sz w:val="26"/>
                <w:szCs w:val="26"/>
              </w:rPr>
              <w:t xml:space="preserve"> = "light blue")</w:t>
            </w:r>
          </w:p>
          <w:p w14:paraId="1B6B39FA" w14:textId="3BC96655" w:rsidR="00B01B57" w:rsidRPr="00B01B57" w:rsidRDefault="00B01B57" w:rsidP="00B01B57">
            <w:pPr>
              <w:bidi w:val="0"/>
              <w:rPr>
                <w:rFonts w:cs="B Zar"/>
                <w:sz w:val="26"/>
                <w:szCs w:val="26"/>
              </w:rPr>
            </w:pPr>
            <w:r w:rsidRPr="00B01B57">
              <w:rPr>
                <w:rFonts w:cs="B Zar"/>
                <w:sz w:val="26"/>
                <w:szCs w:val="26"/>
                <w:rtl/>
              </w:rPr>
              <w:t xml:space="preserve">    </w:t>
            </w:r>
            <w:r w:rsidR="008163A0" w:rsidRPr="00B01B57">
              <w:rPr>
                <w:rFonts w:cs="B Zar"/>
                <w:sz w:val="26"/>
                <w:szCs w:val="26"/>
              </w:rPr>
              <w:t>appObj. Pack (</w:t>
            </w:r>
            <w:r w:rsidRPr="00B01B57">
              <w:rPr>
                <w:rFonts w:cs="B Zar"/>
                <w:sz w:val="26"/>
                <w:szCs w:val="26"/>
              </w:rPr>
              <w:t>side=side, expand=YES, fill=BOTH)</w:t>
            </w:r>
          </w:p>
          <w:p w14:paraId="7B9BE5D0" w14:textId="77777777"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return appObj</w:t>
            </w:r>
          </w:p>
          <w:p w14:paraId="26CC4D08" w14:textId="77777777" w:rsidR="00B01B57" w:rsidRPr="00B01B57" w:rsidRDefault="00B01B57" w:rsidP="00B01B57">
            <w:pPr>
              <w:bidi w:val="0"/>
              <w:rPr>
                <w:rFonts w:cs="B Zar"/>
                <w:sz w:val="26"/>
                <w:szCs w:val="26"/>
              </w:rPr>
            </w:pPr>
          </w:p>
          <w:p w14:paraId="06B3F81D" w14:textId="0D859ECE" w:rsidR="00B01B57" w:rsidRPr="00B01B57" w:rsidRDefault="00B01B57" w:rsidP="00B01B57">
            <w:pPr>
              <w:bidi w:val="0"/>
              <w:rPr>
                <w:rFonts w:cs="B Zar"/>
                <w:sz w:val="26"/>
                <w:szCs w:val="26"/>
              </w:rPr>
            </w:pPr>
            <w:r w:rsidRPr="00B01B57">
              <w:rPr>
                <w:rFonts w:cs="B Zar"/>
                <w:sz w:val="26"/>
                <w:szCs w:val="26"/>
              </w:rPr>
              <w:t xml:space="preserve">def </w:t>
            </w:r>
            <w:r w:rsidR="008163A0" w:rsidRPr="00B01B57">
              <w:rPr>
                <w:rFonts w:cs="B Zar"/>
                <w:sz w:val="26"/>
                <w:szCs w:val="26"/>
              </w:rPr>
              <w:t>button (</w:t>
            </w:r>
            <w:r w:rsidRPr="00B01B57">
              <w:rPr>
                <w:rFonts w:cs="B Zar"/>
                <w:sz w:val="26"/>
                <w:szCs w:val="26"/>
              </w:rPr>
              <w:t>source, side, text, command=None)</w:t>
            </w:r>
            <w:r w:rsidRPr="00B01B57">
              <w:rPr>
                <w:rFonts w:cs="B Zar"/>
                <w:sz w:val="26"/>
                <w:szCs w:val="26"/>
                <w:rtl/>
              </w:rPr>
              <w:t>:</w:t>
            </w:r>
          </w:p>
          <w:p w14:paraId="41421999" w14:textId="3C0F9459"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 xml:space="preserve">appObj = </w:t>
            </w:r>
            <w:r w:rsidR="008163A0" w:rsidRPr="00B01B57">
              <w:rPr>
                <w:rFonts w:cs="B Zar"/>
                <w:sz w:val="26"/>
                <w:szCs w:val="26"/>
              </w:rPr>
              <w:t>Button (</w:t>
            </w:r>
            <w:r w:rsidRPr="00B01B57">
              <w:rPr>
                <w:rFonts w:cs="B Zar"/>
                <w:sz w:val="26"/>
                <w:szCs w:val="26"/>
              </w:rPr>
              <w:t>source, text=text, command=command)</w:t>
            </w:r>
          </w:p>
          <w:p w14:paraId="1FDCCABE" w14:textId="02F3083A" w:rsidR="00B01B57" w:rsidRPr="00B01B57" w:rsidRDefault="00B01B57" w:rsidP="00B01B57">
            <w:pPr>
              <w:bidi w:val="0"/>
              <w:rPr>
                <w:rFonts w:cs="B Zar"/>
                <w:sz w:val="26"/>
                <w:szCs w:val="26"/>
              </w:rPr>
            </w:pPr>
            <w:r w:rsidRPr="00B01B57">
              <w:rPr>
                <w:rFonts w:cs="B Zar"/>
                <w:sz w:val="26"/>
                <w:szCs w:val="26"/>
                <w:rtl/>
              </w:rPr>
              <w:t xml:space="preserve">    </w:t>
            </w:r>
            <w:r w:rsidR="008163A0" w:rsidRPr="00B01B57">
              <w:rPr>
                <w:rFonts w:cs="B Zar"/>
                <w:sz w:val="26"/>
                <w:szCs w:val="26"/>
              </w:rPr>
              <w:t>appObj. Pack (</w:t>
            </w:r>
            <w:r w:rsidRPr="00B01B57">
              <w:rPr>
                <w:rFonts w:cs="B Zar"/>
                <w:sz w:val="26"/>
                <w:szCs w:val="26"/>
              </w:rPr>
              <w:t>side=side, expand=YES, fill=BOTH)</w:t>
            </w:r>
          </w:p>
          <w:p w14:paraId="745A8B6D" w14:textId="77777777"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return appObj</w:t>
            </w:r>
          </w:p>
          <w:p w14:paraId="50A3BB79" w14:textId="77777777" w:rsidR="00B01B57" w:rsidRPr="00B01B57" w:rsidRDefault="00B01B57" w:rsidP="00B01B57">
            <w:pPr>
              <w:bidi w:val="0"/>
              <w:rPr>
                <w:rFonts w:cs="B Zar"/>
                <w:sz w:val="26"/>
                <w:szCs w:val="26"/>
              </w:rPr>
            </w:pPr>
          </w:p>
          <w:p w14:paraId="345BF9EF" w14:textId="3644F336" w:rsidR="00B01B57" w:rsidRPr="00B01B57" w:rsidRDefault="00B01B57" w:rsidP="00B01B57">
            <w:pPr>
              <w:bidi w:val="0"/>
              <w:rPr>
                <w:rFonts w:cs="B Zar"/>
                <w:sz w:val="26"/>
                <w:szCs w:val="26"/>
              </w:rPr>
            </w:pPr>
            <w:r w:rsidRPr="00B01B57">
              <w:rPr>
                <w:rFonts w:cs="B Zar"/>
                <w:sz w:val="26"/>
                <w:szCs w:val="26"/>
              </w:rPr>
              <w:t xml:space="preserve">class </w:t>
            </w:r>
            <w:r w:rsidR="008163A0" w:rsidRPr="00B01B57">
              <w:rPr>
                <w:rFonts w:cs="B Zar"/>
                <w:sz w:val="26"/>
                <w:szCs w:val="26"/>
              </w:rPr>
              <w:t>app (</w:t>
            </w:r>
            <w:r w:rsidRPr="00B01B57">
              <w:rPr>
                <w:rFonts w:cs="B Zar"/>
                <w:sz w:val="26"/>
                <w:szCs w:val="26"/>
              </w:rPr>
              <w:t>Frame)</w:t>
            </w:r>
            <w:r w:rsidRPr="00B01B57">
              <w:rPr>
                <w:rFonts w:cs="B Zar"/>
                <w:sz w:val="26"/>
                <w:szCs w:val="26"/>
                <w:rtl/>
              </w:rPr>
              <w:t>:</w:t>
            </w:r>
          </w:p>
          <w:p w14:paraId="47900BA8" w14:textId="4A4A65DB"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def __init_</w:t>
            </w:r>
            <w:r w:rsidR="008163A0" w:rsidRPr="00B01B57">
              <w:rPr>
                <w:rFonts w:cs="B Zar"/>
                <w:sz w:val="26"/>
                <w:szCs w:val="26"/>
              </w:rPr>
              <w:t>_ (</w:t>
            </w:r>
            <w:r w:rsidRPr="00B01B57">
              <w:rPr>
                <w:rFonts w:cs="B Zar"/>
                <w:sz w:val="26"/>
                <w:szCs w:val="26"/>
              </w:rPr>
              <w:t xml:space="preserve">self, root = </w:t>
            </w:r>
            <w:r w:rsidR="008163A0" w:rsidRPr="00B01B57">
              <w:rPr>
                <w:rFonts w:cs="B Zar"/>
                <w:sz w:val="26"/>
                <w:szCs w:val="26"/>
              </w:rPr>
              <w:t>Tk (</w:t>
            </w:r>
            <w:r w:rsidRPr="00B01B57">
              <w:rPr>
                <w:rFonts w:cs="B Zar"/>
                <w:sz w:val="26"/>
                <w:szCs w:val="26"/>
              </w:rPr>
              <w:t>), width=420, height=540)</w:t>
            </w:r>
            <w:r w:rsidRPr="00B01B57">
              <w:rPr>
                <w:rFonts w:cs="B Zar"/>
                <w:sz w:val="26"/>
                <w:szCs w:val="26"/>
                <w:rtl/>
              </w:rPr>
              <w:t>:</w:t>
            </w:r>
          </w:p>
          <w:p w14:paraId="7C1C10F5" w14:textId="29D8A7D1" w:rsidR="00B01B57" w:rsidRPr="00B01B57" w:rsidRDefault="00B01B57" w:rsidP="00B01B57">
            <w:pPr>
              <w:bidi w:val="0"/>
              <w:rPr>
                <w:rFonts w:cs="B Zar"/>
                <w:sz w:val="26"/>
                <w:szCs w:val="26"/>
              </w:rPr>
            </w:pPr>
            <w:r w:rsidRPr="00B01B57">
              <w:rPr>
                <w:rFonts w:cs="B Zar"/>
                <w:sz w:val="26"/>
                <w:szCs w:val="26"/>
                <w:rtl/>
              </w:rPr>
              <w:t xml:space="preserve">        </w:t>
            </w:r>
            <w:r w:rsidR="008163A0" w:rsidRPr="00B01B57">
              <w:rPr>
                <w:rFonts w:cs="B Zar"/>
                <w:sz w:val="26"/>
                <w:szCs w:val="26"/>
              </w:rPr>
              <w:t>Frame. _</w:t>
            </w:r>
            <w:r w:rsidRPr="00B01B57">
              <w:rPr>
                <w:rFonts w:cs="B Zar"/>
                <w:sz w:val="26"/>
                <w:szCs w:val="26"/>
              </w:rPr>
              <w:t>_init__(self)</w:t>
            </w:r>
          </w:p>
          <w:p w14:paraId="5BC37A8B" w14:textId="2F17B7FD" w:rsidR="00B01B57" w:rsidRPr="00B01B57" w:rsidRDefault="00B01B57" w:rsidP="00B01B57">
            <w:pPr>
              <w:bidi w:val="0"/>
              <w:rPr>
                <w:rFonts w:cs="B Zar"/>
                <w:sz w:val="26"/>
                <w:szCs w:val="26"/>
              </w:rPr>
            </w:pPr>
            <w:r w:rsidRPr="00B01B57">
              <w:rPr>
                <w:rFonts w:cs="B Zar"/>
                <w:sz w:val="26"/>
                <w:szCs w:val="26"/>
                <w:rtl/>
              </w:rPr>
              <w:t xml:space="preserve">        </w:t>
            </w:r>
            <w:r w:rsidR="008163A0" w:rsidRPr="00B01B57">
              <w:rPr>
                <w:rFonts w:cs="B Zar"/>
                <w:sz w:val="26"/>
                <w:szCs w:val="26"/>
              </w:rPr>
              <w:t>self. option add (</w:t>
            </w:r>
            <w:r w:rsidRPr="00B01B57">
              <w:rPr>
                <w:rFonts w:cs="B Zar"/>
                <w:sz w:val="26"/>
                <w:szCs w:val="26"/>
              </w:rPr>
              <w:t>"*Font", 'arial 20 bold')</w:t>
            </w:r>
          </w:p>
          <w:p w14:paraId="754103EE" w14:textId="19EC7DF0" w:rsidR="00B01B57" w:rsidRPr="00B01B57" w:rsidRDefault="00B01B57" w:rsidP="00B01B57">
            <w:pPr>
              <w:bidi w:val="0"/>
              <w:rPr>
                <w:rFonts w:cs="B Zar"/>
                <w:sz w:val="26"/>
                <w:szCs w:val="26"/>
              </w:rPr>
            </w:pPr>
            <w:r w:rsidRPr="00B01B57">
              <w:rPr>
                <w:rFonts w:cs="B Zar"/>
                <w:sz w:val="26"/>
                <w:szCs w:val="26"/>
                <w:rtl/>
              </w:rPr>
              <w:t xml:space="preserve">        </w:t>
            </w:r>
            <w:r w:rsidR="008163A0" w:rsidRPr="00B01B57">
              <w:rPr>
                <w:rFonts w:cs="B Zar"/>
                <w:sz w:val="26"/>
                <w:szCs w:val="26"/>
              </w:rPr>
              <w:t>self. pack (</w:t>
            </w:r>
            <w:r w:rsidRPr="00B01B57">
              <w:rPr>
                <w:rFonts w:cs="B Zar"/>
                <w:sz w:val="26"/>
                <w:szCs w:val="26"/>
              </w:rPr>
              <w:t>expand=YES, fill=BOTH)</w:t>
            </w:r>
          </w:p>
          <w:p w14:paraId="5A40AEB5" w14:textId="5AD6646F" w:rsidR="00B01B57" w:rsidRPr="00B01B57" w:rsidRDefault="00B01B57" w:rsidP="00B01B57">
            <w:pPr>
              <w:bidi w:val="0"/>
              <w:rPr>
                <w:rFonts w:cs="B Zar"/>
                <w:sz w:val="26"/>
                <w:szCs w:val="26"/>
              </w:rPr>
            </w:pPr>
            <w:r w:rsidRPr="00B01B57">
              <w:rPr>
                <w:rFonts w:cs="B Zar"/>
                <w:sz w:val="26"/>
                <w:szCs w:val="26"/>
                <w:rtl/>
              </w:rPr>
              <w:t xml:space="preserve">        </w:t>
            </w:r>
            <w:r w:rsidR="008163A0" w:rsidRPr="00B01B57">
              <w:rPr>
                <w:rFonts w:cs="B Zar"/>
                <w:sz w:val="26"/>
                <w:szCs w:val="26"/>
              </w:rPr>
              <w:t>self. master. Title</w:t>
            </w:r>
            <w:r w:rsidRPr="00B01B57">
              <w:rPr>
                <w:rFonts w:cs="B Zar"/>
                <w:sz w:val="26"/>
                <w:szCs w:val="26"/>
              </w:rPr>
              <w:t>("Calculator")</w:t>
            </w:r>
          </w:p>
          <w:p w14:paraId="7E7B294C" w14:textId="5525EBD9"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 xml:space="preserve">screen_width = </w:t>
            </w:r>
            <w:r w:rsidR="008163A0" w:rsidRPr="00B01B57">
              <w:rPr>
                <w:rFonts w:cs="B Zar"/>
                <w:sz w:val="26"/>
                <w:szCs w:val="26"/>
              </w:rPr>
              <w:t>root. winfo</w:t>
            </w:r>
            <w:r w:rsidRPr="00B01B57">
              <w:rPr>
                <w:rFonts w:cs="B Zar"/>
                <w:sz w:val="26"/>
                <w:szCs w:val="26"/>
              </w:rPr>
              <w:t>_</w:t>
            </w:r>
            <w:r w:rsidR="008163A0" w:rsidRPr="00B01B57">
              <w:rPr>
                <w:rFonts w:cs="B Zar"/>
                <w:sz w:val="26"/>
                <w:szCs w:val="26"/>
              </w:rPr>
              <w:t>screenwidth</w:t>
            </w:r>
            <w:r w:rsidR="008163A0" w:rsidRPr="00B01B57">
              <w:rPr>
                <w:rFonts w:cs="B Zar" w:hint="cs"/>
                <w:sz w:val="26"/>
                <w:szCs w:val="26"/>
                <w:rtl/>
              </w:rPr>
              <w:t xml:space="preserve"> </w:t>
            </w:r>
            <w:r w:rsidR="008163A0" w:rsidRPr="00B01B57">
              <w:rPr>
                <w:rFonts w:cs="B Zar"/>
                <w:sz w:val="26"/>
                <w:szCs w:val="26"/>
                <w:rtl/>
              </w:rPr>
              <w:t>(</w:t>
            </w:r>
            <w:r w:rsidRPr="00B01B57">
              <w:rPr>
                <w:rFonts w:cs="B Zar"/>
                <w:sz w:val="26"/>
                <w:szCs w:val="26"/>
                <w:rtl/>
              </w:rPr>
              <w:t>)</w:t>
            </w:r>
          </w:p>
          <w:p w14:paraId="55EC36C1" w14:textId="7D787535"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 xml:space="preserve">screen_height = </w:t>
            </w:r>
            <w:r w:rsidR="008163A0" w:rsidRPr="00B01B57">
              <w:rPr>
                <w:rFonts w:cs="B Zar"/>
                <w:sz w:val="26"/>
                <w:szCs w:val="26"/>
              </w:rPr>
              <w:t>root. winfo</w:t>
            </w:r>
            <w:r w:rsidRPr="00B01B57">
              <w:rPr>
                <w:rFonts w:cs="B Zar"/>
                <w:sz w:val="26"/>
                <w:szCs w:val="26"/>
              </w:rPr>
              <w:t>_</w:t>
            </w:r>
            <w:r w:rsidR="008163A0" w:rsidRPr="00B01B57">
              <w:rPr>
                <w:rFonts w:cs="B Zar"/>
                <w:sz w:val="26"/>
                <w:szCs w:val="26"/>
              </w:rPr>
              <w:t>screenheight</w:t>
            </w:r>
            <w:r w:rsidR="008163A0" w:rsidRPr="00B01B57">
              <w:rPr>
                <w:rFonts w:cs="B Zar" w:hint="cs"/>
                <w:sz w:val="26"/>
                <w:szCs w:val="26"/>
                <w:rtl/>
              </w:rPr>
              <w:t xml:space="preserve"> </w:t>
            </w:r>
            <w:r w:rsidR="008163A0" w:rsidRPr="00B01B57">
              <w:rPr>
                <w:rFonts w:cs="B Zar"/>
                <w:sz w:val="26"/>
                <w:szCs w:val="26"/>
                <w:rtl/>
              </w:rPr>
              <w:t>(</w:t>
            </w:r>
            <w:r w:rsidRPr="00B01B57">
              <w:rPr>
                <w:rFonts w:cs="B Zar"/>
                <w:sz w:val="26"/>
                <w:szCs w:val="26"/>
                <w:rtl/>
              </w:rPr>
              <w:t>)</w:t>
            </w:r>
          </w:p>
          <w:p w14:paraId="61FD648D" w14:textId="77777777" w:rsidR="00B01B57" w:rsidRPr="00B01B57" w:rsidRDefault="00B01B57" w:rsidP="00B01B57">
            <w:pPr>
              <w:bidi w:val="0"/>
              <w:rPr>
                <w:rFonts w:cs="B Zar"/>
                <w:sz w:val="26"/>
                <w:szCs w:val="26"/>
              </w:rPr>
            </w:pPr>
            <w:r w:rsidRPr="00B01B57">
              <w:rPr>
                <w:rFonts w:cs="B Zar"/>
                <w:sz w:val="26"/>
                <w:szCs w:val="26"/>
                <w:rtl/>
              </w:rPr>
              <w:t xml:space="preserve">               </w:t>
            </w:r>
          </w:p>
          <w:p w14:paraId="51075847" w14:textId="510D16AE"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 xml:space="preserve">display = </w:t>
            </w:r>
            <w:r w:rsidR="008163A0" w:rsidRPr="00B01B57">
              <w:rPr>
                <w:rFonts w:cs="B Zar"/>
                <w:sz w:val="26"/>
                <w:szCs w:val="26"/>
              </w:rPr>
              <w:t>StringVar</w:t>
            </w:r>
            <w:r w:rsidR="008163A0" w:rsidRPr="00B01B57">
              <w:rPr>
                <w:rFonts w:cs="B Zar" w:hint="cs"/>
                <w:sz w:val="26"/>
                <w:szCs w:val="26"/>
                <w:rtl/>
              </w:rPr>
              <w:t xml:space="preserve"> </w:t>
            </w:r>
            <w:r w:rsidR="008163A0" w:rsidRPr="00B01B57">
              <w:rPr>
                <w:rFonts w:cs="B Zar"/>
                <w:sz w:val="26"/>
                <w:szCs w:val="26"/>
                <w:rtl/>
              </w:rPr>
              <w:t>(</w:t>
            </w:r>
            <w:r w:rsidRPr="00B01B57">
              <w:rPr>
                <w:rFonts w:cs="B Zar"/>
                <w:sz w:val="26"/>
                <w:szCs w:val="26"/>
                <w:rtl/>
              </w:rPr>
              <w:t>)</w:t>
            </w:r>
          </w:p>
          <w:p w14:paraId="21D27A94" w14:textId="1D842198" w:rsidR="00B01B57" w:rsidRPr="00B01B57" w:rsidRDefault="00B01B57" w:rsidP="00B01B57">
            <w:pPr>
              <w:bidi w:val="0"/>
              <w:rPr>
                <w:rFonts w:cs="B Zar"/>
                <w:sz w:val="26"/>
                <w:szCs w:val="26"/>
              </w:rPr>
            </w:pPr>
            <w:r w:rsidRPr="00B01B57">
              <w:rPr>
                <w:rFonts w:cs="B Zar"/>
                <w:sz w:val="26"/>
                <w:szCs w:val="26"/>
                <w:rtl/>
              </w:rPr>
              <w:t xml:space="preserve">        </w:t>
            </w:r>
            <w:r w:rsidR="008163A0" w:rsidRPr="00B01B57">
              <w:rPr>
                <w:rFonts w:cs="B Zar"/>
                <w:sz w:val="26"/>
                <w:szCs w:val="26"/>
              </w:rPr>
              <w:t>Entry (</w:t>
            </w:r>
            <w:r w:rsidRPr="00B01B57">
              <w:rPr>
                <w:rFonts w:cs="B Zar"/>
                <w:sz w:val="26"/>
                <w:szCs w:val="26"/>
              </w:rPr>
              <w:t>self, relief= RAISED</w:t>
            </w:r>
            <w:r w:rsidRPr="00B01B57">
              <w:rPr>
                <w:rFonts w:cs="B Zar"/>
                <w:sz w:val="26"/>
                <w:szCs w:val="26"/>
                <w:rtl/>
              </w:rPr>
              <w:t xml:space="preserve">,      </w:t>
            </w:r>
          </w:p>
          <w:p w14:paraId="22B550FD" w14:textId="4EFD2803"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textvariable=display, state=DISABLED, justify='right', bd=20, bg="light blue"</w:t>
            </w:r>
            <w:r w:rsidR="008163A0" w:rsidRPr="00B01B57">
              <w:rPr>
                <w:rFonts w:cs="B Zar"/>
                <w:sz w:val="26"/>
                <w:szCs w:val="26"/>
              </w:rPr>
              <w:t>). pack (</w:t>
            </w:r>
            <w:r w:rsidRPr="00B01B57">
              <w:rPr>
                <w:rFonts w:cs="B Zar"/>
                <w:sz w:val="26"/>
                <w:szCs w:val="26"/>
              </w:rPr>
              <w:t>side=TOP, expand=YES</w:t>
            </w:r>
            <w:r w:rsidRPr="00B01B57">
              <w:rPr>
                <w:rFonts w:cs="B Zar"/>
                <w:sz w:val="26"/>
                <w:szCs w:val="26"/>
                <w:rtl/>
              </w:rPr>
              <w:t>,</w:t>
            </w:r>
          </w:p>
          <w:p w14:paraId="20F0CFDB" w14:textId="77777777"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fill=BOTH</w:t>
            </w:r>
            <w:r w:rsidRPr="00B01B57">
              <w:rPr>
                <w:rFonts w:cs="B Zar"/>
                <w:sz w:val="26"/>
                <w:szCs w:val="26"/>
                <w:rtl/>
              </w:rPr>
              <w:t>)</w:t>
            </w:r>
          </w:p>
          <w:p w14:paraId="5162C525" w14:textId="77777777"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clrChar = "C</w:t>
            </w:r>
            <w:r w:rsidRPr="00B01B57">
              <w:rPr>
                <w:rFonts w:cs="B Zar"/>
                <w:sz w:val="26"/>
                <w:szCs w:val="26"/>
                <w:rtl/>
              </w:rPr>
              <w:t>"</w:t>
            </w:r>
          </w:p>
          <w:p w14:paraId="55320C4F" w14:textId="776E5B5B" w:rsidR="00B01B57" w:rsidRPr="00B01B57" w:rsidRDefault="00B01B57" w:rsidP="00B01B57">
            <w:pPr>
              <w:bidi w:val="0"/>
              <w:rPr>
                <w:rFonts w:cs="B Zar"/>
                <w:sz w:val="26"/>
                <w:szCs w:val="26"/>
              </w:rPr>
            </w:pPr>
            <w:r w:rsidRPr="00B01B57">
              <w:rPr>
                <w:rFonts w:cs="B Zar"/>
                <w:sz w:val="26"/>
                <w:szCs w:val="26"/>
                <w:rtl/>
              </w:rPr>
              <w:t xml:space="preserve">        </w:t>
            </w:r>
            <w:r w:rsidR="008163A0" w:rsidRPr="00B01B57">
              <w:rPr>
                <w:rFonts w:cs="B Zar"/>
                <w:sz w:val="26"/>
                <w:szCs w:val="26"/>
              </w:rPr>
              <w:t>button (</w:t>
            </w:r>
            <w:r w:rsidRPr="00B01B57">
              <w:rPr>
                <w:rFonts w:cs="B Zar"/>
                <w:sz w:val="26"/>
                <w:szCs w:val="26"/>
              </w:rPr>
              <w:t xml:space="preserve">self, TOP, clrChar, lambda appObj=display, </w:t>
            </w:r>
            <w:proofErr w:type="spellStart"/>
            <w:r w:rsidRPr="00B01B57">
              <w:rPr>
                <w:rFonts w:cs="B Zar"/>
                <w:sz w:val="26"/>
                <w:szCs w:val="26"/>
              </w:rPr>
              <w:t>i</w:t>
            </w:r>
            <w:proofErr w:type="spellEnd"/>
            <w:r w:rsidRPr="00B01B57">
              <w:rPr>
                <w:rFonts w:cs="B Zar"/>
                <w:sz w:val="26"/>
                <w:szCs w:val="26"/>
              </w:rPr>
              <w:t xml:space="preserve">=clrChar: </w:t>
            </w:r>
            <w:r w:rsidR="008163A0" w:rsidRPr="00B01B57">
              <w:rPr>
                <w:rFonts w:cs="B Zar"/>
                <w:sz w:val="26"/>
                <w:szCs w:val="26"/>
              </w:rPr>
              <w:t>appObj.set (</w:t>
            </w:r>
            <w:r w:rsidRPr="00B01B57">
              <w:rPr>
                <w:rFonts w:cs="B Zar"/>
                <w:sz w:val="26"/>
                <w:szCs w:val="26"/>
              </w:rPr>
              <w:t>''))</w:t>
            </w:r>
          </w:p>
          <w:p w14:paraId="7C0F13CE" w14:textId="77777777" w:rsidR="00B01B57" w:rsidRPr="00B01B57" w:rsidRDefault="00B01B57" w:rsidP="00B01B57">
            <w:pPr>
              <w:bidi w:val="0"/>
              <w:rPr>
                <w:rFonts w:cs="B Zar"/>
                <w:sz w:val="26"/>
                <w:szCs w:val="26"/>
              </w:rPr>
            </w:pPr>
            <w:r w:rsidRPr="00B01B57">
              <w:rPr>
                <w:rFonts w:cs="B Zar"/>
                <w:sz w:val="26"/>
                <w:szCs w:val="26"/>
                <w:rtl/>
              </w:rPr>
              <w:t xml:space="preserve">        </w:t>
            </w:r>
          </w:p>
          <w:p w14:paraId="6977AF42" w14:textId="15068267"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for btnNum in</w:t>
            </w:r>
            <w:r w:rsidRPr="00B01B57">
              <w:rPr>
                <w:rFonts w:cs="B Zar"/>
                <w:sz w:val="26"/>
                <w:szCs w:val="26"/>
                <w:rtl/>
              </w:rPr>
              <w:t xml:space="preserve"> </w:t>
            </w:r>
            <w:r>
              <w:rPr>
                <w:rFonts w:cs="B Zar" w:hint="cs"/>
                <w:sz w:val="26"/>
                <w:szCs w:val="26"/>
                <w:rtl/>
              </w:rPr>
              <w:t>(</w:t>
            </w:r>
            <w:r>
              <w:rPr>
                <w:rFonts w:cs="Calibri" w:hint="cs"/>
                <w:sz w:val="26"/>
                <w:szCs w:val="26"/>
                <w:rtl/>
              </w:rPr>
              <w:t>"+.0</w:t>
            </w:r>
            <w:r w:rsidRPr="00B01B57">
              <w:rPr>
                <w:rFonts w:cs="B Zar"/>
                <w:sz w:val="26"/>
                <w:szCs w:val="26"/>
                <w:rtl/>
              </w:rPr>
              <w:t xml:space="preserve">", </w:t>
            </w:r>
            <w:r w:rsidR="000E1119">
              <w:rPr>
                <w:rFonts w:cs="Calibri" w:hint="cs"/>
                <w:sz w:val="26"/>
                <w:szCs w:val="26"/>
                <w:rtl/>
              </w:rPr>
              <w:t>"</w:t>
            </w:r>
            <w:r>
              <w:rPr>
                <w:rFonts w:cs="B Zar" w:hint="cs"/>
                <w:sz w:val="26"/>
                <w:szCs w:val="26"/>
                <w:rtl/>
              </w:rPr>
              <w:t>-123</w:t>
            </w:r>
            <w:r w:rsidRPr="00B01B57">
              <w:rPr>
                <w:rFonts w:cs="B Zar"/>
                <w:sz w:val="26"/>
                <w:szCs w:val="26"/>
                <w:rtl/>
              </w:rPr>
              <w:t>", "</w:t>
            </w:r>
            <w:r w:rsidR="008163A0">
              <w:rPr>
                <w:rFonts w:cs="B Zar" w:hint="cs"/>
                <w:sz w:val="26"/>
                <w:szCs w:val="26"/>
                <w:rtl/>
              </w:rPr>
              <w:t>*456</w:t>
            </w:r>
            <w:r w:rsidRPr="00B01B57">
              <w:rPr>
                <w:rFonts w:cs="B Zar"/>
                <w:sz w:val="26"/>
                <w:szCs w:val="26"/>
                <w:rtl/>
              </w:rPr>
              <w:t>"</w:t>
            </w:r>
            <w:r w:rsidR="008163A0" w:rsidRPr="00B01B57">
              <w:rPr>
                <w:rFonts w:cs="B Zar"/>
                <w:sz w:val="26"/>
                <w:szCs w:val="26"/>
                <w:rtl/>
              </w:rPr>
              <w:t>,</w:t>
            </w:r>
            <w:r w:rsidR="008163A0">
              <w:rPr>
                <w:rFonts w:cs="Calibri" w:hint="cs"/>
                <w:sz w:val="26"/>
                <w:szCs w:val="26"/>
                <w:rtl/>
              </w:rPr>
              <w:t>"/789"</w:t>
            </w:r>
            <w:r w:rsidRPr="00B01B57">
              <w:rPr>
                <w:rFonts w:cs="B Zar"/>
                <w:sz w:val="26"/>
                <w:szCs w:val="26"/>
                <w:rtl/>
              </w:rPr>
              <w:t>)</w:t>
            </w:r>
            <w:r>
              <w:rPr>
                <w:rFonts w:cs="B Zar"/>
                <w:sz w:val="26"/>
                <w:szCs w:val="26"/>
              </w:rPr>
              <w:t>:</w:t>
            </w:r>
          </w:p>
          <w:p w14:paraId="2F8B66B2" w14:textId="77777777" w:rsidR="00B01B57" w:rsidRPr="00B01B57" w:rsidRDefault="00B01B57" w:rsidP="00B01B57">
            <w:pPr>
              <w:bidi w:val="0"/>
              <w:rPr>
                <w:rFonts w:cs="B Zar"/>
                <w:sz w:val="26"/>
                <w:szCs w:val="26"/>
              </w:rPr>
            </w:pPr>
          </w:p>
          <w:p w14:paraId="11EF8DD6" w14:textId="27A05D8B"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FunctionNum = fCalc (self, TOP)</w:t>
            </w:r>
          </w:p>
          <w:p w14:paraId="2E21160C" w14:textId="77777777"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for fEquals in btnNum</w:t>
            </w:r>
            <w:r w:rsidRPr="00B01B57">
              <w:rPr>
                <w:rFonts w:cs="B Zar"/>
                <w:sz w:val="26"/>
                <w:szCs w:val="26"/>
                <w:rtl/>
              </w:rPr>
              <w:t>:</w:t>
            </w:r>
          </w:p>
          <w:p w14:paraId="465792E4" w14:textId="2E367E8E"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button (FunctionNum, LEFT, fEquals</w:t>
            </w:r>
            <w:r w:rsidRPr="00B01B57">
              <w:rPr>
                <w:rFonts w:cs="B Zar"/>
                <w:sz w:val="26"/>
                <w:szCs w:val="26"/>
                <w:rtl/>
              </w:rPr>
              <w:t>,</w:t>
            </w:r>
          </w:p>
          <w:p w14:paraId="28AB0813" w14:textId="107CBB38" w:rsidR="00B01B57" w:rsidRPr="00B01B57" w:rsidRDefault="00B01B57" w:rsidP="00B01B57">
            <w:pPr>
              <w:bidi w:val="0"/>
              <w:rPr>
                <w:rFonts w:cs="B Zar"/>
                <w:sz w:val="26"/>
                <w:szCs w:val="26"/>
              </w:rPr>
            </w:pPr>
            <w:r w:rsidRPr="00B01B57">
              <w:rPr>
                <w:rFonts w:cs="B Zar"/>
                <w:sz w:val="26"/>
                <w:szCs w:val="26"/>
                <w:rtl/>
              </w:rPr>
              <w:lastRenderedPageBreak/>
              <w:t xml:space="preserve">                        </w:t>
            </w:r>
            <w:r w:rsidRPr="00B01B57">
              <w:rPr>
                <w:rFonts w:cs="B Zar"/>
                <w:sz w:val="26"/>
                <w:szCs w:val="26"/>
              </w:rPr>
              <w:t xml:space="preserve">lambda appObj=display, </w:t>
            </w:r>
            <w:proofErr w:type="spellStart"/>
            <w:r w:rsidRPr="00B01B57">
              <w:rPr>
                <w:rFonts w:cs="B Zar"/>
                <w:sz w:val="26"/>
                <w:szCs w:val="26"/>
              </w:rPr>
              <w:t>i</w:t>
            </w:r>
            <w:proofErr w:type="spellEnd"/>
            <w:r w:rsidRPr="00B01B57">
              <w:rPr>
                <w:rFonts w:cs="B Zar"/>
                <w:sz w:val="26"/>
                <w:szCs w:val="26"/>
              </w:rPr>
              <w:t xml:space="preserve">=fEquals: appObj.set (appObj.get () + </w:t>
            </w:r>
            <w:proofErr w:type="spellStart"/>
            <w:r w:rsidRPr="00B01B57">
              <w:rPr>
                <w:rFonts w:cs="B Zar"/>
                <w:sz w:val="26"/>
                <w:szCs w:val="26"/>
              </w:rPr>
              <w:t>i</w:t>
            </w:r>
            <w:proofErr w:type="spellEnd"/>
            <w:r w:rsidRPr="00B01B57">
              <w:rPr>
                <w:rFonts w:cs="B Zar"/>
                <w:sz w:val="26"/>
                <w:szCs w:val="26"/>
              </w:rPr>
              <w:t>)</w:t>
            </w:r>
            <w:r w:rsidRPr="00B01B57">
              <w:rPr>
                <w:rFonts w:cs="B Zar"/>
                <w:sz w:val="26"/>
                <w:szCs w:val="26"/>
                <w:rtl/>
              </w:rPr>
              <w:t>)</w:t>
            </w:r>
          </w:p>
          <w:p w14:paraId="4461932C" w14:textId="798A733B"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EqualsButton = fCalc (self, TOP)</w:t>
            </w:r>
          </w:p>
          <w:p w14:paraId="6E57E9C1" w14:textId="77777777" w:rsidR="00B01B57" w:rsidRPr="00B01B57" w:rsidRDefault="00B01B57" w:rsidP="00B01B57">
            <w:pPr>
              <w:bidi w:val="0"/>
              <w:rPr>
                <w:rFonts w:cs="B Zar"/>
                <w:sz w:val="26"/>
                <w:szCs w:val="26"/>
              </w:rPr>
            </w:pPr>
            <w:r w:rsidRPr="00B01B57">
              <w:rPr>
                <w:rFonts w:cs="B Zar"/>
                <w:sz w:val="26"/>
                <w:szCs w:val="26"/>
                <w:rtl/>
              </w:rPr>
              <w:t xml:space="preserve">                </w:t>
            </w:r>
          </w:p>
          <w:p w14:paraId="3DAF8B19" w14:textId="77777777"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for fEquals in</w:t>
            </w:r>
            <w:r w:rsidRPr="00B01B57">
              <w:rPr>
                <w:rFonts w:cs="B Zar"/>
                <w:sz w:val="26"/>
                <w:szCs w:val="26"/>
                <w:rtl/>
              </w:rPr>
              <w:t xml:space="preserve"> "=":</w:t>
            </w:r>
          </w:p>
          <w:p w14:paraId="12780CD6" w14:textId="77777777"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if fEquals</w:t>
            </w:r>
            <w:r w:rsidRPr="00B01B57">
              <w:rPr>
                <w:rFonts w:cs="B Zar"/>
                <w:sz w:val="26"/>
                <w:szCs w:val="26"/>
                <w:rtl/>
              </w:rPr>
              <w:t xml:space="preserve"> == "=":</w:t>
            </w:r>
          </w:p>
          <w:p w14:paraId="22911D8C" w14:textId="766CAF0D"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btnEquals = button (EqualsButton, LEFT, fEquals)</w:t>
            </w:r>
          </w:p>
          <w:p w14:paraId="3427595B" w14:textId="77777777"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btnEquals.bind('&lt;ButtonRelease-1</w:t>
            </w:r>
            <w:r w:rsidRPr="00B01B57">
              <w:rPr>
                <w:rFonts w:cs="B Zar"/>
                <w:sz w:val="26"/>
                <w:szCs w:val="26"/>
                <w:rtl/>
              </w:rPr>
              <w:t>&gt;',</w:t>
            </w:r>
          </w:p>
          <w:p w14:paraId="649BB533" w14:textId="101196B3"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lambda e, s=self, appObj=display: s. result(appObj)</w:t>
            </w:r>
            <w:r w:rsidRPr="00B01B57">
              <w:rPr>
                <w:rFonts w:cs="B Zar"/>
                <w:sz w:val="26"/>
                <w:szCs w:val="26"/>
                <w:rtl/>
              </w:rPr>
              <w:t>, "+")</w:t>
            </w:r>
          </w:p>
          <w:p w14:paraId="448347C2" w14:textId="77777777" w:rsidR="00B01B57" w:rsidRPr="00B01B57" w:rsidRDefault="00B01B57" w:rsidP="00B01B57">
            <w:pPr>
              <w:bidi w:val="0"/>
              <w:rPr>
                <w:rFonts w:cs="B Zar"/>
                <w:sz w:val="26"/>
                <w:szCs w:val="26"/>
              </w:rPr>
            </w:pPr>
          </w:p>
          <w:p w14:paraId="7B64BC55" w14:textId="77777777"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else</w:t>
            </w:r>
            <w:r w:rsidRPr="00B01B57">
              <w:rPr>
                <w:rFonts w:cs="B Zar"/>
                <w:sz w:val="26"/>
                <w:szCs w:val="26"/>
                <w:rtl/>
              </w:rPr>
              <w:t>:</w:t>
            </w:r>
          </w:p>
          <w:p w14:paraId="629A076E" w14:textId="62920A90"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btnEquals = button (EqualsButton, LEFT, fEquals</w:t>
            </w:r>
            <w:r w:rsidRPr="00B01B57">
              <w:rPr>
                <w:rFonts w:cs="B Zar"/>
                <w:sz w:val="26"/>
                <w:szCs w:val="26"/>
                <w:rtl/>
              </w:rPr>
              <w:t>,</w:t>
            </w:r>
          </w:p>
          <w:p w14:paraId="4A1BFF38" w14:textId="75F10A3B"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lambda appObj=display, s=" %s "%fEquals: appObj.set (appObj.get () +s)</w:t>
            </w:r>
            <w:r>
              <w:rPr>
                <w:rFonts w:cs="B Zar"/>
                <w:sz w:val="26"/>
                <w:szCs w:val="26"/>
              </w:rPr>
              <w:t>)</w:t>
            </w:r>
          </w:p>
          <w:p w14:paraId="2F1AF5A4" w14:textId="07650BFA"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def result (self, display)</w:t>
            </w:r>
            <w:r w:rsidRPr="00B01B57">
              <w:rPr>
                <w:rFonts w:cs="B Zar"/>
                <w:sz w:val="26"/>
                <w:szCs w:val="26"/>
                <w:rtl/>
              </w:rPr>
              <w:t>:</w:t>
            </w:r>
          </w:p>
          <w:p w14:paraId="384E5671" w14:textId="77777777"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try</w:t>
            </w:r>
            <w:r w:rsidRPr="00B01B57">
              <w:rPr>
                <w:rFonts w:cs="B Zar"/>
                <w:sz w:val="26"/>
                <w:szCs w:val="26"/>
                <w:rtl/>
              </w:rPr>
              <w:t>:</w:t>
            </w:r>
          </w:p>
          <w:p w14:paraId="3056F9EE" w14:textId="38A4F908"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display.set (eval (display.get ()))</w:t>
            </w:r>
          </w:p>
          <w:p w14:paraId="13BEE0E0" w14:textId="77777777"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except</w:t>
            </w:r>
            <w:r w:rsidRPr="00B01B57">
              <w:rPr>
                <w:rFonts w:cs="B Zar"/>
                <w:sz w:val="26"/>
                <w:szCs w:val="26"/>
                <w:rtl/>
              </w:rPr>
              <w:t>:</w:t>
            </w:r>
          </w:p>
          <w:p w14:paraId="1CC5BACF" w14:textId="77777777" w:rsidR="00B01B57" w:rsidRPr="00B01B57" w:rsidRDefault="00B01B57" w:rsidP="00B01B57">
            <w:pPr>
              <w:bidi w:val="0"/>
              <w:rPr>
                <w:rFonts w:cs="B Zar"/>
                <w:sz w:val="26"/>
                <w:szCs w:val="26"/>
              </w:rPr>
            </w:pPr>
            <w:r w:rsidRPr="00B01B57">
              <w:rPr>
                <w:rFonts w:cs="B Zar"/>
                <w:sz w:val="26"/>
                <w:szCs w:val="26"/>
                <w:rtl/>
              </w:rPr>
              <w:t xml:space="preserve">            </w:t>
            </w:r>
            <w:r w:rsidRPr="00B01B57">
              <w:rPr>
                <w:rFonts w:cs="B Zar"/>
                <w:sz w:val="26"/>
                <w:szCs w:val="26"/>
              </w:rPr>
              <w:t>display.set("UNDEFINED")</w:t>
            </w:r>
          </w:p>
          <w:p w14:paraId="689C4AF9" w14:textId="77777777" w:rsidR="00B01B57" w:rsidRPr="00B01B57" w:rsidRDefault="00B01B57" w:rsidP="00B01B57">
            <w:pPr>
              <w:bidi w:val="0"/>
              <w:rPr>
                <w:rFonts w:cs="B Zar"/>
                <w:sz w:val="26"/>
                <w:szCs w:val="26"/>
              </w:rPr>
            </w:pPr>
            <w:r w:rsidRPr="00B01B57">
              <w:rPr>
                <w:rFonts w:cs="B Zar"/>
                <w:sz w:val="26"/>
                <w:szCs w:val="26"/>
                <w:rtl/>
              </w:rPr>
              <w:t xml:space="preserve">       </w:t>
            </w:r>
          </w:p>
          <w:p w14:paraId="4EF52000" w14:textId="77777777" w:rsidR="00B01B57" w:rsidRPr="00B01B57" w:rsidRDefault="00B01B57" w:rsidP="00B01B57">
            <w:pPr>
              <w:bidi w:val="0"/>
              <w:rPr>
                <w:rFonts w:cs="B Zar"/>
                <w:sz w:val="26"/>
                <w:szCs w:val="26"/>
              </w:rPr>
            </w:pPr>
          </w:p>
          <w:p w14:paraId="2CD98F45" w14:textId="77777777" w:rsidR="00B01B57" w:rsidRPr="00B01B57" w:rsidRDefault="00B01B57" w:rsidP="00B01B57">
            <w:pPr>
              <w:bidi w:val="0"/>
              <w:rPr>
                <w:rFonts w:cs="B Zar"/>
                <w:sz w:val="26"/>
                <w:szCs w:val="26"/>
              </w:rPr>
            </w:pPr>
            <w:r w:rsidRPr="00B01B57">
              <w:rPr>
                <w:rFonts w:cs="B Zar"/>
                <w:sz w:val="26"/>
                <w:szCs w:val="26"/>
                <w:rtl/>
              </w:rPr>
              <w:t xml:space="preserve">            </w:t>
            </w:r>
          </w:p>
          <w:p w14:paraId="315A19CB" w14:textId="77777777" w:rsidR="00B01B57" w:rsidRPr="00B01B57" w:rsidRDefault="00B01B57" w:rsidP="00B01B57">
            <w:pPr>
              <w:bidi w:val="0"/>
              <w:rPr>
                <w:rFonts w:cs="B Zar"/>
                <w:sz w:val="26"/>
                <w:szCs w:val="26"/>
              </w:rPr>
            </w:pPr>
          </w:p>
          <w:p w14:paraId="689C3E69" w14:textId="77777777" w:rsidR="00B01B57" w:rsidRPr="00B01B57" w:rsidRDefault="00B01B57" w:rsidP="00B01B57">
            <w:pPr>
              <w:bidi w:val="0"/>
              <w:rPr>
                <w:rFonts w:cs="B Zar"/>
                <w:sz w:val="26"/>
                <w:szCs w:val="26"/>
              </w:rPr>
            </w:pPr>
          </w:p>
          <w:p w14:paraId="4D132ECA" w14:textId="77777777" w:rsidR="00B01B57" w:rsidRPr="00B01B57" w:rsidRDefault="00B01B57" w:rsidP="00B01B57">
            <w:pPr>
              <w:bidi w:val="0"/>
              <w:rPr>
                <w:rFonts w:cs="B Zar"/>
                <w:sz w:val="26"/>
                <w:szCs w:val="26"/>
              </w:rPr>
            </w:pPr>
          </w:p>
          <w:p w14:paraId="73F6E3C1" w14:textId="77777777" w:rsidR="00B01B57" w:rsidRPr="00B01B57" w:rsidRDefault="00B01B57" w:rsidP="00B01B57">
            <w:pPr>
              <w:bidi w:val="0"/>
              <w:rPr>
                <w:rFonts w:cs="B Zar"/>
                <w:sz w:val="26"/>
                <w:szCs w:val="26"/>
              </w:rPr>
            </w:pPr>
            <w:r w:rsidRPr="00B01B57">
              <w:rPr>
                <w:rFonts w:cs="B Zar"/>
                <w:sz w:val="26"/>
                <w:szCs w:val="26"/>
              </w:rPr>
              <w:t>if __name__ == '__main</w:t>
            </w:r>
            <w:r w:rsidRPr="00B01B57">
              <w:rPr>
                <w:rFonts w:cs="B Zar"/>
                <w:sz w:val="26"/>
                <w:szCs w:val="26"/>
                <w:rtl/>
              </w:rPr>
              <w:t>__':</w:t>
            </w:r>
          </w:p>
          <w:p w14:paraId="5B830195" w14:textId="7E316F23" w:rsidR="00B01B57" w:rsidRDefault="00B01B57" w:rsidP="00B01B57">
            <w:pPr>
              <w:bidi w:val="0"/>
              <w:rPr>
                <w:rFonts w:cs="B Zar"/>
                <w:sz w:val="26"/>
                <w:szCs w:val="26"/>
              </w:rPr>
            </w:pPr>
            <w:r w:rsidRPr="00B01B57">
              <w:rPr>
                <w:rFonts w:cs="B Zar"/>
                <w:sz w:val="26"/>
                <w:szCs w:val="26"/>
              </w:rPr>
              <w:t xml:space="preserve">    app (). </w:t>
            </w:r>
            <w:bookmarkStart w:id="43" w:name="_Hlk81751971"/>
            <w:r w:rsidRPr="00B01B57">
              <w:rPr>
                <w:rFonts w:cs="B Zar"/>
                <w:sz w:val="26"/>
                <w:szCs w:val="26"/>
              </w:rPr>
              <w:t>mainloop</w:t>
            </w:r>
            <w:bookmarkEnd w:id="43"/>
            <w:r w:rsidRPr="00B01B57">
              <w:rPr>
                <w:rFonts w:cs="B Zar"/>
                <w:sz w:val="26"/>
                <w:szCs w:val="26"/>
              </w:rPr>
              <w:t xml:space="preserve"> ()</w:t>
            </w:r>
          </w:p>
        </w:tc>
      </w:tr>
    </w:tbl>
    <w:p w14:paraId="6525A15B" w14:textId="252DE627" w:rsidR="00B01B57" w:rsidRDefault="00B01B57" w:rsidP="00A4618B">
      <w:pPr>
        <w:rPr>
          <w:rFonts w:cs="B Zar"/>
          <w:sz w:val="26"/>
          <w:szCs w:val="26"/>
          <w:rtl/>
        </w:rPr>
      </w:pPr>
    </w:p>
    <w:p w14:paraId="6CE326AE" w14:textId="16647370" w:rsidR="008163A0" w:rsidRDefault="008163A0" w:rsidP="00A4618B">
      <w:pPr>
        <w:rPr>
          <w:rFonts w:cs="B Zar"/>
          <w:sz w:val="26"/>
          <w:szCs w:val="26"/>
          <w:rtl/>
        </w:rPr>
      </w:pPr>
      <w:r>
        <w:rPr>
          <w:rFonts w:cs="B Zar" w:hint="cs"/>
          <w:sz w:val="26"/>
          <w:szCs w:val="26"/>
          <w:rtl/>
        </w:rPr>
        <w:t>با این کد می توانید به سادگی یک ماشین حساب کاربردی به زبان پایتون برای خود بسازید</w:t>
      </w:r>
      <w:r w:rsidR="00DD7DB8">
        <w:rPr>
          <w:rFonts w:cs="B Zar" w:hint="cs"/>
          <w:sz w:val="26"/>
          <w:szCs w:val="26"/>
          <w:rtl/>
        </w:rPr>
        <w:t>.</w:t>
      </w:r>
      <w:r w:rsidR="00855A83">
        <w:rPr>
          <w:rFonts w:cs="B Zar" w:hint="cs"/>
          <w:sz w:val="26"/>
          <w:szCs w:val="26"/>
          <w:rtl/>
        </w:rPr>
        <w:t xml:space="preserve"> </w:t>
      </w:r>
    </w:p>
    <w:p w14:paraId="597423B7" w14:textId="639B22EF" w:rsidR="00855A83" w:rsidRDefault="00855A83" w:rsidP="00855A83">
      <w:pPr>
        <w:rPr>
          <w:rFonts w:cs="B Zar"/>
          <w:sz w:val="26"/>
          <w:szCs w:val="26"/>
          <w:rtl/>
        </w:rPr>
      </w:pPr>
      <w:r>
        <w:rPr>
          <w:rFonts w:cs="B Zar" w:hint="cs"/>
          <w:sz w:val="26"/>
          <w:szCs w:val="26"/>
          <w:rtl/>
        </w:rPr>
        <w:t xml:space="preserve">همانطور که از اول توضیح دادیم در این برنامه از کتابخانه </w:t>
      </w:r>
      <w:r>
        <w:rPr>
          <w:rFonts w:cs="B Zar"/>
          <w:sz w:val="26"/>
          <w:szCs w:val="26"/>
        </w:rPr>
        <w:t>tkinter</w:t>
      </w:r>
      <w:r>
        <w:rPr>
          <w:rFonts w:cs="B Zar" w:hint="cs"/>
          <w:sz w:val="26"/>
          <w:szCs w:val="26"/>
          <w:rtl/>
        </w:rPr>
        <w:t xml:space="preserve"> استفاده می کنیم و برای توابع از تابع </w:t>
      </w:r>
      <w:r>
        <w:rPr>
          <w:rFonts w:cs="B Zar"/>
          <w:sz w:val="26"/>
          <w:szCs w:val="26"/>
        </w:rPr>
        <w:t>def</w:t>
      </w:r>
      <w:r>
        <w:rPr>
          <w:rFonts w:cs="B Zar" w:hint="cs"/>
          <w:sz w:val="26"/>
          <w:szCs w:val="26"/>
          <w:rtl/>
        </w:rPr>
        <w:t xml:space="preserve"> و</w:t>
      </w:r>
    </w:p>
    <w:p w14:paraId="0B2DC0AA" w14:textId="29028FA0" w:rsidR="00855A83" w:rsidRDefault="00855A83" w:rsidP="00855A83">
      <w:pPr>
        <w:rPr>
          <w:rFonts w:cs="B Zar"/>
          <w:sz w:val="26"/>
          <w:szCs w:val="26"/>
          <w:rtl/>
        </w:rPr>
      </w:pPr>
      <w:r>
        <w:rPr>
          <w:rFonts w:cs="B Zar"/>
          <w:sz w:val="26"/>
          <w:szCs w:val="26"/>
        </w:rPr>
        <w:t xml:space="preserve"> Lambda</w:t>
      </w:r>
      <w:r>
        <w:rPr>
          <w:rFonts w:cs="B Zar" w:hint="cs"/>
          <w:sz w:val="26"/>
          <w:szCs w:val="26"/>
          <w:rtl/>
        </w:rPr>
        <w:t xml:space="preserve"> استفاده شد. همینطور از ابزار های مختلفی مثل  </w:t>
      </w:r>
      <w:r>
        <w:rPr>
          <w:rFonts w:cs="B Zar"/>
          <w:sz w:val="26"/>
          <w:szCs w:val="26"/>
        </w:rPr>
        <w:t xml:space="preserve">font </w:t>
      </w:r>
      <w:r>
        <w:rPr>
          <w:rFonts w:cs="B Zar" w:hint="cs"/>
          <w:sz w:val="26"/>
          <w:szCs w:val="26"/>
          <w:rtl/>
        </w:rPr>
        <w:t xml:space="preserve"> و </w:t>
      </w:r>
      <w:r>
        <w:rPr>
          <w:rFonts w:cs="B Zar"/>
          <w:sz w:val="26"/>
          <w:szCs w:val="26"/>
        </w:rPr>
        <w:t xml:space="preserve">bg </w:t>
      </w:r>
      <w:r>
        <w:rPr>
          <w:rFonts w:cs="B Zar" w:hint="cs"/>
          <w:sz w:val="26"/>
          <w:szCs w:val="26"/>
          <w:rtl/>
        </w:rPr>
        <w:t xml:space="preserve"> و دیگر  ابزار های مورد نیاز استفاده کردیم </w:t>
      </w:r>
    </w:p>
    <w:p w14:paraId="624CB1D5" w14:textId="166BBDB8" w:rsidR="00855A83" w:rsidRDefault="00855A83" w:rsidP="00855A83">
      <w:pPr>
        <w:rPr>
          <w:rFonts w:cs="B Zar"/>
          <w:sz w:val="26"/>
          <w:szCs w:val="26"/>
          <w:rtl/>
        </w:rPr>
      </w:pPr>
      <w:r>
        <w:rPr>
          <w:rFonts w:cs="B Zar" w:hint="cs"/>
          <w:sz w:val="26"/>
          <w:szCs w:val="26"/>
          <w:rtl/>
        </w:rPr>
        <w:t xml:space="preserve">و برنامه را مطابق میل خود ساختیم. در انتهای برنامه هم از </w:t>
      </w:r>
      <w:r w:rsidRPr="00855A83">
        <w:rPr>
          <w:rFonts w:cs="B Zar"/>
          <w:sz w:val="26"/>
          <w:szCs w:val="26"/>
        </w:rPr>
        <w:t>mainloop</w:t>
      </w:r>
      <w:r>
        <w:rPr>
          <w:rFonts w:cs="B Zar"/>
          <w:sz w:val="26"/>
          <w:szCs w:val="26"/>
        </w:rPr>
        <w:t>()</w:t>
      </w:r>
      <w:r>
        <w:rPr>
          <w:rFonts w:cs="B Zar" w:hint="cs"/>
          <w:sz w:val="26"/>
          <w:szCs w:val="26"/>
          <w:rtl/>
        </w:rPr>
        <w:t xml:space="preserve"> استفاده کردیم که وجود آن برای هر برنامه ای در پایتون کاملا ضروری است، به دلیل اینکه اگر </w:t>
      </w:r>
      <w:r w:rsidRPr="00855A83">
        <w:rPr>
          <w:rFonts w:cs="B Zar"/>
          <w:sz w:val="26"/>
          <w:szCs w:val="26"/>
        </w:rPr>
        <w:t>mainloop</w:t>
      </w:r>
      <w:r>
        <w:rPr>
          <w:rFonts w:cs="B Zar"/>
          <w:sz w:val="26"/>
          <w:szCs w:val="26"/>
        </w:rPr>
        <w:t>()</w:t>
      </w:r>
      <w:r>
        <w:rPr>
          <w:rFonts w:cs="B Zar" w:hint="cs"/>
          <w:sz w:val="26"/>
          <w:szCs w:val="26"/>
          <w:rtl/>
        </w:rPr>
        <w:t xml:space="preserve"> نباشد برنامه خروجی ندارد و نشان داده نمی شود </w:t>
      </w:r>
    </w:p>
    <w:p w14:paraId="3E5A02E0" w14:textId="3AC69ABB" w:rsidR="00855A83" w:rsidRDefault="00855A83" w:rsidP="00855A83">
      <w:pPr>
        <w:rPr>
          <w:rFonts w:cs="B Zar"/>
          <w:sz w:val="26"/>
          <w:szCs w:val="26"/>
          <w:rtl/>
        </w:rPr>
      </w:pPr>
      <w:r>
        <w:rPr>
          <w:rFonts w:cs="B Zar" w:hint="cs"/>
          <w:sz w:val="26"/>
          <w:szCs w:val="26"/>
          <w:rtl/>
        </w:rPr>
        <w:t xml:space="preserve">و </w:t>
      </w:r>
      <w:r w:rsidR="008838CD">
        <w:rPr>
          <w:rFonts w:cs="B Zar" w:hint="cs"/>
          <w:sz w:val="26"/>
          <w:szCs w:val="26"/>
          <w:rtl/>
        </w:rPr>
        <w:t>برنامه ما را به حالت زیر نمایش می دهد:</w:t>
      </w:r>
    </w:p>
    <w:p w14:paraId="702AC1CF" w14:textId="42C4DE04" w:rsidR="008838CD" w:rsidRDefault="008838CD" w:rsidP="008838CD">
      <w:pPr>
        <w:jc w:val="center"/>
        <w:rPr>
          <w:rFonts w:cs="B Zar"/>
          <w:sz w:val="26"/>
          <w:szCs w:val="26"/>
          <w:rtl/>
        </w:rPr>
      </w:pPr>
      <w:r>
        <w:rPr>
          <w:rFonts w:cs="B Zar"/>
          <w:noProof/>
          <w:sz w:val="26"/>
          <w:szCs w:val="26"/>
        </w:rPr>
        <w:lastRenderedPageBreak/>
        <w:drawing>
          <wp:inline distT="0" distB="0" distL="0" distR="0" wp14:anchorId="03E373A5" wp14:editId="7B27CEF0">
            <wp:extent cx="2874645" cy="284393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6954" cy="2846223"/>
                    </a:xfrm>
                    <a:prstGeom prst="rect">
                      <a:avLst/>
                    </a:prstGeom>
                    <a:noFill/>
                    <a:ln>
                      <a:noFill/>
                    </a:ln>
                  </pic:spPr>
                </pic:pic>
              </a:graphicData>
            </a:graphic>
          </wp:inline>
        </w:drawing>
      </w:r>
    </w:p>
    <w:p w14:paraId="5AD36533" w14:textId="223D3124" w:rsidR="00D9795B" w:rsidRDefault="008838CD" w:rsidP="008838CD">
      <w:pPr>
        <w:jc w:val="center"/>
        <w:rPr>
          <w:rFonts w:cs="B Zar"/>
          <w:sz w:val="26"/>
          <w:szCs w:val="26"/>
          <w:rtl/>
        </w:rPr>
      </w:pPr>
      <w:r>
        <w:rPr>
          <w:rFonts w:cs="B Zar" w:hint="cs"/>
          <w:sz w:val="26"/>
          <w:szCs w:val="26"/>
          <w:rtl/>
        </w:rPr>
        <w:t>شکل4-2</w:t>
      </w:r>
    </w:p>
    <w:p w14:paraId="2092F870" w14:textId="0BD33CFF" w:rsidR="008838CD" w:rsidRDefault="008838CD" w:rsidP="008838CD">
      <w:pPr>
        <w:rPr>
          <w:rFonts w:cs="B Zar"/>
          <w:sz w:val="26"/>
          <w:szCs w:val="26"/>
          <w:rtl/>
        </w:rPr>
      </w:pPr>
      <w:r>
        <w:rPr>
          <w:rFonts w:cs="B Zar" w:hint="cs"/>
          <w:sz w:val="26"/>
          <w:szCs w:val="26"/>
          <w:rtl/>
        </w:rPr>
        <w:t xml:space="preserve">با دیدن این شکل به راحتی متوجه می شویم اگر برنامه ما یا هر برنامه به زبان پایتون </w:t>
      </w:r>
      <w:r w:rsidRPr="008838CD">
        <w:rPr>
          <w:rFonts w:cs="B Zar"/>
          <w:sz w:val="26"/>
          <w:szCs w:val="26"/>
        </w:rPr>
        <w:t>mainloop</w:t>
      </w:r>
      <w:r>
        <w:rPr>
          <w:rFonts w:cs="B Zar"/>
          <w:sz w:val="26"/>
          <w:szCs w:val="26"/>
        </w:rPr>
        <w:t>()</w:t>
      </w:r>
      <w:r>
        <w:rPr>
          <w:rFonts w:cs="B Zar" w:hint="cs"/>
          <w:sz w:val="26"/>
          <w:szCs w:val="26"/>
          <w:rtl/>
        </w:rPr>
        <w:t xml:space="preserve"> در آن نباشد یا برنامه </w:t>
      </w:r>
    </w:p>
    <w:p w14:paraId="41D7BC08" w14:textId="08A97D7B" w:rsidR="008838CD" w:rsidRDefault="008838CD" w:rsidP="008838CD">
      <w:pPr>
        <w:rPr>
          <w:rFonts w:cs="B Zar"/>
          <w:sz w:val="26"/>
          <w:szCs w:val="26"/>
          <w:rtl/>
        </w:rPr>
      </w:pPr>
      <w:r>
        <w:rPr>
          <w:rFonts w:cs="B Zar" w:hint="cs"/>
          <w:sz w:val="26"/>
          <w:szCs w:val="26"/>
          <w:rtl/>
        </w:rPr>
        <w:t>به شکل ناقص نشان داده می شود یا در بعضی مواقع برنامه ای نشان داده نمی شود.</w:t>
      </w:r>
    </w:p>
    <w:p w14:paraId="64FA1506" w14:textId="77777777" w:rsidR="00F8469B" w:rsidRDefault="00F8469B" w:rsidP="00A4618B">
      <w:pPr>
        <w:rPr>
          <w:rFonts w:cs="B Zar"/>
          <w:sz w:val="26"/>
          <w:szCs w:val="26"/>
          <w:rtl/>
        </w:rPr>
      </w:pPr>
    </w:p>
    <w:p w14:paraId="0ECF49D6" w14:textId="5DFE2CDA" w:rsidR="00F8469B" w:rsidRPr="00F8469B" w:rsidRDefault="00F8469B" w:rsidP="00A4618B">
      <w:pPr>
        <w:rPr>
          <w:rFonts w:cs="B Zar"/>
          <w:sz w:val="36"/>
          <w:szCs w:val="36"/>
          <w:rtl/>
        </w:rPr>
      </w:pPr>
      <w:bookmarkStart w:id="44" w:name="_Hlk81754039"/>
      <w:r>
        <w:rPr>
          <w:rFonts w:cs="B Zar" w:hint="cs"/>
          <w:sz w:val="32"/>
          <w:szCs w:val="32"/>
          <w:rtl/>
        </w:rPr>
        <w:t>3-</w:t>
      </w:r>
      <w:r>
        <w:rPr>
          <w:rFonts w:cs="B Zar" w:hint="cs"/>
          <w:sz w:val="36"/>
          <w:szCs w:val="36"/>
          <w:rtl/>
        </w:rPr>
        <w:t>4 جمع بندی فصل</w:t>
      </w:r>
    </w:p>
    <w:bookmarkEnd w:id="44"/>
    <w:p w14:paraId="0BC7F5D5" w14:textId="77777777" w:rsidR="00C858B7" w:rsidRDefault="00C858B7" w:rsidP="00A4618B">
      <w:pPr>
        <w:rPr>
          <w:rFonts w:cs="B Zar"/>
          <w:sz w:val="26"/>
          <w:szCs w:val="26"/>
          <w:rtl/>
        </w:rPr>
      </w:pPr>
      <w:r>
        <w:rPr>
          <w:rFonts w:cs="B Zar" w:hint="cs"/>
          <w:sz w:val="26"/>
          <w:szCs w:val="26"/>
          <w:rtl/>
        </w:rPr>
        <w:t xml:space="preserve">در این فصل نیز باهم دیگر شکل نهایی ماشین حساب و کد هایی که برای ساخت ماشین حساب استفاده کردیم را </w:t>
      </w:r>
    </w:p>
    <w:p w14:paraId="40EE4FFF" w14:textId="73E74ED3" w:rsidR="00F8469B" w:rsidRDefault="00C858B7" w:rsidP="00A4618B">
      <w:pPr>
        <w:rPr>
          <w:rFonts w:cs="B Zar"/>
          <w:sz w:val="26"/>
          <w:szCs w:val="26"/>
          <w:rtl/>
        </w:rPr>
      </w:pPr>
      <w:r>
        <w:rPr>
          <w:rFonts w:cs="B Zar" w:hint="cs"/>
          <w:sz w:val="26"/>
          <w:szCs w:val="26"/>
          <w:rtl/>
        </w:rPr>
        <w:t xml:space="preserve">دیدیم و یاد گرفتیم اگر از </w:t>
      </w:r>
      <w:r>
        <w:rPr>
          <w:rFonts w:cs="B Zar"/>
          <w:sz w:val="26"/>
          <w:szCs w:val="26"/>
        </w:rPr>
        <w:t>mainloop()</w:t>
      </w:r>
      <w:r>
        <w:rPr>
          <w:rFonts w:cs="B Zar" w:hint="cs"/>
          <w:sz w:val="26"/>
          <w:szCs w:val="26"/>
          <w:rtl/>
        </w:rPr>
        <w:t xml:space="preserve"> در انتهای کد نویسی استفاده نکنیم چه اتفاقی برای برنامه ما می افتد.</w:t>
      </w:r>
    </w:p>
    <w:p w14:paraId="6F5DDB43" w14:textId="77777777" w:rsidR="00F8469B" w:rsidRDefault="00F8469B" w:rsidP="00A4618B">
      <w:pPr>
        <w:rPr>
          <w:rFonts w:cs="B Zar"/>
          <w:sz w:val="26"/>
          <w:szCs w:val="26"/>
          <w:rtl/>
        </w:rPr>
      </w:pPr>
    </w:p>
    <w:p w14:paraId="7E05FF1F" w14:textId="77777777" w:rsidR="00F8469B" w:rsidRDefault="00F8469B" w:rsidP="00A4618B">
      <w:pPr>
        <w:rPr>
          <w:rFonts w:cs="B Zar"/>
          <w:sz w:val="26"/>
          <w:szCs w:val="26"/>
          <w:rtl/>
        </w:rPr>
      </w:pPr>
    </w:p>
    <w:p w14:paraId="2C82B712" w14:textId="77777777" w:rsidR="00F8469B" w:rsidRDefault="00F8469B" w:rsidP="00A4618B">
      <w:pPr>
        <w:rPr>
          <w:rFonts w:cs="B Zar"/>
          <w:sz w:val="26"/>
          <w:szCs w:val="26"/>
          <w:rtl/>
        </w:rPr>
      </w:pPr>
    </w:p>
    <w:p w14:paraId="383AE8F5" w14:textId="77777777" w:rsidR="00F8469B" w:rsidRDefault="00F8469B" w:rsidP="00A4618B">
      <w:pPr>
        <w:rPr>
          <w:rFonts w:cs="B Zar"/>
          <w:sz w:val="26"/>
          <w:szCs w:val="26"/>
          <w:rtl/>
        </w:rPr>
      </w:pPr>
    </w:p>
    <w:p w14:paraId="13A9418C" w14:textId="77777777" w:rsidR="00F8469B" w:rsidRDefault="00F8469B" w:rsidP="00A4618B">
      <w:pPr>
        <w:rPr>
          <w:rFonts w:cs="B Zar"/>
          <w:sz w:val="26"/>
          <w:szCs w:val="26"/>
          <w:rtl/>
        </w:rPr>
      </w:pPr>
    </w:p>
    <w:p w14:paraId="5CF93229" w14:textId="77777777" w:rsidR="00F8469B" w:rsidRDefault="00F8469B" w:rsidP="00A4618B">
      <w:pPr>
        <w:rPr>
          <w:rFonts w:cs="B Zar"/>
          <w:sz w:val="26"/>
          <w:szCs w:val="26"/>
          <w:rtl/>
        </w:rPr>
      </w:pPr>
    </w:p>
    <w:p w14:paraId="119F1235" w14:textId="5632A05F" w:rsidR="00F8469B" w:rsidRDefault="00F8469B" w:rsidP="00A4618B">
      <w:pPr>
        <w:rPr>
          <w:rFonts w:cs="B Zar"/>
          <w:sz w:val="26"/>
          <w:szCs w:val="26"/>
          <w:rtl/>
        </w:rPr>
      </w:pPr>
    </w:p>
    <w:p w14:paraId="6F3F3586" w14:textId="40F6E2BC" w:rsidR="00C858B7" w:rsidRDefault="00C858B7" w:rsidP="00A4618B">
      <w:pPr>
        <w:rPr>
          <w:rFonts w:cs="B Zar"/>
          <w:sz w:val="26"/>
          <w:szCs w:val="26"/>
          <w:rtl/>
        </w:rPr>
      </w:pPr>
      <w:r>
        <w:rPr>
          <w:rFonts w:cs="B Zar" w:hint="cs"/>
          <w:sz w:val="36"/>
          <w:szCs w:val="36"/>
          <w:rtl/>
        </w:rPr>
        <w:lastRenderedPageBreak/>
        <w:t>جمع بندی و ارائه پیشنهادات:</w:t>
      </w:r>
    </w:p>
    <w:p w14:paraId="41E488AA" w14:textId="77777777" w:rsidR="00521368" w:rsidRDefault="00C858B7" w:rsidP="00521368">
      <w:pPr>
        <w:rPr>
          <w:rFonts w:cs="B Zar"/>
          <w:sz w:val="26"/>
          <w:szCs w:val="26"/>
          <w:rtl/>
        </w:rPr>
      </w:pPr>
      <w:r>
        <w:rPr>
          <w:rFonts w:cs="B Zar" w:hint="cs"/>
          <w:sz w:val="26"/>
          <w:szCs w:val="26"/>
          <w:rtl/>
        </w:rPr>
        <w:t xml:space="preserve">چهار فصل باهم دیگه در مورد پایتون و ساخت یک برنامه به زبان پایتون صحبت کردیم. در فصل اول فهمیدیم پایتون </w:t>
      </w:r>
    </w:p>
    <w:p w14:paraId="2D4BE690" w14:textId="53D8DEB4" w:rsidR="00521368" w:rsidRDefault="00C858B7" w:rsidP="00521368">
      <w:pPr>
        <w:rPr>
          <w:rFonts w:cs="B Zar"/>
          <w:sz w:val="26"/>
          <w:szCs w:val="26"/>
          <w:rtl/>
        </w:rPr>
      </w:pPr>
      <w:r>
        <w:rPr>
          <w:rFonts w:cs="B Zar" w:hint="cs"/>
          <w:sz w:val="26"/>
          <w:szCs w:val="26"/>
          <w:rtl/>
        </w:rPr>
        <w:t xml:space="preserve">در کشور هلند طراحی شد و اولین بار در سال 1991  توسط خیدو فان روسوم منتشر شد. سپس با ویژگی های پایتون </w:t>
      </w:r>
    </w:p>
    <w:p w14:paraId="33473A91" w14:textId="0B6498F0" w:rsidR="00521368" w:rsidRDefault="00C858B7" w:rsidP="00521368">
      <w:pPr>
        <w:rPr>
          <w:rFonts w:cs="B Zar"/>
          <w:sz w:val="26"/>
          <w:szCs w:val="26"/>
          <w:rtl/>
        </w:rPr>
      </w:pPr>
      <w:r>
        <w:rPr>
          <w:rFonts w:cs="B Zar" w:hint="cs"/>
          <w:sz w:val="26"/>
          <w:szCs w:val="26"/>
          <w:rtl/>
        </w:rPr>
        <w:t>آشنا شدیم که شی گرا ، سطح بالا</w:t>
      </w:r>
      <w:r w:rsidR="00521368">
        <w:rPr>
          <w:rFonts w:cs="B Zar" w:hint="cs"/>
          <w:sz w:val="26"/>
          <w:szCs w:val="26"/>
          <w:rtl/>
        </w:rPr>
        <w:t xml:space="preserve"> ،چند منظوره و متن باز بودن از ویژگی های آن بود. سپس با پایتونیک و آنپایتونیک</w:t>
      </w:r>
    </w:p>
    <w:p w14:paraId="71177CC2" w14:textId="2D15AAD3" w:rsidR="00521368" w:rsidRDefault="00521368" w:rsidP="00521368">
      <w:pPr>
        <w:rPr>
          <w:rFonts w:cs="B Zar"/>
          <w:sz w:val="26"/>
          <w:szCs w:val="26"/>
          <w:rtl/>
        </w:rPr>
      </w:pPr>
      <w:r>
        <w:rPr>
          <w:rFonts w:cs="B Zar" w:hint="cs"/>
          <w:sz w:val="26"/>
          <w:szCs w:val="26"/>
          <w:rtl/>
        </w:rPr>
        <w:t xml:space="preserve"> آشنا شدیم و فهمیدیم  </w:t>
      </w:r>
      <w:r w:rsidRPr="00521368">
        <w:rPr>
          <w:rFonts w:cs="B Zar"/>
          <w:sz w:val="26"/>
          <w:szCs w:val="26"/>
          <w:rtl/>
        </w:rPr>
        <w:t>به کد</w:t>
      </w:r>
      <w:r w:rsidRPr="00521368">
        <w:rPr>
          <w:rFonts w:cs="B Zar" w:hint="cs"/>
          <w:sz w:val="26"/>
          <w:szCs w:val="26"/>
          <w:rtl/>
        </w:rPr>
        <w:t>ی</w:t>
      </w:r>
      <w:r w:rsidRPr="00521368">
        <w:rPr>
          <w:rFonts w:cs="B Zar"/>
          <w:sz w:val="26"/>
          <w:szCs w:val="26"/>
          <w:rtl/>
        </w:rPr>
        <w:t xml:space="preserve"> پا</w:t>
      </w:r>
      <w:r w:rsidRPr="00521368">
        <w:rPr>
          <w:rFonts w:cs="B Zar" w:hint="cs"/>
          <w:sz w:val="26"/>
          <w:szCs w:val="26"/>
          <w:rtl/>
        </w:rPr>
        <w:t>ی</w:t>
      </w:r>
      <w:r w:rsidRPr="00521368">
        <w:rPr>
          <w:rFonts w:cs="B Zar" w:hint="eastAsia"/>
          <w:sz w:val="26"/>
          <w:szCs w:val="26"/>
          <w:rtl/>
        </w:rPr>
        <w:t>تون</w:t>
      </w:r>
      <w:r w:rsidRPr="00521368">
        <w:rPr>
          <w:rFonts w:cs="B Zar" w:hint="cs"/>
          <w:sz w:val="26"/>
          <w:szCs w:val="26"/>
          <w:rtl/>
        </w:rPr>
        <w:t>ی</w:t>
      </w:r>
      <w:r w:rsidRPr="00521368">
        <w:rPr>
          <w:rFonts w:cs="B Zar" w:hint="eastAsia"/>
          <w:sz w:val="26"/>
          <w:szCs w:val="26"/>
          <w:rtl/>
        </w:rPr>
        <w:t>ک</w:t>
      </w:r>
      <w:r w:rsidRPr="00521368">
        <w:rPr>
          <w:rFonts w:cs="B Zar"/>
          <w:sz w:val="26"/>
          <w:szCs w:val="26"/>
          <w:rtl/>
        </w:rPr>
        <w:t xml:space="preserve"> م</w:t>
      </w:r>
      <w:r w:rsidRPr="00521368">
        <w:rPr>
          <w:rFonts w:cs="B Zar" w:hint="cs"/>
          <w:sz w:val="26"/>
          <w:szCs w:val="26"/>
          <w:rtl/>
        </w:rPr>
        <w:t>ی</w:t>
      </w:r>
      <w:r w:rsidRPr="00521368">
        <w:rPr>
          <w:rFonts w:cs="B Zar"/>
          <w:sz w:val="26"/>
          <w:szCs w:val="26"/>
          <w:rtl/>
        </w:rPr>
        <w:t xml:space="preserve"> گو</w:t>
      </w:r>
      <w:r w:rsidRPr="00521368">
        <w:rPr>
          <w:rFonts w:cs="B Zar" w:hint="cs"/>
          <w:sz w:val="26"/>
          <w:szCs w:val="26"/>
          <w:rtl/>
        </w:rPr>
        <w:t>ی</w:t>
      </w:r>
      <w:r w:rsidRPr="00521368">
        <w:rPr>
          <w:rFonts w:cs="B Zar" w:hint="eastAsia"/>
          <w:sz w:val="26"/>
          <w:szCs w:val="26"/>
          <w:rtl/>
        </w:rPr>
        <w:t>ند</w:t>
      </w:r>
      <w:r w:rsidRPr="00521368">
        <w:rPr>
          <w:rFonts w:cs="B Zar"/>
          <w:sz w:val="26"/>
          <w:szCs w:val="26"/>
          <w:rtl/>
        </w:rPr>
        <w:t xml:space="preserve"> که از اصطلاحات پا</w:t>
      </w:r>
      <w:r w:rsidRPr="00521368">
        <w:rPr>
          <w:rFonts w:cs="B Zar" w:hint="cs"/>
          <w:sz w:val="26"/>
          <w:szCs w:val="26"/>
          <w:rtl/>
        </w:rPr>
        <w:t>ی</w:t>
      </w:r>
      <w:r w:rsidRPr="00521368">
        <w:rPr>
          <w:rFonts w:cs="B Zar" w:hint="eastAsia"/>
          <w:sz w:val="26"/>
          <w:szCs w:val="26"/>
          <w:rtl/>
        </w:rPr>
        <w:t>تون</w:t>
      </w:r>
      <w:r w:rsidRPr="00521368">
        <w:rPr>
          <w:rFonts w:cs="B Zar"/>
          <w:sz w:val="26"/>
          <w:szCs w:val="26"/>
          <w:rtl/>
        </w:rPr>
        <w:t xml:space="preserve"> به خوب</w:t>
      </w:r>
      <w:r w:rsidRPr="00521368">
        <w:rPr>
          <w:rFonts w:cs="B Zar" w:hint="cs"/>
          <w:sz w:val="26"/>
          <w:szCs w:val="26"/>
          <w:rtl/>
        </w:rPr>
        <w:t>ی</w:t>
      </w:r>
      <w:r w:rsidRPr="00521368">
        <w:rPr>
          <w:rFonts w:cs="B Zar"/>
          <w:sz w:val="26"/>
          <w:szCs w:val="26"/>
          <w:rtl/>
        </w:rPr>
        <w:t xml:space="preserve"> استفاده کرده باشد و مطابق خوانا</w:t>
      </w:r>
      <w:r w:rsidRPr="00521368">
        <w:rPr>
          <w:rFonts w:cs="B Zar" w:hint="cs"/>
          <w:sz w:val="26"/>
          <w:szCs w:val="26"/>
          <w:rtl/>
        </w:rPr>
        <w:t>یی</w:t>
      </w:r>
      <w:r w:rsidRPr="00521368">
        <w:rPr>
          <w:rFonts w:cs="B Zar"/>
          <w:sz w:val="26"/>
          <w:szCs w:val="26"/>
          <w:rtl/>
        </w:rPr>
        <w:t xml:space="preserve">  بالا در </w:t>
      </w:r>
      <w:r>
        <w:rPr>
          <w:rFonts w:cs="B Zar" w:hint="cs"/>
          <w:sz w:val="26"/>
          <w:szCs w:val="26"/>
          <w:rtl/>
        </w:rPr>
        <w:t xml:space="preserve">پایتون </w:t>
      </w:r>
      <w:r w:rsidRPr="00521368">
        <w:rPr>
          <w:rFonts w:cs="B Zar"/>
          <w:sz w:val="26"/>
          <w:szCs w:val="26"/>
          <w:rtl/>
        </w:rPr>
        <w:t>باشد. در مقابل آن کد آنپا</w:t>
      </w:r>
      <w:r w:rsidRPr="00521368">
        <w:rPr>
          <w:rFonts w:cs="B Zar" w:hint="cs"/>
          <w:sz w:val="26"/>
          <w:szCs w:val="26"/>
          <w:rtl/>
        </w:rPr>
        <w:t>ی</w:t>
      </w:r>
      <w:r w:rsidRPr="00521368">
        <w:rPr>
          <w:rFonts w:cs="B Zar" w:hint="eastAsia"/>
          <w:sz w:val="26"/>
          <w:szCs w:val="26"/>
          <w:rtl/>
        </w:rPr>
        <w:t>تون</w:t>
      </w:r>
      <w:r w:rsidRPr="00521368">
        <w:rPr>
          <w:rFonts w:cs="B Zar" w:hint="cs"/>
          <w:sz w:val="26"/>
          <w:szCs w:val="26"/>
          <w:rtl/>
        </w:rPr>
        <w:t>ی</w:t>
      </w:r>
      <w:r w:rsidRPr="00521368">
        <w:rPr>
          <w:rFonts w:cs="B Zar" w:hint="eastAsia"/>
          <w:sz w:val="26"/>
          <w:szCs w:val="26"/>
          <w:rtl/>
        </w:rPr>
        <w:t>ک</w:t>
      </w:r>
      <w:r w:rsidRPr="00521368">
        <w:rPr>
          <w:rFonts w:cs="B Zar"/>
          <w:sz w:val="26"/>
          <w:szCs w:val="26"/>
          <w:rtl/>
        </w:rPr>
        <w:t xml:space="preserve"> است که در واقع کد</w:t>
      </w:r>
      <w:r w:rsidRPr="00521368">
        <w:rPr>
          <w:rFonts w:cs="B Zar" w:hint="cs"/>
          <w:sz w:val="26"/>
          <w:szCs w:val="26"/>
          <w:rtl/>
        </w:rPr>
        <w:t>ی</w:t>
      </w:r>
      <w:r w:rsidRPr="00521368">
        <w:rPr>
          <w:rFonts w:cs="B Zar"/>
          <w:sz w:val="26"/>
          <w:szCs w:val="26"/>
          <w:rtl/>
        </w:rPr>
        <w:t xml:space="preserve"> است که فهم آن مشکل است </w:t>
      </w:r>
      <w:r w:rsidRPr="00521368">
        <w:rPr>
          <w:rFonts w:cs="B Zar" w:hint="cs"/>
          <w:sz w:val="26"/>
          <w:szCs w:val="26"/>
          <w:rtl/>
        </w:rPr>
        <w:t>ی</w:t>
      </w:r>
      <w:r w:rsidRPr="00521368">
        <w:rPr>
          <w:rFonts w:cs="B Zar" w:hint="eastAsia"/>
          <w:sz w:val="26"/>
          <w:szCs w:val="26"/>
          <w:rtl/>
        </w:rPr>
        <w:t>ا</w:t>
      </w:r>
      <w:r w:rsidRPr="00521368">
        <w:rPr>
          <w:rFonts w:cs="B Zar"/>
          <w:sz w:val="26"/>
          <w:szCs w:val="26"/>
          <w:rtl/>
        </w:rPr>
        <w:t xml:space="preserve"> </w:t>
      </w:r>
    </w:p>
    <w:p w14:paraId="0E6D848E" w14:textId="0D2BE2F9" w:rsidR="00C858B7" w:rsidRDefault="00521368" w:rsidP="00521368">
      <w:pPr>
        <w:rPr>
          <w:rFonts w:cs="B Zar"/>
          <w:sz w:val="26"/>
          <w:szCs w:val="26"/>
          <w:rtl/>
        </w:rPr>
      </w:pPr>
      <w:r w:rsidRPr="00521368">
        <w:rPr>
          <w:rFonts w:cs="B Zar"/>
          <w:sz w:val="26"/>
          <w:szCs w:val="26"/>
          <w:rtl/>
        </w:rPr>
        <w:t>مانند رونو</w:t>
      </w:r>
      <w:r w:rsidRPr="00521368">
        <w:rPr>
          <w:rFonts w:cs="B Zar" w:hint="cs"/>
          <w:sz w:val="26"/>
          <w:szCs w:val="26"/>
          <w:rtl/>
        </w:rPr>
        <w:t>ی</w:t>
      </w:r>
      <w:r w:rsidRPr="00521368">
        <w:rPr>
          <w:rFonts w:cs="B Zar" w:hint="eastAsia"/>
          <w:sz w:val="26"/>
          <w:szCs w:val="26"/>
          <w:rtl/>
        </w:rPr>
        <w:t>س</w:t>
      </w:r>
      <w:r w:rsidRPr="00521368">
        <w:rPr>
          <w:rFonts w:cs="B Zar" w:hint="cs"/>
          <w:sz w:val="26"/>
          <w:szCs w:val="26"/>
          <w:rtl/>
        </w:rPr>
        <w:t>ی</w:t>
      </w:r>
      <w:r w:rsidRPr="00521368">
        <w:rPr>
          <w:rFonts w:cs="B Zar"/>
          <w:sz w:val="26"/>
          <w:szCs w:val="26"/>
          <w:rtl/>
        </w:rPr>
        <w:t xml:space="preserve"> از زبان د</w:t>
      </w:r>
      <w:r w:rsidRPr="00521368">
        <w:rPr>
          <w:rFonts w:cs="B Zar" w:hint="cs"/>
          <w:sz w:val="26"/>
          <w:szCs w:val="26"/>
          <w:rtl/>
        </w:rPr>
        <w:t>ی</w:t>
      </w:r>
      <w:r w:rsidRPr="00521368">
        <w:rPr>
          <w:rFonts w:cs="B Zar" w:hint="eastAsia"/>
          <w:sz w:val="26"/>
          <w:szCs w:val="26"/>
          <w:rtl/>
        </w:rPr>
        <w:t>گر</w:t>
      </w:r>
      <w:r w:rsidRPr="00521368">
        <w:rPr>
          <w:rFonts w:cs="B Zar" w:hint="cs"/>
          <w:sz w:val="26"/>
          <w:szCs w:val="26"/>
          <w:rtl/>
        </w:rPr>
        <w:t>ی</w:t>
      </w:r>
      <w:r w:rsidRPr="00521368">
        <w:rPr>
          <w:rFonts w:cs="B Zar"/>
          <w:sz w:val="26"/>
          <w:szCs w:val="26"/>
          <w:rtl/>
        </w:rPr>
        <w:t xml:space="preserve"> است.</w:t>
      </w:r>
      <w:r>
        <w:rPr>
          <w:rFonts w:cs="B Zar" w:hint="cs"/>
          <w:sz w:val="26"/>
          <w:szCs w:val="26"/>
          <w:rtl/>
        </w:rPr>
        <w:t xml:space="preserve"> یاد گرفتی</w:t>
      </w:r>
      <w:r>
        <w:rPr>
          <w:rFonts w:cs="B Zar" w:hint="eastAsia"/>
          <w:sz w:val="26"/>
          <w:szCs w:val="26"/>
          <w:rtl/>
        </w:rPr>
        <w:t>م</w:t>
      </w:r>
      <w:r>
        <w:rPr>
          <w:rFonts w:cs="B Zar" w:hint="cs"/>
          <w:sz w:val="26"/>
          <w:szCs w:val="26"/>
          <w:rtl/>
        </w:rPr>
        <w:t xml:space="preserve"> هنگام استفاده پایتون از تورفتگی به جای آکولاد استفاده می کنیم.</w:t>
      </w:r>
    </w:p>
    <w:p w14:paraId="558D0219" w14:textId="77777777" w:rsidR="00521368" w:rsidRDefault="00521368" w:rsidP="00521368">
      <w:pPr>
        <w:rPr>
          <w:rFonts w:cs="B Zar"/>
          <w:sz w:val="26"/>
          <w:szCs w:val="26"/>
          <w:rtl/>
        </w:rPr>
      </w:pPr>
      <w:r>
        <w:rPr>
          <w:rFonts w:cs="B Zar" w:hint="cs"/>
          <w:sz w:val="26"/>
          <w:szCs w:val="26"/>
          <w:rtl/>
        </w:rPr>
        <w:t xml:space="preserve">با انواع حکم های پایتون مانند </w:t>
      </w:r>
      <w:r>
        <w:rPr>
          <w:rFonts w:cs="B Zar"/>
          <w:sz w:val="26"/>
          <w:szCs w:val="26"/>
        </w:rPr>
        <w:t>if</w:t>
      </w:r>
      <w:r>
        <w:rPr>
          <w:rFonts w:cs="B Zar" w:hint="cs"/>
          <w:sz w:val="26"/>
          <w:szCs w:val="26"/>
          <w:rtl/>
        </w:rPr>
        <w:t xml:space="preserve"> و </w:t>
      </w:r>
      <w:r>
        <w:rPr>
          <w:rFonts w:cs="B Zar"/>
          <w:sz w:val="26"/>
          <w:szCs w:val="26"/>
        </w:rPr>
        <w:t>else</w:t>
      </w:r>
      <w:r>
        <w:rPr>
          <w:rFonts w:cs="B Zar" w:hint="cs"/>
          <w:sz w:val="26"/>
          <w:szCs w:val="26"/>
          <w:rtl/>
        </w:rPr>
        <w:t xml:space="preserve"> و غیره آشنا شدیم و فهمیدیم </w:t>
      </w:r>
      <w:r w:rsidRPr="00521368">
        <w:rPr>
          <w:rFonts w:cs="B Zar"/>
          <w:sz w:val="26"/>
          <w:szCs w:val="26"/>
          <w:rtl/>
        </w:rPr>
        <w:t>عملگر   به نماد</w:t>
      </w:r>
      <w:r w:rsidRPr="00521368">
        <w:rPr>
          <w:rFonts w:cs="B Zar" w:hint="cs"/>
          <w:sz w:val="26"/>
          <w:szCs w:val="26"/>
          <w:rtl/>
        </w:rPr>
        <w:t>ی</w:t>
      </w:r>
      <w:r w:rsidRPr="00521368">
        <w:rPr>
          <w:rFonts w:cs="B Zar"/>
          <w:sz w:val="26"/>
          <w:szCs w:val="26"/>
          <w:rtl/>
        </w:rPr>
        <w:t xml:space="preserve"> گفته م</w:t>
      </w:r>
      <w:r w:rsidRPr="00521368">
        <w:rPr>
          <w:rFonts w:cs="B Zar" w:hint="cs"/>
          <w:sz w:val="26"/>
          <w:szCs w:val="26"/>
          <w:rtl/>
        </w:rPr>
        <w:t>ی</w:t>
      </w:r>
      <w:r w:rsidRPr="00521368">
        <w:rPr>
          <w:rFonts w:cs="B Zar"/>
          <w:sz w:val="26"/>
          <w:szCs w:val="26"/>
          <w:rtl/>
        </w:rPr>
        <w:t xml:space="preserve"> شود که عمل مشخص</w:t>
      </w:r>
      <w:r w:rsidRPr="00521368">
        <w:rPr>
          <w:rFonts w:cs="B Zar" w:hint="cs"/>
          <w:sz w:val="26"/>
          <w:szCs w:val="26"/>
          <w:rtl/>
        </w:rPr>
        <w:t>ی</w:t>
      </w:r>
      <w:r w:rsidRPr="00521368">
        <w:rPr>
          <w:rFonts w:cs="B Zar"/>
          <w:sz w:val="26"/>
          <w:szCs w:val="26"/>
          <w:rtl/>
        </w:rPr>
        <w:t xml:space="preserve"> را بر رو</w:t>
      </w:r>
      <w:r w:rsidRPr="00521368">
        <w:rPr>
          <w:rFonts w:cs="B Zar" w:hint="cs"/>
          <w:sz w:val="26"/>
          <w:szCs w:val="26"/>
          <w:rtl/>
        </w:rPr>
        <w:t>ی</w:t>
      </w:r>
      <w:r w:rsidRPr="00521368">
        <w:rPr>
          <w:rFonts w:cs="B Zar"/>
          <w:sz w:val="26"/>
          <w:szCs w:val="26"/>
          <w:rtl/>
        </w:rPr>
        <w:t xml:space="preserve"> اش</w:t>
      </w:r>
      <w:r w:rsidRPr="00521368">
        <w:rPr>
          <w:rFonts w:cs="B Zar" w:hint="cs"/>
          <w:sz w:val="26"/>
          <w:szCs w:val="26"/>
          <w:rtl/>
        </w:rPr>
        <w:t>ی</w:t>
      </w:r>
      <w:r w:rsidRPr="00521368">
        <w:rPr>
          <w:rFonts w:cs="B Zar" w:hint="eastAsia"/>
          <w:sz w:val="26"/>
          <w:szCs w:val="26"/>
          <w:rtl/>
        </w:rPr>
        <w:t>ا</w:t>
      </w:r>
      <w:r w:rsidRPr="00521368">
        <w:rPr>
          <w:rFonts w:cs="B Zar"/>
          <w:sz w:val="26"/>
          <w:szCs w:val="26"/>
          <w:rtl/>
        </w:rPr>
        <w:t xml:space="preserve"> به انجام م</w:t>
      </w:r>
      <w:r w:rsidRPr="00521368">
        <w:rPr>
          <w:rFonts w:cs="B Zar" w:hint="cs"/>
          <w:sz w:val="26"/>
          <w:szCs w:val="26"/>
          <w:rtl/>
        </w:rPr>
        <w:t>ی</w:t>
      </w:r>
      <w:r w:rsidRPr="00521368">
        <w:rPr>
          <w:rFonts w:cs="B Zar"/>
          <w:sz w:val="26"/>
          <w:szCs w:val="26"/>
          <w:rtl/>
        </w:rPr>
        <w:t xml:space="preserve"> رساند ، همچن</w:t>
      </w:r>
      <w:r w:rsidRPr="00521368">
        <w:rPr>
          <w:rFonts w:cs="B Zar" w:hint="cs"/>
          <w:sz w:val="26"/>
          <w:szCs w:val="26"/>
          <w:rtl/>
        </w:rPr>
        <w:t>ی</w:t>
      </w:r>
      <w:r w:rsidRPr="00521368">
        <w:rPr>
          <w:rFonts w:cs="B Zar" w:hint="eastAsia"/>
          <w:sz w:val="26"/>
          <w:szCs w:val="26"/>
          <w:rtl/>
        </w:rPr>
        <w:t>ن</w:t>
      </w:r>
      <w:r w:rsidRPr="00521368">
        <w:rPr>
          <w:rFonts w:cs="B Zar"/>
          <w:sz w:val="26"/>
          <w:szCs w:val="26"/>
          <w:rtl/>
        </w:rPr>
        <w:t xml:space="preserve"> به اش</w:t>
      </w:r>
      <w:r w:rsidRPr="00521368">
        <w:rPr>
          <w:rFonts w:cs="B Zar" w:hint="cs"/>
          <w:sz w:val="26"/>
          <w:szCs w:val="26"/>
          <w:rtl/>
        </w:rPr>
        <w:t>ی</w:t>
      </w:r>
      <w:r w:rsidRPr="00521368">
        <w:rPr>
          <w:rFonts w:cs="B Zar" w:hint="eastAsia"/>
          <w:sz w:val="26"/>
          <w:szCs w:val="26"/>
          <w:rtl/>
        </w:rPr>
        <w:t>ا</w:t>
      </w:r>
      <w:r w:rsidRPr="00521368">
        <w:rPr>
          <w:rFonts w:cs="B Zar" w:hint="cs"/>
          <w:sz w:val="26"/>
          <w:szCs w:val="26"/>
          <w:rtl/>
        </w:rPr>
        <w:t>یی</w:t>
      </w:r>
      <w:r w:rsidRPr="00521368">
        <w:rPr>
          <w:rFonts w:cs="B Zar"/>
          <w:sz w:val="26"/>
          <w:szCs w:val="26"/>
          <w:rtl/>
        </w:rPr>
        <w:t xml:space="preserve"> که عملگر بر </w:t>
      </w:r>
      <w:r w:rsidRPr="00521368">
        <w:rPr>
          <w:rFonts w:cs="B Zar" w:hint="eastAsia"/>
          <w:sz w:val="26"/>
          <w:szCs w:val="26"/>
          <w:rtl/>
        </w:rPr>
        <w:t>رو</w:t>
      </w:r>
      <w:r w:rsidRPr="00521368">
        <w:rPr>
          <w:rFonts w:cs="B Zar" w:hint="cs"/>
          <w:sz w:val="26"/>
          <w:szCs w:val="26"/>
          <w:rtl/>
        </w:rPr>
        <w:t>ی</w:t>
      </w:r>
      <w:r w:rsidRPr="00521368">
        <w:rPr>
          <w:rFonts w:cs="B Zar"/>
          <w:sz w:val="26"/>
          <w:szCs w:val="26"/>
          <w:rtl/>
        </w:rPr>
        <w:t xml:space="preserve"> آن ها عمل</w:t>
      </w:r>
      <w:r w:rsidRPr="00521368">
        <w:rPr>
          <w:rFonts w:cs="B Zar" w:hint="cs"/>
          <w:sz w:val="26"/>
          <w:szCs w:val="26"/>
          <w:rtl/>
        </w:rPr>
        <w:t>ی</w:t>
      </w:r>
      <w:r w:rsidRPr="00521368">
        <w:rPr>
          <w:rFonts w:cs="B Zar"/>
          <w:sz w:val="26"/>
          <w:szCs w:val="26"/>
          <w:rtl/>
        </w:rPr>
        <w:t xml:space="preserve"> را به انجام م</w:t>
      </w:r>
      <w:r w:rsidRPr="00521368">
        <w:rPr>
          <w:rFonts w:cs="B Zar" w:hint="cs"/>
          <w:sz w:val="26"/>
          <w:szCs w:val="26"/>
          <w:rtl/>
        </w:rPr>
        <w:t>ی</w:t>
      </w:r>
      <w:r w:rsidRPr="00521368">
        <w:rPr>
          <w:rFonts w:cs="B Zar"/>
          <w:sz w:val="26"/>
          <w:szCs w:val="26"/>
          <w:rtl/>
        </w:rPr>
        <w:t xml:space="preserve"> رساند </w:t>
      </w:r>
    </w:p>
    <w:p w14:paraId="2EE04C67" w14:textId="77777777" w:rsidR="00521368" w:rsidRDefault="00521368" w:rsidP="00521368">
      <w:pPr>
        <w:rPr>
          <w:rFonts w:cs="B Zar"/>
          <w:sz w:val="26"/>
          <w:szCs w:val="26"/>
          <w:rtl/>
        </w:rPr>
      </w:pPr>
      <w:r w:rsidRPr="00521368">
        <w:rPr>
          <w:rFonts w:cs="B Zar"/>
          <w:sz w:val="26"/>
          <w:szCs w:val="26"/>
          <w:rtl/>
        </w:rPr>
        <w:t>عملوند  گفته م</w:t>
      </w:r>
      <w:r w:rsidRPr="00521368">
        <w:rPr>
          <w:rFonts w:cs="B Zar" w:hint="cs"/>
          <w:sz w:val="26"/>
          <w:szCs w:val="26"/>
          <w:rtl/>
        </w:rPr>
        <w:t>ی</w:t>
      </w:r>
      <w:r w:rsidRPr="00521368">
        <w:rPr>
          <w:rFonts w:cs="B Zar"/>
          <w:sz w:val="26"/>
          <w:szCs w:val="26"/>
          <w:rtl/>
        </w:rPr>
        <w:t xml:space="preserve"> شود.</w:t>
      </w:r>
      <w:r>
        <w:rPr>
          <w:rFonts w:cs="B Zar" w:hint="cs"/>
          <w:sz w:val="26"/>
          <w:szCs w:val="26"/>
          <w:rtl/>
        </w:rPr>
        <w:t xml:space="preserve"> و با انواع عملگر ها مقایسه ای و حسابی و منطقی و تخصیص و غیره در پایتون و کار کرد </w:t>
      </w:r>
    </w:p>
    <w:p w14:paraId="36682BE5" w14:textId="0C79B759" w:rsidR="00521368" w:rsidRDefault="00521368" w:rsidP="00521368">
      <w:pPr>
        <w:rPr>
          <w:rFonts w:cs="B Zar"/>
          <w:sz w:val="26"/>
          <w:szCs w:val="26"/>
          <w:rtl/>
        </w:rPr>
      </w:pPr>
      <w:r>
        <w:rPr>
          <w:rFonts w:cs="B Zar" w:hint="cs"/>
          <w:sz w:val="26"/>
          <w:szCs w:val="26"/>
          <w:rtl/>
        </w:rPr>
        <w:t xml:space="preserve">آن ها در پایتون آشنا شدیم بعد از عملگر ها با سه رابط گرافیکی </w:t>
      </w:r>
      <w:r>
        <w:rPr>
          <w:rFonts w:cs="B Zar"/>
          <w:sz w:val="26"/>
          <w:szCs w:val="26"/>
        </w:rPr>
        <w:t>Tkinter</w:t>
      </w:r>
      <w:r w:rsidR="004E0D1D">
        <w:rPr>
          <w:rFonts w:cs="B Zar"/>
          <w:sz w:val="26"/>
          <w:szCs w:val="26"/>
        </w:rPr>
        <w:t>,wxpython,pyqt</w:t>
      </w:r>
      <w:r w:rsidR="004E0D1D">
        <w:rPr>
          <w:rFonts w:cs="B Zar" w:hint="cs"/>
          <w:sz w:val="26"/>
          <w:szCs w:val="26"/>
          <w:rtl/>
        </w:rPr>
        <w:t xml:space="preserve"> و کاربرد آن ها</w:t>
      </w:r>
    </w:p>
    <w:p w14:paraId="347B8196" w14:textId="29E12F97" w:rsidR="004E0D1D" w:rsidRDefault="004E0D1D" w:rsidP="00521368">
      <w:pPr>
        <w:rPr>
          <w:rFonts w:cs="B Zar"/>
          <w:sz w:val="26"/>
          <w:szCs w:val="26"/>
          <w:rtl/>
        </w:rPr>
      </w:pPr>
      <w:r>
        <w:rPr>
          <w:rFonts w:cs="B Zar" w:hint="cs"/>
          <w:sz w:val="26"/>
          <w:szCs w:val="26"/>
          <w:rtl/>
        </w:rPr>
        <w:t xml:space="preserve">آشنا شدیم و در برنامه خودمان از </w:t>
      </w:r>
      <w:r>
        <w:rPr>
          <w:rFonts w:cs="B Zar"/>
          <w:sz w:val="26"/>
          <w:szCs w:val="26"/>
        </w:rPr>
        <w:t>tkinter</w:t>
      </w:r>
      <w:r>
        <w:rPr>
          <w:rFonts w:cs="B Zar" w:hint="cs"/>
          <w:sz w:val="26"/>
          <w:szCs w:val="26"/>
          <w:rtl/>
        </w:rPr>
        <w:t xml:space="preserve"> استفاده کردیم. و در نهایت </w:t>
      </w:r>
      <w:r w:rsidR="00870849">
        <w:rPr>
          <w:rFonts w:cs="B Zar" w:hint="cs"/>
          <w:sz w:val="26"/>
          <w:szCs w:val="26"/>
          <w:rtl/>
        </w:rPr>
        <w:t>یاد گرفتی</w:t>
      </w:r>
      <w:r w:rsidR="00870849">
        <w:rPr>
          <w:rFonts w:cs="B Zar" w:hint="eastAsia"/>
          <w:sz w:val="26"/>
          <w:szCs w:val="26"/>
          <w:rtl/>
        </w:rPr>
        <w:t>م</w:t>
      </w:r>
      <w:r>
        <w:rPr>
          <w:rFonts w:cs="B Zar" w:hint="cs"/>
          <w:sz w:val="26"/>
          <w:szCs w:val="26"/>
          <w:rtl/>
        </w:rPr>
        <w:t xml:space="preserve"> چگونه برنامه پایتون نسخه 3.0 </w:t>
      </w:r>
    </w:p>
    <w:p w14:paraId="47E42A59" w14:textId="3D2CB47E" w:rsidR="004E0D1D" w:rsidRDefault="004E0D1D" w:rsidP="00521368">
      <w:pPr>
        <w:rPr>
          <w:rFonts w:cs="B Zar"/>
          <w:sz w:val="26"/>
          <w:szCs w:val="26"/>
          <w:rtl/>
        </w:rPr>
      </w:pPr>
      <w:r>
        <w:rPr>
          <w:rFonts w:cs="B Zar" w:hint="cs"/>
          <w:sz w:val="26"/>
          <w:szCs w:val="26"/>
          <w:rtl/>
        </w:rPr>
        <w:t>را بر روی سیستم خود نصب کنیم</w:t>
      </w:r>
    </w:p>
    <w:p w14:paraId="17EE8C8F" w14:textId="77777777" w:rsidR="004E0D1D" w:rsidRDefault="004E0D1D" w:rsidP="004E0D1D">
      <w:pPr>
        <w:rPr>
          <w:rFonts w:cs="B Zar"/>
          <w:sz w:val="26"/>
          <w:szCs w:val="26"/>
          <w:rtl/>
        </w:rPr>
      </w:pPr>
      <w:r>
        <w:rPr>
          <w:rFonts w:cs="B Zar" w:hint="cs"/>
          <w:sz w:val="26"/>
          <w:szCs w:val="26"/>
          <w:rtl/>
        </w:rPr>
        <w:t xml:space="preserve">در فصل دوم با تاریخچه پایتون آشنا شدیم و فهمیدی </w:t>
      </w:r>
      <w:r w:rsidRPr="004E0D1D">
        <w:rPr>
          <w:rFonts w:cs="B Zar"/>
          <w:sz w:val="26"/>
          <w:szCs w:val="26"/>
          <w:rtl/>
        </w:rPr>
        <w:t>ماش</w:t>
      </w:r>
      <w:r w:rsidRPr="004E0D1D">
        <w:rPr>
          <w:rFonts w:cs="B Zar" w:hint="cs"/>
          <w:sz w:val="26"/>
          <w:szCs w:val="26"/>
          <w:rtl/>
        </w:rPr>
        <w:t>ی</w:t>
      </w:r>
      <w:r w:rsidRPr="004E0D1D">
        <w:rPr>
          <w:rFonts w:cs="B Zar" w:hint="eastAsia"/>
          <w:sz w:val="26"/>
          <w:szCs w:val="26"/>
          <w:rtl/>
        </w:rPr>
        <w:t>ن</w:t>
      </w:r>
      <w:r w:rsidRPr="004E0D1D">
        <w:rPr>
          <w:rFonts w:cs="B Zar"/>
          <w:sz w:val="26"/>
          <w:szCs w:val="26"/>
          <w:rtl/>
        </w:rPr>
        <w:t xml:space="preserve"> حساب در ابتدا در دهه 1960  اختراع شد  و اول</w:t>
      </w:r>
      <w:r w:rsidRPr="004E0D1D">
        <w:rPr>
          <w:rFonts w:cs="B Zar" w:hint="cs"/>
          <w:sz w:val="26"/>
          <w:szCs w:val="26"/>
          <w:rtl/>
        </w:rPr>
        <w:t>ی</w:t>
      </w:r>
      <w:r w:rsidRPr="004E0D1D">
        <w:rPr>
          <w:rFonts w:cs="B Zar" w:hint="eastAsia"/>
          <w:sz w:val="26"/>
          <w:szCs w:val="26"/>
          <w:rtl/>
        </w:rPr>
        <w:t>ن</w:t>
      </w:r>
      <w:r w:rsidRPr="004E0D1D">
        <w:rPr>
          <w:rFonts w:cs="B Zar"/>
          <w:sz w:val="26"/>
          <w:szCs w:val="26"/>
          <w:rtl/>
        </w:rPr>
        <w:t xml:space="preserve"> </w:t>
      </w:r>
    </w:p>
    <w:p w14:paraId="5BAF8D1F" w14:textId="359319AD" w:rsidR="004E0D1D" w:rsidRDefault="004E0D1D" w:rsidP="004E0D1D">
      <w:pPr>
        <w:rPr>
          <w:rFonts w:cs="B Zar"/>
          <w:sz w:val="26"/>
          <w:szCs w:val="26"/>
          <w:rtl/>
        </w:rPr>
      </w:pPr>
      <w:r w:rsidRPr="004E0D1D">
        <w:rPr>
          <w:rFonts w:cs="B Zar"/>
          <w:sz w:val="26"/>
          <w:szCs w:val="26"/>
          <w:rtl/>
        </w:rPr>
        <w:t>شخص</w:t>
      </w:r>
      <w:r w:rsidRPr="004E0D1D">
        <w:rPr>
          <w:rFonts w:cs="B Zar" w:hint="cs"/>
          <w:sz w:val="26"/>
          <w:szCs w:val="26"/>
          <w:rtl/>
        </w:rPr>
        <w:t>ی</w:t>
      </w:r>
      <w:r w:rsidRPr="004E0D1D">
        <w:rPr>
          <w:rFonts w:cs="B Zar"/>
          <w:sz w:val="26"/>
          <w:szCs w:val="26"/>
          <w:rtl/>
        </w:rPr>
        <w:t xml:space="preserve"> که ماش</w:t>
      </w:r>
      <w:r w:rsidRPr="004E0D1D">
        <w:rPr>
          <w:rFonts w:cs="B Zar" w:hint="cs"/>
          <w:sz w:val="26"/>
          <w:szCs w:val="26"/>
          <w:rtl/>
        </w:rPr>
        <w:t>ی</w:t>
      </w:r>
      <w:r w:rsidRPr="004E0D1D">
        <w:rPr>
          <w:rFonts w:cs="B Zar" w:hint="eastAsia"/>
          <w:sz w:val="26"/>
          <w:szCs w:val="26"/>
          <w:rtl/>
        </w:rPr>
        <w:t>ن</w:t>
      </w:r>
      <w:r w:rsidRPr="004E0D1D">
        <w:rPr>
          <w:rFonts w:cs="B Zar"/>
          <w:sz w:val="26"/>
          <w:szCs w:val="26"/>
          <w:rtl/>
        </w:rPr>
        <w:t xml:space="preserve"> حساب واقع</w:t>
      </w:r>
      <w:r w:rsidRPr="004E0D1D">
        <w:rPr>
          <w:rFonts w:cs="B Zar" w:hint="cs"/>
          <w:sz w:val="26"/>
          <w:szCs w:val="26"/>
          <w:rtl/>
        </w:rPr>
        <w:t>ی</w:t>
      </w:r>
      <w:r w:rsidRPr="004E0D1D">
        <w:rPr>
          <w:rFonts w:cs="B Zar"/>
          <w:sz w:val="26"/>
          <w:szCs w:val="26"/>
          <w:rtl/>
        </w:rPr>
        <w:t xml:space="preserve"> را تول</w:t>
      </w:r>
      <w:r w:rsidRPr="004E0D1D">
        <w:rPr>
          <w:rFonts w:cs="B Zar" w:hint="cs"/>
          <w:sz w:val="26"/>
          <w:szCs w:val="26"/>
          <w:rtl/>
        </w:rPr>
        <w:t>ی</w:t>
      </w:r>
      <w:r w:rsidRPr="004E0D1D">
        <w:rPr>
          <w:rFonts w:cs="B Zar" w:hint="eastAsia"/>
          <w:sz w:val="26"/>
          <w:szCs w:val="26"/>
          <w:rtl/>
        </w:rPr>
        <w:t>د</w:t>
      </w:r>
      <w:r w:rsidRPr="004E0D1D">
        <w:rPr>
          <w:rFonts w:cs="B Zar"/>
          <w:sz w:val="26"/>
          <w:szCs w:val="26"/>
          <w:rtl/>
        </w:rPr>
        <w:t xml:space="preserve"> کرد بل</w:t>
      </w:r>
      <w:r w:rsidRPr="004E0D1D">
        <w:rPr>
          <w:rFonts w:cs="B Zar" w:hint="cs"/>
          <w:sz w:val="26"/>
          <w:szCs w:val="26"/>
          <w:rtl/>
        </w:rPr>
        <w:t>ی</w:t>
      </w:r>
      <w:r w:rsidRPr="004E0D1D">
        <w:rPr>
          <w:rFonts w:cs="B Zar" w:hint="eastAsia"/>
          <w:sz w:val="26"/>
          <w:szCs w:val="26"/>
          <w:rtl/>
        </w:rPr>
        <w:t>ز</w:t>
      </w:r>
      <w:r w:rsidRPr="004E0D1D">
        <w:rPr>
          <w:rFonts w:cs="B Zar"/>
          <w:sz w:val="26"/>
          <w:szCs w:val="26"/>
          <w:rtl/>
        </w:rPr>
        <w:t xml:space="preserve"> پاسکال </w:t>
      </w:r>
      <w:r w:rsidRPr="004E0D1D">
        <w:rPr>
          <w:rFonts w:cs="B Zar" w:hint="eastAsia"/>
          <w:sz w:val="26"/>
          <w:szCs w:val="26"/>
          <w:rtl/>
        </w:rPr>
        <w:t>در</w:t>
      </w:r>
      <w:r w:rsidRPr="004E0D1D">
        <w:rPr>
          <w:rFonts w:cs="B Zar"/>
          <w:sz w:val="26"/>
          <w:szCs w:val="26"/>
          <w:rtl/>
        </w:rPr>
        <w:t xml:space="preserve"> سال 1642   بود</w:t>
      </w:r>
      <w:r>
        <w:rPr>
          <w:rFonts w:cs="B Zar" w:hint="cs"/>
          <w:sz w:val="26"/>
          <w:szCs w:val="26"/>
          <w:rtl/>
        </w:rPr>
        <w:t xml:space="preserve">. سپس با انواع ماشین حساب از </w:t>
      </w:r>
    </w:p>
    <w:p w14:paraId="315F8CD0" w14:textId="77777777" w:rsidR="00870849" w:rsidRDefault="004E0D1D" w:rsidP="004E0D1D">
      <w:pPr>
        <w:rPr>
          <w:rFonts w:cs="B Zar"/>
          <w:sz w:val="26"/>
          <w:szCs w:val="26"/>
          <w:rtl/>
        </w:rPr>
      </w:pPr>
      <w:r>
        <w:rPr>
          <w:rFonts w:cs="B Zar" w:hint="cs"/>
          <w:sz w:val="26"/>
          <w:szCs w:val="26"/>
          <w:rtl/>
        </w:rPr>
        <w:t>از چرتکه گرفته تا ماشین حساب مهندسی آشنا شدیم بعد از آن پایتون را با سه زبان برنامه نویسی سی شارپ</w:t>
      </w:r>
      <w:r w:rsidR="00870849">
        <w:rPr>
          <w:rFonts w:cs="B Zar" w:hint="cs"/>
          <w:sz w:val="26"/>
          <w:szCs w:val="26"/>
          <w:rtl/>
        </w:rPr>
        <w:t>، سی</w:t>
      </w:r>
    </w:p>
    <w:p w14:paraId="674CBF83" w14:textId="6DE97DA6" w:rsidR="004E0D1D" w:rsidRDefault="00870849" w:rsidP="004E0D1D">
      <w:pPr>
        <w:rPr>
          <w:rFonts w:cs="B Zar"/>
          <w:sz w:val="26"/>
          <w:szCs w:val="26"/>
          <w:rtl/>
        </w:rPr>
      </w:pPr>
      <w:r>
        <w:rPr>
          <w:rFonts w:cs="B Zar" w:hint="cs"/>
          <w:sz w:val="26"/>
          <w:szCs w:val="26"/>
          <w:rtl/>
        </w:rPr>
        <w:t xml:space="preserve"> پلاس پلاس و </w:t>
      </w:r>
      <w:r>
        <w:rPr>
          <w:rFonts w:cs="B Zar"/>
          <w:sz w:val="26"/>
          <w:szCs w:val="26"/>
        </w:rPr>
        <w:t>php</w:t>
      </w:r>
      <w:r>
        <w:rPr>
          <w:rFonts w:cs="B Zar" w:hint="cs"/>
          <w:sz w:val="26"/>
          <w:szCs w:val="26"/>
          <w:rtl/>
        </w:rPr>
        <w:t xml:space="preserve"> مقایسه کردیم و فهمیدی پایتون از نظر یادگیری ، امنیت و هک و محبوبیت بهتر از سه برنامه </w:t>
      </w:r>
    </w:p>
    <w:p w14:paraId="31863B59" w14:textId="2B392BF5" w:rsidR="00870849" w:rsidRDefault="00870849" w:rsidP="004E0D1D">
      <w:pPr>
        <w:rPr>
          <w:rFonts w:cs="B Zar"/>
          <w:sz w:val="26"/>
          <w:szCs w:val="26"/>
          <w:rtl/>
        </w:rPr>
      </w:pPr>
      <w:r>
        <w:rPr>
          <w:rFonts w:cs="B Zar" w:hint="cs"/>
          <w:sz w:val="26"/>
          <w:szCs w:val="26"/>
          <w:rtl/>
        </w:rPr>
        <w:t>دیگر است و همچنین متوجه شدیم برای کسانی که تازه کار با برنامه نویسی را شروع کردند مناسب تر است.</w:t>
      </w:r>
    </w:p>
    <w:p w14:paraId="4B580DE6" w14:textId="5CC9D825" w:rsidR="00870849" w:rsidRDefault="00870849" w:rsidP="004E0D1D">
      <w:pPr>
        <w:rPr>
          <w:rFonts w:cs="B Zar"/>
          <w:sz w:val="26"/>
          <w:szCs w:val="26"/>
          <w:rtl/>
        </w:rPr>
      </w:pPr>
      <w:r>
        <w:rPr>
          <w:rFonts w:cs="B Zar" w:hint="cs"/>
          <w:sz w:val="26"/>
          <w:szCs w:val="26"/>
          <w:rtl/>
        </w:rPr>
        <w:t xml:space="preserve">در فصل سوم به طور خلاصه کد های برنامه را بررسی کردیم و تابع و دستور ها و ابزار های مورد استفاده در </w:t>
      </w:r>
    </w:p>
    <w:p w14:paraId="635B9A09" w14:textId="77777777" w:rsidR="009E17EB" w:rsidRDefault="00870849" w:rsidP="009E17EB">
      <w:pPr>
        <w:rPr>
          <w:rFonts w:cs="B Zar"/>
          <w:sz w:val="26"/>
          <w:szCs w:val="26"/>
          <w:rtl/>
        </w:rPr>
      </w:pPr>
      <w:r>
        <w:rPr>
          <w:rFonts w:cs="B Zar" w:hint="cs"/>
          <w:sz w:val="26"/>
          <w:szCs w:val="26"/>
          <w:rtl/>
        </w:rPr>
        <w:t xml:space="preserve">پایتون را معرفی کردیم و فهمیدیم کتابخانه </w:t>
      </w:r>
      <w:r>
        <w:rPr>
          <w:rFonts w:cs="B Zar"/>
          <w:sz w:val="26"/>
          <w:szCs w:val="26"/>
        </w:rPr>
        <w:t xml:space="preserve">tkinter </w:t>
      </w:r>
      <w:r>
        <w:rPr>
          <w:rFonts w:cs="B Zar" w:hint="cs"/>
          <w:sz w:val="26"/>
          <w:szCs w:val="26"/>
          <w:rtl/>
        </w:rPr>
        <w:t xml:space="preserve"> </w:t>
      </w:r>
      <w:r w:rsidRPr="00870849">
        <w:rPr>
          <w:rFonts w:cs="B Zar"/>
          <w:sz w:val="26"/>
          <w:szCs w:val="26"/>
          <w:rtl/>
        </w:rPr>
        <w:t>کتابخانه گراف</w:t>
      </w:r>
      <w:r w:rsidRPr="00870849">
        <w:rPr>
          <w:rFonts w:cs="B Zar" w:hint="cs"/>
          <w:sz w:val="26"/>
          <w:szCs w:val="26"/>
          <w:rtl/>
        </w:rPr>
        <w:t>ی</w:t>
      </w:r>
      <w:r w:rsidRPr="00870849">
        <w:rPr>
          <w:rFonts w:cs="B Zar" w:hint="eastAsia"/>
          <w:sz w:val="26"/>
          <w:szCs w:val="26"/>
          <w:rtl/>
        </w:rPr>
        <w:t>ک</w:t>
      </w:r>
      <w:r w:rsidRPr="00870849">
        <w:rPr>
          <w:rFonts w:cs="B Zar" w:hint="cs"/>
          <w:sz w:val="26"/>
          <w:szCs w:val="26"/>
          <w:rtl/>
        </w:rPr>
        <w:t>ی</w:t>
      </w:r>
      <w:r w:rsidRPr="00870849">
        <w:rPr>
          <w:rFonts w:cs="B Zar"/>
          <w:sz w:val="26"/>
          <w:szCs w:val="26"/>
          <w:rtl/>
        </w:rPr>
        <w:t xml:space="preserve"> که باهاش م</w:t>
      </w:r>
      <w:r w:rsidRPr="00870849">
        <w:rPr>
          <w:rFonts w:cs="B Zar" w:hint="cs"/>
          <w:sz w:val="26"/>
          <w:szCs w:val="26"/>
          <w:rtl/>
        </w:rPr>
        <w:t>ی</w:t>
      </w:r>
      <w:r w:rsidRPr="00870849">
        <w:rPr>
          <w:rFonts w:cs="B Zar" w:hint="eastAsia"/>
          <w:sz w:val="26"/>
          <w:szCs w:val="26"/>
          <w:rtl/>
        </w:rPr>
        <w:t>توان</w:t>
      </w:r>
      <w:r w:rsidRPr="00870849">
        <w:rPr>
          <w:rFonts w:cs="B Zar" w:hint="cs"/>
          <w:sz w:val="26"/>
          <w:szCs w:val="26"/>
          <w:rtl/>
        </w:rPr>
        <w:t>ی</w:t>
      </w:r>
      <w:r w:rsidRPr="00870849">
        <w:rPr>
          <w:rFonts w:cs="B Zar" w:hint="eastAsia"/>
          <w:sz w:val="26"/>
          <w:szCs w:val="26"/>
          <w:rtl/>
        </w:rPr>
        <w:t>د</w:t>
      </w:r>
      <w:r w:rsidRPr="00870849">
        <w:rPr>
          <w:rFonts w:cs="B Zar"/>
          <w:sz w:val="26"/>
          <w:szCs w:val="26"/>
          <w:rtl/>
        </w:rPr>
        <w:t xml:space="preserve"> </w:t>
      </w:r>
      <w:r w:rsidRPr="00870849">
        <w:rPr>
          <w:rFonts w:cs="B Zar" w:hint="cs"/>
          <w:sz w:val="26"/>
          <w:szCs w:val="26"/>
          <w:rtl/>
        </w:rPr>
        <w:t>ی</w:t>
      </w:r>
      <w:r w:rsidRPr="00870849">
        <w:rPr>
          <w:rFonts w:cs="B Zar" w:hint="eastAsia"/>
          <w:sz w:val="26"/>
          <w:szCs w:val="26"/>
          <w:rtl/>
        </w:rPr>
        <w:t>ک</w:t>
      </w:r>
      <w:r w:rsidRPr="00870849">
        <w:rPr>
          <w:rFonts w:cs="B Zar"/>
          <w:sz w:val="26"/>
          <w:szCs w:val="26"/>
          <w:rtl/>
        </w:rPr>
        <w:t xml:space="preserve"> برنامه گراف</w:t>
      </w:r>
      <w:r w:rsidRPr="00870849">
        <w:rPr>
          <w:rFonts w:cs="B Zar" w:hint="cs"/>
          <w:sz w:val="26"/>
          <w:szCs w:val="26"/>
          <w:rtl/>
        </w:rPr>
        <w:t>ی</w:t>
      </w:r>
      <w:r w:rsidRPr="00870849">
        <w:rPr>
          <w:rFonts w:cs="B Zar" w:hint="eastAsia"/>
          <w:sz w:val="26"/>
          <w:szCs w:val="26"/>
          <w:rtl/>
        </w:rPr>
        <w:t>ک</w:t>
      </w:r>
      <w:r w:rsidRPr="00870849">
        <w:rPr>
          <w:rFonts w:cs="B Zar" w:hint="cs"/>
          <w:sz w:val="26"/>
          <w:szCs w:val="26"/>
          <w:rtl/>
        </w:rPr>
        <w:t>ی</w:t>
      </w:r>
      <w:r w:rsidRPr="00870849">
        <w:rPr>
          <w:rFonts w:cs="B Zar"/>
          <w:sz w:val="26"/>
          <w:szCs w:val="26"/>
          <w:rtl/>
        </w:rPr>
        <w:t xml:space="preserve"> </w:t>
      </w:r>
    </w:p>
    <w:p w14:paraId="15FBE2BE" w14:textId="77777777" w:rsidR="009E17EB" w:rsidRDefault="00870849" w:rsidP="009E17EB">
      <w:pPr>
        <w:rPr>
          <w:rFonts w:cs="B Zar"/>
          <w:sz w:val="26"/>
          <w:szCs w:val="26"/>
          <w:rtl/>
        </w:rPr>
      </w:pPr>
      <w:r w:rsidRPr="00870849">
        <w:rPr>
          <w:rFonts w:cs="B Zar"/>
          <w:sz w:val="26"/>
          <w:szCs w:val="26"/>
          <w:rtl/>
        </w:rPr>
        <w:t>بنو</w:t>
      </w:r>
      <w:r w:rsidRPr="00870849">
        <w:rPr>
          <w:rFonts w:cs="B Zar" w:hint="cs"/>
          <w:sz w:val="26"/>
          <w:szCs w:val="26"/>
          <w:rtl/>
        </w:rPr>
        <w:t>ی</w:t>
      </w:r>
      <w:r w:rsidRPr="00870849">
        <w:rPr>
          <w:rFonts w:cs="B Zar" w:hint="eastAsia"/>
          <w:sz w:val="26"/>
          <w:szCs w:val="26"/>
          <w:rtl/>
        </w:rPr>
        <w:t>س</w:t>
      </w:r>
      <w:r w:rsidRPr="00870849">
        <w:rPr>
          <w:rFonts w:cs="B Zar" w:hint="cs"/>
          <w:sz w:val="26"/>
          <w:szCs w:val="26"/>
          <w:rtl/>
        </w:rPr>
        <w:t>ی</w:t>
      </w:r>
      <w:r w:rsidRPr="00870849">
        <w:rPr>
          <w:rFonts w:cs="B Zar" w:hint="eastAsia"/>
          <w:sz w:val="26"/>
          <w:szCs w:val="26"/>
          <w:rtl/>
        </w:rPr>
        <w:t>د</w:t>
      </w:r>
      <w:r w:rsidRPr="00870849">
        <w:rPr>
          <w:rFonts w:cs="B Zar"/>
          <w:sz w:val="26"/>
          <w:szCs w:val="26"/>
          <w:rtl/>
        </w:rPr>
        <w:t xml:space="preserve">. کتابخانه </w:t>
      </w:r>
      <w:r w:rsidRPr="00870849">
        <w:rPr>
          <w:rFonts w:cs="B Zar"/>
          <w:sz w:val="26"/>
          <w:szCs w:val="26"/>
        </w:rPr>
        <w:t>Tkinter</w:t>
      </w:r>
      <w:r w:rsidRPr="00870849">
        <w:rPr>
          <w:rFonts w:cs="B Zar"/>
          <w:sz w:val="26"/>
          <w:szCs w:val="26"/>
          <w:rtl/>
        </w:rPr>
        <w:t xml:space="preserve"> برا</w:t>
      </w:r>
      <w:r w:rsidRPr="00870849">
        <w:rPr>
          <w:rFonts w:cs="B Zar" w:hint="cs"/>
          <w:sz w:val="26"/>
          <w:szCs w:val="26"/>
          <w:rtl/>
        </w:rPr>
        <w:t>ی</w:t>
      </w:r>
      <w:r w:rsidRPr="00870849">
        <w:rPr>
          <w:rFonts w:cs="B Zar"/>
          <w:sz w:val="26"/>
          <w:szCs w:val="26"/>
          <w:rtl/>
        </w:rPr>
        <w:t xml:space="preserve"> طراح</w:t>
      </w:r>
      <w:r w:rsidRPr="00870849">
        <w:rPr>
          <w:rFonts w:cs="B Zar" w:hint="cs"/>
          <w:sz w:val="26"/>
          <w:szCs w:val="26"/>
          <w:rtl/>
        </w:rPr>
        <w:t>ی</w:t>
      </w:r>
      <w:r w:rsidRPr="00870849">
        <w:rPr>
          <w:rFonts w:cs="B Zar"/>
          <w:sz w:val="26"/>
          <w:szCs w:val="26"/>
          <w:rtl/>
        </w:rPr>
        <w:t xml:space="preserve"> رابط کاربر</w:t>
      </w:r>
      <w:r w:rsidRPr="00870849">
        <w:rPr>
          <w:rFonts w:cs="B Zar" w:hint="cs"/>
          <w:sz w:val="26"/>
          <w:szCs w:val="26"/>
          <w:rtl/>
        </w:rPr>
        <w:t>ی</w:t>
      </w:r>
      <w:r w:rsidRPr="00870849">
        <w:rPr>
          <w:rFonts w:cs="B Zar"/>
          <w:sz w:val="26"/>
          <w:szCs w:val="26"/>
          <w:rtl/>
        </w:rPr>
        <w:t xml:space="preserve"> اپل</w:t>
      </w:r>
      <w:r w:rsidRPr="00870849">
        <w:rPr>
          <w:rFonts w:cs="B Zar" w:hint="cs"/>
          <w:sz w:val="26"/>
          <w:szCs w:val="26"/>
          <w:rtl/>
        </w:rPr>
        <w:t>ی</w:t>
      </w:r>
      <w:r w:rsidRPr="00870849">
        <w:rPr>
          <w:rFonts w:cs="B Zar" w:hint="eastAsia"/>
          <w:sz w:val="26"/>
          <w:szCs w:val="26"/>
          <w:rtl/>
        </w:rPr>
        <w:t>ک</w:t>
      </w:r>
      <w:r w:rsidRPr="00870849">
        <w:rPr>
          <w:rFonts w:cs="B Zar" w:hint="cs"/>
          <w:sz w:val="26"/>
          <w:szCs w:val="26"/>
          <w:rtl/>
        </w:rPr>
        <w:t>ی</w:t>
      </w:r>
      <w:r w:rsidRPr="00870849">
        <w:rPr>
          <w:rFonts w:cs="B Zar" w:hint="eastAsia"/>
          <w:sz w:val="26"/>
          <w:szCs w:val="26"/>
          <w:rtl/>
        </w:rPr>
        <w:t>شن</w:t>
      </w:r>
      <w:r w:rsidRPr="00870849">
        <w:rPr>
          <w:rFonts w:cs="B Zar"/>
          <w:sz w:val="26"/>
          <w:szCs w:val="26"/>
          <w:rtl/>
        </w:rPr>
        <w:t xml:space="preserve"> ها است و به طور پ</w:t>
      </w:r>
      <w:r w:rsidRPr="00870849">
        <w:rPr>
          <w:rFonts w:cs="B Zar" w:hint="cs"/>
          <w:sz w:val="26"/>
          <w:szCs w:val="26"/>
          <w:rtl/>
        </w:rPr>
        <w:t>ی</w:t>
      </w:r>
      <w:r w:rsidRPr="00870849">
        <w:rPr>
          <w:rFonts w:cs="B Zar" w:hint="eastAsia"/>
          <w:sz w:val="26"/>
          <w:szCs w:val="26"/>
          <w:rtl/>
        </w:rPr>
        <w:t>ش</w:t>
      </w:r>
      <w:r w:rsidRPr="00870849">
        <w:rPr>
          <w:rFonts w:cs="B Zar"/>
          <w:sz w:val="26"/>
          <w:szCs w:val="26"/>
          <w:rtl/>
        </w:rPr>
        <w:t xml:space="preserve"> فرض بر رو</w:t>
      </w:r>
      <w:r w:rsidRPr="00870849">
        <w:rPr>
          <w:rFonts w:cs="B Zar" w:hint="cs"/>
          <w:sz w:val="26"/>
          <w:szCs w:val="26"/>
          <w:rtl/>
        </w:rPr>
        <w:t>ی</w:t>
      </w:r>
      <w:r w:rsidRPr="00870849">
        <w:rPr>
          <w:rFonts w:cs="B Zar"/>
          <w:sz w:val="26"/>
          <w:szCs w:val="26"/>
          <w:rtl/>
        </w:rPr>
        <w:t xml:space="preserve"> پا</w:t>
      </w:r>
      <w:r w:rsidRPr="00870849">
        <w:rPr>
          <w:rFonts w:cs="B Zar" w:hint="cs"/>
          <w:sz w:val="26"/>
          <w:szCs w:val="26"/>
          <w:rtl/>
        </w:rPr>
        <w:t>ی</w:t>
      </w:r>
      <w:r w:rsidRPr="00870849">
        <w:rPr>
          <w:rFonts w:cs="B Zar" w:hint="eastAsia"/>
          <w:sz w:val="26"/>
          <w:szCs w:val="26"/>
          <w:rtl/>
        </w:rPr>
        <w:t>تون</w:t>
      </w:r>
      <w:r w:rsidRPr="00870849">
        <w:rPr>
          <w:rFonts w:cs="B Zar"/>
          <w:sz w:val="26"/>
          <w:szCs w:val="26"/>
          <w:rtl/>
        </w:rPr>
        <w:t xml:space="preserve"> نصب م</w:t>
      </w:r>
      <w:r w:rsidRPr="00870849">
        <w:rPr>
          <w:rFonts w:cs="B Zar" w:hint="cs"/>
          <w:sz w:val="26"/>
          <w:szCs w:val="26"/>
          <w:rtl/>
        </w:rPr>
        <w:t>ی</w:t>
      </w:r>
      <w:r w:rsidRPr="00870849">
        <w:rPr>
          <w:rFonts w:cs="B Zar"/>
          <w:sz w:val="26"/>
          <w:szCs w:val="26"/>
          <w:rtl/>
        </w:rPr>
        <w:t xml:space="preserve"> </w:t>
      </w:r>
    </w:p>
    <w:p w14:paraId="6BF0B188" w14:textId="77777777" w:rsidR="009E17EB" w:rsidRDefault="00870849" w:rsidP="009E17EB">
      <w:pPr>
        <w:rPr>
          <w:rFonts w:cs="B Zar"/>
          <w:sz w:val="26"/>
          <w:szCs w:val="26"/>
          <w:rtl/>
        </w:rPr>
      </w:pPr>
      <w:r w:rsidRPr="00870849">
        <w:rPr>
          <w:rFonts w:cs="B Zar"/>
          <w:sz w:val="26"/>
          <w:szCs w:val="26"/>
          <w:rtl/>
        </w:rPr>
        <w:t>باشد.</w:t>
      </w:r>
      <w:r w:rsidRPr="00870849">
        <w:rPr>
          <w:rtl/>
        </w:rPr>
        <w:t xml:space="preserve"> </w:t>
      </w:r>
      <w:r>
        <w:rPr>
          <w:rFonts w:hint="cs"/>
          <w:rtl/>
        </w:rPr>
        <w:t xml:space="preserve">در مورد تابع ها فهمیدیم که </w:t>
      </w:r>
      <w:r w:rsidRPr="00870849">
        <w:rPr>
          <w:rFonts w:cs="B Zar"/>
          <w:sz w:val="26"/>
          <w:szCs w:val="26"/>
          <w:rtl/>
        </w:rPr>
        <w:t>تابع ها کمک م</w:t>
      </w:r>
      <w:r w:rsidRPr="00870849">
        <w:rPr>
          <w:rFonts w:cs="B Zar" w:hint="cs"/>
          <w:sz w:val="26"/>
          <w:szCs w:val="26"/>
          <w:rtl/>
        </w:rPr>
        <w:t>ی</w:t>
      </w:r>
      <w:r w:rsidRPr="00870849">
        <w:rPr>
          <w:rFonts w:cs="B Zar"/>
          <w:sz w:val="26"/>
          <w:szCs w:val="26"/>
          <w:rtl/>
        </w:rPr>
        <w:t xml:space="preserve"> کنند تا برنامه ا</w:t>
      </w:r>
      <w:r w:rsidRPr="00870849">
        <w:rPr>
          <w:rFonts w:cs="B Zar" w:hint="cs"/>
          <w:sz w:val="26"/>
          <w:szCs w:val="26"/>
          <w:rtl/>
        </w:rPr>
        <w:t>ی</w:t>
      </w:r>
      <w:r w:rsidRPr="00870849">
        <w:rPr>
          <w:rFonts w:cs="B Zar"/>
          <w:sz w:val="26"/>
          <w:szCs w:val="26"/>
          <w:rtl/>
        </w:rPr>
        <w:t xml:space="preserve"> که  م</w:t>
      </w:r>
      <w:r w:rsidRPr="00870849">
        <w:rPr>
          <w:rFonts w:cs="B Zar" w:hint="cs"/>
          <w:sz w:val="26"/>
          <w:szCs w:val="26"/>
          <w:rtl/>
        </w:rPr>
        <w:t>ی</w:t>
      </w:r>
      <w:r w:rsidRPr="00870849">
        <w:rPr>
          <w:rFonts w:cs="B Zar"/>
          <w:sz w:val="26"/>
          <w:szCs w:val="26"/>
          <w:rtl/>
        </w:rPr>
        <w:t xml:space="preserve"> ساز</w:t>
      </w:r>
      <w:r w:rsidRPr="00870849">
        <w:rPr>
          <w:rFonts w:cs="B Zar" w:hint="cs"/>
          <w:sz w:val="26"/>
          <w:szCs w:val="26"/>
          <w:rtl/>
        </w:rPr>
        <w:t>ی</w:t>
      </w:r>
      <w:r w:rsidRPr="00870849">
        <w:rPr>
          <w:rFonts w:cs="B Zar" w:hint="eastAsia"/>
          <w:sz w:val="26"/>
          <w:szCs w:val="26"/>
          <w:rtl/>
        </w:rPr>
        <w:t>م</w:t>
      </w:r>
      <w:r w:rsidRPr="00870849">
        <w:rPr>
          <w:rFonts w:cs="B Zar"/>
          <w:sz w:val="26"/>
          <w:szCs w:val="26"/>
          <w:rtl/>
        </w:rPr>
        <w:t xml:space="preserve"> به بخش ها</w:t>
      </w:r>
      <w:r w:rsidRPr="00870849">
        <w:rPr>
          <w:rFonts w:cs="B Zar" w:hint="cs"/>
          <w:sz w:val="26"/>
          <w:szCs w:val="26"/>
          <w:rtl/>
        </w:rPr>
        <w:t>ی</w:t>
      </w:r>
      <w:r w:rsidRPr="00870849">
        <w:rPr>
          <w:rFonts w:cs="B Zar"/>
          <w:sz w:val="26"/>
          <w:szCs w:val="26"/>
          <w:rtl/>
        </w:rPr>
        <w:t xml:space="preserve"> کوچکتر و دانه بند</w:t>
      </w:r>
      <w:r w:rsidRPr="00870849">
        <w:rPr>
          <w:rFonts w:cs="B Zar" w:hint="cs"/>
          <w:sz w:val="26"/>
          <w:szCs w:val="26"/>
          <w:rtl/>
        </w:rPr>
        <w:t>ی</w:t>
      </w:r>
      <w:r w:rsidRPr="00870849">
        <w:rPr>
          <w:rFonts w:cs="B Zar"/>
          <w:sz w:val="26"/>
          <w:szCs w:val="26"/>
          <w:rtl/>
        </w:rPr>
        <w:t xml:space="preserve"> </w:t>
      </w:r>
    </w:p>
    <w:p w14:paraId="34D907A1" w14:textId="7B36448C" w:rsidR="009E17EB" w:rsidRDefault="00870849" w:rsidP="009E17EB">
      <w:pPr>
        <w:rPr>
          <w:rFonts w:cs="B Zar"/>
          <w:sz w:val="26"/>
          <w:szCs w:val="26"/>
          <w:rtl/>
        </w:rPr>
      </w:pPr>
      <w:r w:rsidRPr="00870849">
        <w:rPr>
          <w:rFonts w:cs="B Zar"/>
          <w:sz w:val="26"/>
          <w:szCs w:val="26"/>
          <w:rtl/>
        </w:rPr>
        <w:lastRenderedPageBreak/>
        <w:t>شده ا</w:t>
      </w:r>
      <w:r w:rsidRPr="00870849">
        <w:rPr>
          <w:rFonts w:cs="B Zar" w:hint="cs"/>
          <w:sz w:val="26"/>
          <w:szCs w:val="26"/>
          <w:rtl/>
        </w:rPr>
        <w:t>ی</w:t>
      </w:r>
      <w:r w:rsidRPr="00870849">
        <w:rPr>
          <w:rFonts w:cs="B Zar"/>
          <w:sz w:val="26"/>
          <w:szCs w:val="26"/>
          <w:rtl/>
        </w:rPr>
        <w:t xml:space="preserve"> شکسته شوند. همچن</w:t>
      </w:r>
      <w:r w:rsidRPr="00870849">
        <w:rPr>
          <w:rFonts w:cs="B Zar" w:hint="cs"/>
          <w:sz w:val="26"/>
          <w:szCs w:val="26"/>
          <w:rtl/>
        </w:rPr>
        <w:t>ی</w:t>
      </w:r>
      <w:r w:rsidRPr="00870849">
        <w:rPr>
          <w:rFonts w:cs="B Zar" w:hint="eastAsia"/>
          <w:sz w:val="26"/>
          <w:szCs w:val="26"/>
          <w:rtl/>
        </w:rPr>
        <w:t>ن</w:t>
      </w:r>
      <w:r w:rsidRPr="00870849">
        <w:rPr>
          <w:rFonts w:cs="B Zar"/>
          <w:sz w:val="26"/>
          <w:szCs w:val="26"/>
          <w:rtl/>
        </w:rPr>
        <w:t xml:space="preserve"> تابع  مانع از تکرار برنامه نو</w:t>
      </w:r>
      <w:r w:rsidRPr="00870849">
        <w:rPr>
          <w:rFonts w:cs="B Zar" w:hint="cs"/>
          <w:sz w:val="26"/>
          <w:szCs w:val="26"/>
          <w:rtl/>
        </w:rPr>
        <w:t>ی</w:t>
      </w:r>
      <w:r w:rsidRPr="00870849">
        <w:rPr>
          <w:rFonts w:cs="B Zar" w:hint="eastAsia"/>
          <w:sz w:val="26"/>
          <w:szCs w:val="26"/>
          <w:rtl/>
        </w:rPr>
        <w:t>س</w:t>
      </w:r>
      <w:r w:rsidRPr="00870849">
        <w:rPr>
          <w:rFonts w:cs="B Zar" w:hint="cs"/>
          <w:sz w:val="26"/>
          <w:szCs w:val="26"/>
          <w:rtl/>
        </w:rPr>
        <w:t>ی</w:t>
      </w:r>
      <w:r w:rsidRPr="00870849">
        <w:rPr>
          <w:rFonts w:cs="B Zar"/>
          <w:sz w:val="26"/>
          <w:szCs w:val="26"/>
          <w:rtl/>
        </w:rPr>
        <w:t xml:space="preserve"> برا</w:t>
      </w:r>
      <w:r w:rsidRPr="00870849">
        <w:rPr>
          <w:rFonts w:cs="B Zar" w:hint="cs"/>
          <w:sz w:val="26"/>
          <w:szCs w:val="26"/>
          <w:rtl/>
        </w:rPr>
        <w:t>ی</w:t>
      </w:r>
      <w:r w:rsidRPr="00870849">
        <w:rPr>
          <w:rFonts w:cs="B Zar"/>
          <w:sz w:val="26"/>
          <w:szCs w:val="26"/>
          <w:rtl/>
        </w:rPr>
        <w:t xml:space="preserve"> کار م</w:t>
      </w:r>
      <w:r w:rsidRPr="00870849">
        <w:rPr>
          <w:rFonts w:cs="B Zar" w:hint="cs"/>
          <w:sz w:val="26"/>
          <w:szCs w:val="26"/>
          <w:rtl/>
        </w:rPr>
        <w:t>ی</w:t>
      </w:r>
      <w:r w:rsidRPr="00870849">
        <w:rPr>
          <w:rFonts w:cs="B Zar"/>
          <w:sz w:val="26"/>
          <w:szCs w:val="26"/>
          <w:rtl/>
        </w:rPr>
        <w:t xml:space="preserve"> شود و باعث م</w:t>
      </w:r>
      <w:r w:rsidRPr="00870849">
        <w:rPr>
          <w:rFonts w:cs="B Zar" w:hint="cs"/>
          <w:sz w:val="26"/>
          <w:szCs w:val="26"/>
          <w:rtl/>
        </w:rPr>
        <w:t>ی</w:t>
      </w:r>
      <w:r w:rsidRPr="00870849">
        <w:rPr>
          <w:rFonts w:cs="B Zar"/>
          <w:sz w:val="26"/>
          <w:szCs w:val="26"/>
          <w:rtl/>
        </w:rPr>
        <w:t xml:space="preserve"> شود کد مجدد قابل </w:t>
      </w:r>
    </w:p>
    <w:p w14:paraId="1A623C80" w14:textId="45B7BCF6" w:rsidR="009E17EB" w:rsidRDefault="00870849" w:rsidP="009E17EB">
      <w:pPr>
        <w:rPr>
          <w:rFonts w:cs="B Zar"/>
          <w:sz w:val="26"/>
          <w:szCs w:val="26"/>
          <w:rtl/>
        </w:rPr>
      </w:pPr>
      <w:r w:rsidRPr="00870849">
        <w:rPr>
          <w:rFonts w:cs="B Zar"/>
          <w:sz w:val="26"/>
          <w:szCs w:val="26"/>
          <w:rtl/>
        </w:rPr>
        <w:t>استفاده باشد.</w:t>
      </w:r>
      <w:r w:rsidR="009E17EB">
        <w:rPr>
          <w:rFonts w:cs="B Zar" w:hint="cs"/>
          <w:sz w:val="26"/>
          <w:szCs w:val="26"/>
          <w:rtl/>
        </w:rPr>
        <w:t xml:space="preserve"> با ابزار هایی مانند </w:t>
      </w:r>
      <w:r w:rsidR="009E17EB" w:rsidRPr="009E17EB">
        <w:rPr>
          <w:rFonts w:cs="B Zar"/>
          <w:sz w:val="26"/>
          <w:szCs w:val="26"/>
        </w:rPr>
        <w:t>Labe</w:t>
      </w:r>
      <w:r w:rsidR="009E17EB">
        <w:rPr>
          <w:rFonts w:cs="B Zar"/>
          <w:sz w:val="26"/>
          <w:szCs w:val="26"/>
        </w:rPr>
        <w:t>l</w:t>
      </w:r>
      <w:r w:rsidR="009E17EB">
        <w:rPr>
          <w:rFonts w:cs="B Zar" w:hint="cs"/>
          <w:sz w:val="26"/>
          <w:szCs w:val="26"/>
          <w:rtl/>
        </w:rPr>
        <w:t xml:space="preserve"> ،</w:t>
      </w:r>
      <w:r w:rsidR="009E17EB" w:rsidRPr="009E17EB">
        <w:rPr>
          <w:rFonts w:cs="B Zar"/>
          <w:sz w:val="26"/>
          <w:szCs w:val="26"/>
          <w:rtl/>
        </w:rPr>
        <w:t xml:space="preserve"> برا</w:t>
      </w:r>
      <w:r w:rsidR="009E17EB" w:rsidRPr="009E17EB">
        <w:rPr>
          <w:rFonts w:cs="B Zar" w:hint="cs"/>
          <w:sz w:val="26"/>
          <w:szCs w:val="26"/>
          <w:rtl/>
        </w:rPr>
        <w:t>ی</w:t>
      </w:r>
      <w:r w:rsidR="009E17EB" w:rsidRPr="009E17EB">
        <w:rPr>
          <w:rFonts w:cs="B Zar"/>
          <w:sz w:val="26"/>
          <w:szCs w:val="26"/>
          <w:rtl/>
        </w:rPr>
        <w:t xml:space="preserve"> نما</w:t>
      </w:r>
      <w:r w:rsidR="009E17EB" w:rsidRPr="009E17EB">
        <w:rPr>
          <w:rFonts w:cs="B Zar" w:hint="cs"/>
          <w:sz w:val="26"/>
          <w:szCs w:val="26"/>
          <w:rtl/>
        </w:rPr>
        <w:t>ی</w:t>
      </w:r>
      <w:r w:rsidR="009E17EB" w:rsidRPr="009E17EB">
        <w:rPr>
          <w:rFonts w:cs="B Zar" w:hint="eastAsia"/>
          <w:sz w:val="26"/>
          <w:szCs w:val="26"/>
          <w:rtl/>
        </w:rPr>
        <w:t>ش</w:t>
      </w:r>
      <w:r w:rsidR="009E17EB" w:rsidRPr="009E17EB">
        <w:rPr>
          <w:rFonts w:cs="B Zar"/>
          <w:sz w:val="26"/>
          <w:szCs w:val="26"/>
          <w:rtl/>
        </w:rPr>
        <w:t xml:space="preserve"> متن </w:t>
      </w:r>
      <w:r w:rsidR="009E17EB" w:rsidRPr="009E17EB">
        <w:rPr>
          <w:rFonts w:cs="B Zar" w:hint="cs"/>
          <w:sz w:val="26"/>
          <w:szCs w:val="26"/>
          <w:rtl/>
        </w:rPr>
        <w:t>ی</w:t>
      </w:r>
      <w:r w:rsidR="009E17EB" w:rsidRPr="009E17EB">
        <w:rPr>
          <w:rFonts w:cs="B Zar" w:hint="eastAsia"/>
          <w:sz w:val="26"/>
          <w:szCs w:val="26"/>
          <w:rtl/>
        </w:rPr>
        <w:t>ا</w:t>
      </w:r>
      <w:r w:rsidR="009E17EB" w:rsidRPr="009E17EB">
        <w:rPr>
          <w:rFonts w:cs="B Zar"/>
          <w:sz w:val="26"/>
          <w:szCs w:val="26"/>
          <w:rtl/>
        </w:rPr>
        <w:t xml:space="preserve"> تصو</w:t>
      </w:r>
      <w:r w:rsidR="009E17EB" w:rsidRPr="009E17EB">
        <w:rPr>
          <w:rFonts w:cs="B Zar" w:hint="cs"/>
          <w:sz w:val="26"/>
          <w:szCs w:val="26"/>
          <w:rtl/>
        </w:rPr>
        <w:t>ی</w:t>
      </w:r>
      <w:r w:rsidR="009E17EB" w:rsidRPr="009E17EB">
        <w:rPr>
          <w:rFonts w:cs="B Zar" w:hint="eastAsia"/>
          <w:sz w:val="26"/>
          <w:szCs w:val="26"/>
          <w:rtl/>
        </w:rPr>
        <w:t>ر</w:t>
      </w:r>
      <w:r w:rsidR="009E17EB" w:rsidRPr="009E17EB">
        <w:rPr>
          <w:rFonts w:cs="B Zar"/>
          <w:sz w:val="26"/>
          <w:szCs w:val="26"/>
          <w:rtl/>
        </w:rPr>
        <w:t xml:space="preserve"> بر رو</w:t>
      </w:r>
      <w:r w:rsidR="009E17EB" w:rsidRPr="009E17EB">
        <w:rPr>
          <w:rFonts w:cs="B Zar" w:hint="cs"/>
          <w:sz w:val="26"/>
          <w:szCs w:val="26"/>
          <w:rtl/>
        </w:rPr>
        <w:t>ی</w:t>
      </w:r>
      <w:r w:rsidR="009E17EB" w:rsidRPr="009E17EB">
        <w:rPr>
          <w:rFonts w:cs="B Zar"/>
          <w:sz w:val="26"/>
          <w:szCs w:val="26"/>
          <w:rtl/>
        </w:rPr>
        <w:t xml:space="preserve"> صفحه</w:t>
      </w:r>
      <w:r w:rsidR="009E17EB">
        <w:rPr>
          <w:rFonts w:cs="B Zar" w:hint="cs"/>
          <w:sz w:val="26"/>
          <w:szCs w:val="26"/>
          <w:rtl/>
        </w:rPr>
        <w:t xml:space="preserve"> و </w:t>
      </w:r>
      <w:r w:rsidR="009E17EB" w:rsidRPr="009E17EB">
        <w:rPr>
          <w:rFonts w:cs="B Zar"/>
          <w:sz w:val="26"/>
          <w:szCs w:val="26"/>
        </w:rPr>
        <w:t>Button</w:t>
      </w:r>
      <w:r w:rsidR="009E17EB">
        <w:rPr>
          <w:rFonts w:cs="B Zar" w:hint="cs"/>
          <w:sz w:val="26"/>
          <w:szCs w:val="26"/>
          <w:rtl/>
        </w:rPr>
        <w:t xml:space="preserve"> ،</w:t>
      </w:r>
      <w:r w:rsidR="009E17EB" w:rsidRPr="009E17EB">
        <w:rPr>
          <w:rtl/>
        </w:rPr>
        <w:t xml:space="preserve"> </w:t>
      </w:r>
      <w:r w:rsidR="009E17EB" w:rsidRPr="009E17EB">
        <w:rPr>
          <w:rFonts w:cs="B Zar"/>
          <w:sz w:val="26"/>
          <w:szCs w:val="26"/>
          <w:rtl/>
        </w:rPr>
        <w:t>برا</w:t>
      </w:r>
      <w:r w:rsidR="009E17EB" w:rsidRPr="009E17EB">
        <w:rPr>
          <w:rFonts w:cs="B Zar" w:hint="cs"/>
          <w:sz w:val="26"/>
          <w:szCs w:val="26"/>
          <w:rtl/>
        </w:rPr>
        <w:t>ی</w:t>
      </w:r>
      <w:r w:rsidR="009E17EB" w:rsidRPr="009E17EB">
        <w:rPr>
          <w:rFonts w:cs="B Zar"/>
          <w:sz w:val="26"/>
          <w:szCs w:val="26"/>
          <w:rtl/>
        </w:rPr>
        <w:t xml:space="preserve"> افزودن دکمه ‌ها </w:t>
      </w:r>
    </w:p>
    <w:p w14:paraId="154AA631" w14:textId="6BD6615E" w:rsidR="009E17EB" w:rsidRDefault="009E17EB" w:rsidP="009E17EB">
      <w:pPr>
        <w:rPr>
          <w:rFonts w:cs="B Zar"/>
          <w:sz w:val="26"/>
          <w:szCs w:val="26"/>
          <w:rtl/>
        </w:rPr>
      </w:pPr>
      <w:r w:rsidRPr="009E17EB">
        <w:rPr>
          <w:rFonts w:cs="B Zar"/>
          <w:sz w:val="26"/>
          <w:szCs w:val="26"/>
          <w:rtl/>
        </w:rPr>
        <w:t>به برنامه</w:t>
      </w:r>
      <w:r>
        <w:rPr>
          <w:rFonts w:cs="B Zar" w:hint="cs"/>
          <w:sz w:val="26"/>
          <w:szCs w:val="26"/>
          <w:rtl/>
        </w:rPr>
        <w:t xml:space="preserve"> و </w:t>
      </w:r>
      <w:r w:rsidRPr="009E17EB">
        <w:rPr>
          <w:rFonts w:cs="B Zar"/>
          <w:sz w:val="26"/>
          <w:szCs w:val="26"/>
        </w:rPr>
        <w:t>Entry</w:t>
      </w:r>
      <w:r>
        <w:rPr>
          <w:rFonts w:cs="B Zar" w:hint="cs"/>
          <w:sz w:val="26"/>
          <w:szCs w:val="26"/>
          <w:rtl/>
        </w:rPr>
        <w:t xml:space="preserve"> ،</w:t>
      </w:r>
      <w:r w:rsidRPr="009E17EB">
        <w:rPr>
          <w:rtl/>
        </w:rPr>
        <w:t xml:space="preserve"> </w:t>
      </w:r>
      <w:r w:rsidRPr="009E17EB">
        <w:rPr>
          <w:rFonts w:cs="B Zar"/>
          <w:sz w:val="26"/>
          <w:szCs w:val="26"/>
          <w:rtl/>
        </w:rPr>
        <w:t>برا</w:t>
      </w:r>
      <w:r w:rsidRPr="009E17EB">
        <w:rPr>
          <w:rFonts w:cs="B Zar" w:hint="cs"/>
          <w:sz w:val="26"/>
          <w:szCs w:val="26"/>
          <w:rtl/>
        </w:rPr>
        <w:t>ی</w:t>
      </w:r>
      <w:r w:rsidRPr="009E17EB">
        <w:rPr>
          <w:rFonts w:cs="B Zar"/>
          <w:sz w:val="26"/>
          <w:szCs w:val="26"/>
          <w:rtl/>
        </w:rPr>
        <w:t xml:space="preserve"> وارد کردن متن تک خط</w:t>
      </w:r>
      <w:r w:rsidRPr="009E17EB">
        <w:rPr>
          <w:rFonts w:cs="B Zar" w:hint="cs"/>
          <w:sz w:val="26"/>
          <w:szCs w:val="26"/>
          <w:rtl/>
        </w:rPr>
        <w:t>ی</w:t>
      </w:r>
      <w:r w:rsidRPr="009E17EB">
        <w:rPr>
          <w:rFonts w:cs="B Zar"/>
          <w:sz w:val="26"/>
          <w:szCs w:val="26"/>
          <w:rtl/>
        </w:rPr>
        <w:t xml:space="preserve"> کاربر</w:t>
      </w:r>
      <w:r>
        <w:rPr>
          <w:rFonts w:cs="B Zar" w:hint="cs"/>
          <w:sz w:val="26"/>
          <w:szCs w:val="26"/>
          <w:rtl/>
        </w:rPr>
        <w:t xml:space="preserve"> استفاده می شود. </w:t>
      </w:r>
      <w:r w:rsidRPr="009E17EB">
        <w:rPr>
          <w:rFonts w:cs="B Zar" w:hint="eastAsia"/>
          <w:sz w:val="26"/>
          <w:szCs w:val="26"/>
          <w:rtl/>
        </w:rPr>
        <w:t>و</w:t>
      </w:r>
      <w:r>
        <w:rPr>
          <w:rFonts w:cs="B Zar" w:hint="cs"/>
          <w:sz w:val="26"/>
          <w:szCs w:val="26"/>
          <w:rtl/>
        </w:rPr>
        <w:t xml:space="preserve"> همینطور </w:t>
      </w:r>
      <w:r w:rsidRPr="009E17EB">
        <w:rPr>
          <w:rFonts w:cs="B Zar"/>
          <w:sz w:val="26"/>
          <w:szCs w:val="26"/>
          <w:rtl/>
        </w:rPr>
        <w:t xml:space="preserve"> </w:t>
      </w:r>
      <w:r w:rsidRPr="009E17EB">
        <w:rPr>
          <w:rFonts w:cs="B Zar" w:hint="cs"/>
          <w:sz w:val="26"/>
          <w:szCs w:val="26"/>
          <w:rtl/>
        </w:rPr>
        <w:t>ی</w:t>
      </w:r>
      <w:r w:rsidRPr="009E17EB">
        <w:rPr>
          <w:rFonts w:cs="B Zar" w:hint="eastAsia"/>
          <w:sz w:val="26"/>
          <w:szCs w:val="26"/>
          <w:rtl/>
        </w:rPr>
        <w:t>ک</w:t>
      </w:r>
      <w:r w:rsidRPr="009E17EB">
        <w:rPr>
          <w:rFonts w:cs="B Zar"/>
          <w:sz w:val="26"/>
          <w:szCs w:val="26"/>
          <w:rtl/>
        </w:rPr>
        <w:t xml:space="preserve"> متد  ()</w:t>
      </w:r>
      <w:r w:rsidRPr="009E17EB">
        <w:rPr>
          <w:rFonts w:cs="B Zar"/>
          <w:sz w:val="26"/>
          <w:szCs w:val="26"/>
        </w:rPr>
        <w:t>pack</w:t>
      </w:r>
      <w:r w:rsidRPr="009E17EB">
        <w:rPr>
          <w:rFonts w:cs="B Zar"/>
          <w:sz w:val="26"/>
          <w:szCs w:val="26"/>
          <w:rtl/>
        </w:rPr>
        <w:t xml:space="preserve"> دار</w:t>
      </w:r>
      <w:r w:rsidRPr="009E17EB">
        <w:rPr>
          <w:rFonts w:cs="B Zar" w:hint="cs"/>
          <w:sz w:val="26"/>
          <w:szCs w:val="26"/>
          <w:rtl/>
        </w:rPr>
        <w:t>ی</w:t>
      </w:r>
      <w:r w:rsidRPr="009E17EB">
        <w:rPr>
          <w:rFonts w:cs="B Zar" w:hint="eastAsia"/>
          <w:sz w:val="26"/>
          <w:szCs w:val="26"/>
          <w:rtl/>
        </w:rPr>
        <w:t>م</w:t>
      </w:r>
      <w:r w:rsidRPr="009E17EB">
        <w:rPr>
          <w:rFonts w:cs="B Zar"/>
          <w:sz w:val="26"/>
          <w:szCs w:val="26"/>
          <w:rtl/>
        </w:rPr>
        <w:t xml:space="preserve"> که </w:t>
      </w:r>
    </w:p>
    <w:p w14:paraId="162A7DD2" w14:textId="7729AFD0" w:rsidR="009E17EB" w:rsidRDefault="009E17EB" w:rsidP="009E17EB">
      <w:pPr>
        <w:rPr>
          <w:rFonts w:cs="B Zar"/>
          <w:sz w:val="26"/>
          <w:szCs w:val="26"/>
          <w:rtl/>
        </w:rPr>
      </w:pPr>
      <w:r w:rsidRPr="009E17EB">
        <w:rPr>
          <w:rFonts w:cs="B Zar"/>
          <w:sz w:val="26"/>
          <w:szCs w:val="26"/>
          <w:rtl/>
        </w:rPr>
        <w:t xml:space="preserve">ابزارک ها را در سطر ها </w:t>
      </w:r>
      <w:r w:rsidRPr="009E17EB">
        <w:rPr>
          <w:rFonts w:cs="B Zar" w:hint="cs"/>
          <w:sz w:val="26"/>
          <w:szCs w:val="26"/>
          <w:rtl/>
        </w:rPr>
        <w:t>ی</w:t>
      </w:r>
      <w:r w:rsidRPr="009E17EB">
        <w:rPr>
          <w:rFonts w:cs="B Zar" w:hint="eastAsia"/>
          <w:sz w:val="26"/>
          <w:szCs w:val="26"/>
          <w:rtl/>
        </w:rPr>
        <w:t>ا</w:t>
      </w:r>
      <w:r w:rsidRPr="009E17EB">
        <w:rPr>
          <w:rFonts w:cs="B Zar"/>
          <w:sz w:val="26"/>
          <w:szCs w:val="26"/>
          <w:rtl/>
        </w:rPr>
        <w:t xml:space="preserve"> ستون ها دسته بند</w:t>
      </w:r>
      <w:r w:rsidRPr="009E17EB">
        <w:rPr>
          <w:rFonts w:cs="B Zar" w:hint="cs"/>
          <w:sz w:val="26"/>
          <w:szCs w:val="26"/>
          <w:rtl/>
        </w:rPr>
        <w:t>ی</w:t>
      </w:r>
      <w:r w:rsidRPr="009E17EB">
        <w:rPr>
          <w:rFonts w:cs="B Zar"/>
          <w:sz w:val="26"/>
          <w:szCs w:val="26"/>
          <w:rtl/>
        </w:rPr>
        <w:t xml:space="preserve"> م</w:t>
      </w:r>
      <w:r w:rsidRPr="009E17EB">
        <w:rPr>
          <w:rFonts w:cs="B Zar" w:hint="cs"/>
          <w:sz w:val="26"/>
          <w:szCs w:val="26"/>
          <w:rtl/>
        </w:rPr>
        <w:t>ی</w:t>
      </w:r>
      <w:r w:rsidRPr="009E17EB">
        <w:rPr>
          <w:rFonts w:cs="B Zar"/>
          <w:sz w:val="26"/>
          <w:szCs w:val="26"/>
          <w:rtl/>
        </w:rPr>
        <w:t xml:space="preserve"> کند.</w:t>
      </w:r>
      <w:r>
        <w:rPr>
          <w:rFonts w:cs="B Zar" w:hint="cs"/>
          <w:sz w:val="26"/>
          <w:szCs w:val="26"/>
          <w:rtl/>
        </w:rPr>
        <w:t xml:space="preserve"> با حلقه </w:t>
      </w:r>
      <w:r>
        <w:rPr>
          <w:rFonts w:cs="B Zar"/>
          <w:sz w:val="26"/>
          <w:szCs w:val="26"/>
        </w:rPr>
        <w:t>for</w:t>
      </w:r>
      <w:r>
        <w:rPr>
          <w:rFonts w:cs="B Zar" w:hint="cs"/>
          <w:sz w:val="26"/>
          <w:szCs w:val="26"/>
          <w:rtl/>
        </w:rPr>
        <w:t xml:space="preserve"> آشنا شدیم که </w:t>
      </w:r>
      <w:r w:rsidRPr="009E17EB">
        <w:rPr>
          <w:rFonts w:cs="B Zar"/>
          <w:sz w:val="26"/>
          <w:szCs w:val="26"/>
          <w:rtl/>
        </w:rPr>
        <w:t xml:space="preserve">حلقه </w:t>
      </w:r>
      <w:r w:rsidRPr="009E17EB">
        <w:rPr>
          <w:rFonts w:cs="B Zar"/>
          <w:sz w:val="26"/>
          <w:szCs w:val="26"/>
        </w:rPr>
        <w:t>for</w:t>
      </w:r>
      <w:r w:rsidRPr="009E17EB">
        <w:rPr>
          <w:rFonts w:cs="B Zar"/>
          <w:sz w:val="26"/>
          <w:szCs w:val="26"/>
          <w:rtl/>
        </w:rPr>
        <w:t xml:space="preserve">   همانند حلقه </w:t>
      </w:r>
      <w:r w:rsidRPr="009E17EB">
        <w:rPr>
          <w:rFonts w:cs="B Zar"/>
          <w:sz w:val="26"/>
          <w:szCs w:val="26"/>
        </w:rPr>
        <w:t>while</w:t>
      </w:r>
      <w:r w:rsidRPr="009E17EB">
        <w:rPr>
          <w:rFonts w:cs="B Zar"/>
          <w:sz w:val="26"/>
          <w:szCs w:val="26"/>
          <w:rtl/>
        </w:rPr>
        <w:t xml:space="preserve"> </w:t>
      </w:r>
    </w:p>
    <w:p w14:paraId="1AE0303B" w14:textId="25A71702" w:rsidR="009E17EB" w:rsidRDefault="009E17EB" w:rsidP="009E17EB">
      <w:pPr>
        <w:rPr>
          <w:rFonts w:cs="B Zar"/>
          <w:sz w:val="26"/>
          <w:szCs w:val="26"/>
          <w:rtl/>
        </w:rPr>
      </w:pPr>
      <w:r w:rsidRPr="009E17EB">
        <w:rPr>
          <w:rFonts w:cs="B Zar"/>
          <w:sz w:val="26"/>
          <w:szCs w:val="26"/>
          <w:rtl/>
        </w:rPr>
        <w:t>برا</w:t>
      </w:r>
      <w:r w:rsidRPr="009E17EB">
        <w:rPr>
          <w:rFonts w:cs="B Zar" w:hint="cs"/>
          <w:sz w:val="26"/>
          <w:szCs w:val="26"/>
          <w:rtl/>
        </w:rPr>
        <w:t>ی</w:t>
      </w:r>
      <w:r w:rsidRPr="009E17EB">
        <w:rPr>
          <w:rFonts w:cs="B Zar"/>
          <w:sz w:val="26"/>
          <w:szCs w:val="26"/>
          <w:rtl/>
        </w:rPr>
        <w:t xml:space="preserve"> تکرار اجرا</w:t>
      </w:r>
      <w:r w:rsidRPr="009E17EB">
        <w:rPr>
          <w:rFonts w:cs="B Zar" w:hint="cs"/>
          <w:sz w:val="26"/>
          <w:szCs w:val="26"/>
          <w:rtl/>
        </w:rPr>
        <w:t>ی</w:t>
      </w:r>
      <w:r w:rsidRPr="009E17EB">
        <w:rPr>
          <w:rFonts w:cs="B Zar"/>
          <w:sz w:val="26"/>
          <w:szCs w:val="26"/>
          <w:rtl/>
        </w:rPr>
        <w:t xml:space="preserve"> </w:t>
      </w:r>
      <w:r w:rsidRPr="009E17EB">
        <w:rPr>
          <w:rFonts w:cs="B Zar" w:hint="cs"/>
          <w:sz w:val="26"/>
          <w:szCs w:val="26"/>
          <w:rtl/>
        </w:rPr>
        <w:t>ی</w:t>
      </w:r>
      <w:r w:rsidRPr="009E17EB">
        <w:rPr>
          <w:rFonts w:cs="B Zar" w:hint="eastAsia"/>
          <w:sz w:val="26"/>
          <w:szCs w:val="26"/>
          <w:rtl/>
        </w:rPr>
        <w:t>ک</w:t>
      </w:r>
      <w:r w:rsidRPr="009E17EB">
        <w:rPr>
          <w:rFonts w:cs="B Zar"/>
          <w:sz w:val="26"/>
          <w:szCs w:val="26"/>
          <w:rtl/>
        </w:rPr>
        <w:t xml:space="preserve"> قطعه کد مورد استفاده قرار م</w:t>
      </w:r>
      <w:r w:rsidRPr="009E17EB">
        <w:rPr>
          <w:rFonts w:cs="B Zar" w:hint="cs"/>
          <w:sz w:val="26"/>
          <w:szCs w:val="26"/>
          <w:rtl/>
        </w:rPr>
        <w:t>ی</w:t>
      </w:r>
      <w:r w:rsidRPr="009E17EB">
        <w:rPr>
          <w:rFonts w:cs="B Zar"/>
          <w:sz w:val="26"/>
          <w:szCs w:val="26"/>
          <w:rtl/>
        </w:rPr>
        <w:t xml:space="preserve"> گ</w:t>
      </w:r>
      <w:r w:rsidRPr="009E17EB">
        <w:rPr>
          <w:rFonts w:cs="B Zar" w:hint="cs"/>
          <w:sz w:val="26"/>
          <w:szCs w:val="26"/>
          <w:rtl/>
        </w:rPr>
        <w:t>ی</w:t>
      </w:r>
      <w:r w:rsidRPr="009E17EB">
        <w:rPr>
          <w:rFonts w:cs="B Zar" w:hint="eastAsia"/>
          <w:sz w:val="26"/>
          <w:szCs w:val="26"/>
          <w:rtl/>
        </w:rPr>
        <w:t>رد،</w:t>
      </w:r>
      <w:r w:rsidRPr="009E17EB">
        <w:rPr>
          <w:rFonts w:cs="B Zar"/>
          <w:sz w:val="26"/>
          <w:szCs w:val="26"/>
          <w:rtl/>
        </w:rPr>
        <w:t xml:space="preserve"> با ا</w:t>
      </w:r>
      <w:r w:rsidRPr="009E17EB">
        <w:rPr>
          <w:rFonts w:cs="B Zar" w:hint="cs"/>
          <w:sz w:val="26"/>
          <w:szCs w:val="26"/>
          <w:rtl/>
        </w:rPr>
        <w:t>ی</w:t>
      </w:r>
      <w:r w:rsidRPr="009E17EB">
        <w:rPr>
          <w:rFonts w:cs="B Zar" w:hint="eastAsia"/>
          <w:sz w:val="26"/>
          <w:szCs w:val="26"/>
          <w:rtl/>
        </w:rPr>
        <w:t>ن</w:t>
      </w:r>
      <w:r w:rsidRPr="009E17EB">
        <w:rPr>
          <w:rFonts w:cs="B Zar"/>
          <w:sz w:val="26"/>
          <w:szCs w:val="26"/>
          <w:rtl/>
        </w:rPr>
        <w:t xml:space="preserve"> تفاوت که در </w:t>
      </w:r>
      <w:r w:rsidRPr="009E17EB">
        <w:rPr>
          <w:rFonts w:cs="B Zar" w:hint="eastAsia"/>
          <w:sz w:val="26"/>
          <w:szCs w:val="26"/>
          <w:rtl/>
        </w:rPr>
        <w:t>حلقه</w:t>
      </w:r>
      <w:r w:rsidRPr="009E17EB">
        <w:rPr>
          <w:rFonts w:cs="B Zar"/>
          <w:sz w:val="26"/>
          <w:szCs w:val="26"/>
          <w:rtl/>
        </w:rPr>
        <w:t xml:space="preserve"> </w:t>
      </w:r>
      <w:r w:rsidRPr="009E17EB">
        <w:rPr>
          <w:rFonts w:cs="B Zar"/>
          <w:sz w:val="26"/>
          <w:szCs w:val="26"/>
        </w:rPr>
        <w:t>for</w:t>
      </w:r>
      <w:r w:rsidRPr="009E17EB">
        <w:rPr>
          <w:rFonts w:cs="B Zar"/>
          <w:sz w:val="26"/>
          <w:szCs w:val="26"/>
          <w:rtl/>
        </w:rPr>
        <w:t xml:space="preserve"> دق</w:t>
      </w:r>
      <w:r w:rsidRPr="009E17EB">
        <w:rPr>
          <w:rFonts w:cs="B Zar" w:hint="cs"/>
          <w:sz w:val="26"/>
          <w:szCs w:val="26"/>
          <w:rtl/>
        </w:rPr>
        <w:t>ی</w:t>
      </w:r>
      <w:r w:rsidRPr="009E17EB">
        <w:rPr>
          <w:rFonts w:cs="B Zar" w:hint="eastAsia"/>
          <w:sz w:val="26"/>
          <w:szCs w:val="26"/>
          <w:rtl/>
        </w:rPr>
        <w:t>قا</w:t>
      </w:r>
      <w:r w:rsidRPr="009E17EB">
        <w:rPr>
          <w:rFonts w:cs="B Zar"/>
          <w:sz w:val="26"/>
          <w:szCs w:val="26"/>
          <w:rtl/>
        </w:rPr>
        <w:t xml:space="preserve"> م</w:t>
      </w:r>
      <w:r w:rsidRPr="009E17EB">
        <w:rPr>
          <w:rFonts w:cs="B Zar" w:hint="cs"/>
          <w:sz w:val="26"/>
          <w:szCs w:val="26"/>
          <w:rtl/>
        </w:rPr>
        <w:t>ی</w:t>
      </w:r>
      <w:r w:rsidRPr="009E17EB">
        <w:rPr>
          <w:rFonts w:cs="B Zar"/>
          <w:sz w:val="26"/>
          <w:szCs w:val="26"/>
          <w:rtl/>
        </w:rPr>
        <w:t xml:space="preserve"> دان</w:t>
      </w:r>
      <w:r w:rsidRPr="009E17EB">
        <w:rPr>
          <w:rFonts w:cs="B Zar" w:hint="cs"/>
          <w:sz w:val="26"/>
          <w:szCs w:val="26"/>
          <w:rtl/>
        </w:rPr>
        <w:t>ی</w:t>
      </w:r>
      <w:r w:rsidRPr="009E17EB">
        <w:rPr>
          <w:rFonts w:cs="B Zar" w:hint="eastAsia"/>
          <w:sz w:val="26"/>
          <w:szCs w:val="26"/>
          <w:rtl/>
        </w:rPr>
        <w:t>م</w:t>
      </w:r>
      <w:r w:rsidRPr="009E17EB">
        <w:rPr>
          <w:rFonts w:cs="B Zar"/>
          <w:sz w:val="26"/>
          <w:szCs w:val="26"/>
          <w:rtl/>
        </w:rPr>
        <w:t xml:space="preserve"> که تسک </w:t>
      </w:r>
    </w:p>
    <w:p w14:paraId="68560C52" w14:textId="4823A791" w:rsidR="009E17EB" w:rsidRDefault="009E17EB" w:rsidP="009E17EB">
      <w:pPr>
        <w:rPr>
          <w:rFonts w:cs="B Zar"/>
          <w:sz w:val="26"/>
          <w:szCs w:val="26"/>
          <w:rtl/>
        </w:rPr>
      </w:pPr>
      <w:r w:rsidRPr="009E17EB">
        <w:rPr>
          <w:rFonts w:cs="B Zar"/>
          <w:sz w:val="26"/>
          <w:szCs w:val="26"/>
          <w:rtl/>
        </w:rPr>
        <w:t>موردنظر را چند مرتبه تکرار کن</w:t>
      </w:r>
      <w:r w:rsidRPr="009E17EB">
        <w:rPr>
          <w:rFonts w:cs="B Zar" w:hint="cs"/>
          <w:sz w:val="26"/>
          <w:szCs w:val="26"/>
          <w:rtl/>
        </w:rPr>
        <w:t>ی</w:t>
      </w:r>
      <w:r w:rsidRPr="009E17EB">
        <w:rPr>
          <w:rFonts w:cs="B Zar" w:hint="eastAsia"/>
          <w:sz w:val="26"/>
          <w:szCs w:val="26"/>
          <w:rtl/>
        </w:rPr>
        <w:t>م</w:t>
      </w:r>
      <w:r w:rsidRPr="009E17EB">
        <w:rPr>
          <w:rFonts w:cs="B Zar"/>
          <w:sz w:val="26"/>
          <w:szCs w:val="26"/>
          <w:rtl/>
        </w:rPr>
        <w:t>.</w:t>
      </w:r>
      <w:r>
        <w:rPr>
          <w:rFonts w:cs="B Zar" w:hint="cs"/>
          <w:sz w:val="26"/>
          <w:szCs w:val="26"/>
          <w:rtl/>
        </w:rPr>
        <w:t xml:space="preserve"> بعد از آن با دستور </w:t>
      </w:r>
      <w:r>
        <w:rPr>
          <w:rFonts w:cs="B Zar"/>
          <w:sz w:val="26"/>
          <w:szCs w:val="26"/>
        </w:rPr>
        <w:t>if…else</w:t>
      </w:r>
      <w:r>
        <w:rPr>
          <w:rFonts w:cs="B Zar" w:hint="cs"/>
          <w:sz w:val="26"/>
          <w:szCs w:val="26"/>
          <w:rtl/>
        </w:rPr>
        <w:t xml:space="preserve"> آشنا شدیم که فهمیدیم می گوید اگر شرط اولی انجام </w:t>
      </w:r>
    </w:p>
    <w:p w14:paraId="37C183D1" w14:textId="15EAB608" w:rsidR="009E17EB" w:rsidRDefault="009E17EB" w:rsidP="009E17EB">
      <w:pPr>
        <w:rPr>
          <w:rFonts w:cs="B Zar"/>
          <w:sz w:val="26"/>
          <w:szCs w:val="26"/>
          <w:rtl/>
        </w:rPr>
      </w:pPr>
      <w:r>
        <w:rPr>
          <w:rFonts w:cs="B Zar" w:hint="cs"/>
          <w:sz w:val="26"/>
          <w:szCs w:val="26"/>
          <w:rtl/>
        </w:rPr>
        <w:t>نشد شرط دومی را انجام بده و بعد از آ</w:t>
      </w:r>
      <w:r>
        <w:rPr>
          <w:rFonts w:cs="B Zar" w:hint="eastAsia"/>
          <w:sz w:val="26"/>
          <w:szCs w:val="26"/>
          <w:rtl/>
        </w:rPr>
        <w:t>ن</w:t>
      </w:r>
      <w:r>
        <w:rPr>
          <w:rFonts w:cs="B Zar" w:hint="cs"/>
          <w:sz w:val="26"/>
          <w:szCs w:val="26"/>
          <w:rtl/>
        </w:rPr>
        <w:t xml:space="preserve"> دستور </w:t>
      </w:r>
      <w:r>
        <w:rPr>
          <w:rFonts w:cs="B Zar"/>
          <w:sz w:val="26"/>
          <w:szCs w:val="26"/>
        </w:rPr>
        <w:t xml:space="preserve">try…except </w:t>
      </w:r>
      <w:r>
        <w:rPr>
          <w:rFonts w:cs="B Zar" w:hint="cs"/>
          <w:sz w:val="26"/>
          <w:szCs w:val="26"/>
          <w:rtl/>
        </w:rPr>
        <w:t xml:space="preserve"> بود که وظیفه اش این بود اگر هنگام اجرا و کار برنامه </w:t>
      </w:r>
    </w:p>
    <w:p w14:paraId="62522644" w14:textId="015F1551" w:rsidR="009E17EB" w:rsidRDefault="009E17EB" w:rsidP="009E17EB">
      <w:pPr>
        <w:rPr>
          <w:rFonts w:cs="B Zar"/>
          <w:sz w:val="26"/>
          <w:szCs w:val="26"/>
          <w:rtl/>
        </w:rPr>
      </w:pPr>
      <w:r>
        <w:rPr>
          <w:rFonts w:cs="B Zar" w:hint="cs"/>
          <w:sz w:val="26"/>
          <w:szCs w:val="26"/>
          <w:rtl/>
        </w:rPr>
        <w:t xml:space="preserve">مشکلی پیش آمد مثلا اگر به ماشین حساب دستور اشتباهی دادیم به ما کلمه نا مفهوم یا </w:t>
      </w:r>
      <w:r w:rsidRPr="009E17EB">
        <w:rPr>
          <w:rFonts w:cs="B Zar"/>
          <w:sz w:val="26"/>
          <w:szCs w:val="26"/>
        </w:rPr>
        <w:t>UNDEFINED</w:t>
      </w:r>
      <w:r>
        <w:rPr>
          <w:rFonts w:cs="B Zar" w:hint="cs"/>
          <w:sz w:val="26"/>
          <w:szCs w:val="26"/>
          <w:rtl/>
        </w:rPr>
        <w:t xml:space="preserve"> را نشان دهد.</w:t>
      </w:r>
    </w:p>
    <w:p w14:paraId="3A4B99FB" w14:textId="77777777" w:rsidR="009E17EB" w:rsidRDefault="009E17EB" w:rsidP="009E17EB">
      <w:pPr>
        <w:rPr>
          <w:rFonts w:cs="B Zar"/>
          <w:sz w:val="26"/>
          <w:szCs w:val="26"/>
        </w:rPr>
      </w:pPr>
      <w:r>
        <w:rPr>
          <w:rFonts w:cs="B Zar" w:hint="cs"/>
          <w:sz w:val="26"/>
          <w:szCs w:val="26"/>
          <w:rtl/>
        </w:rPr>
        <w:t xml:space="preserve">در فصل چهارم نیز شکل نهایی ماشین حساب را نشان دادیم و کد های آن را قرار دادیم و بررسی کردیم اگر از تابع </w:t>
      </w:r>
    </w:p>
    <w:p w14:paraId="63F0BC13" w14:textId="1FBD3FF7" w:rsidR="009E17EB" w:rsidRPr="00521368" w:rsidRDefault="009E17EB" w:rsidP="009E17EB">
      <w:pPr>
        <w:rPr>
          <w:rFonts w:cs="B Zar"/>
          <w:sz w:val="26"/>
          <w:szCs w:val="26"/>
          <w:rtl/>
        </w:rPr>
      </w:pPr>
      <w:r>
        <w:rPr>
          <w:rFonts w:cs="B Zar"/>
          <w:sz w:val="26"/>
          <w:szCs w:val="26"/>
        </w:rPr>
        <w:t>mainloop</w:t>
      </w:r>
      <w:r>
        <w:rPr>
          <w:rFonts w:cs="B Zar" w:hint="cs"/>
          <w:sz w:val="26"/>
          <w:szCs w:val="26"/>
          <w:rtl/>
        </w:rPr>
        <w:t xml:space="preserve"> استفاده نکنیم برنامه ما یا اجرا نمی شود یا به صورت نا درست اجرا می شود.</w:t>
      </w:r>
    </w:p>
    <w:p w14:paraId="5E66CE78" w14:textId="77777777" w:rsidR="00521368" w:rsidRPr="00521368" w:rsidRDefault="00521368" w:rsidP="00521368">
      <w:pPr>
        <w:rPr>
          <w:rFonts w:cs="B Zar"/>
          <w:sz w:val="26"/>
          <w:szCs w:val="26"/>
          <w:rtl/>
        </w:rPr>
      </w:pPr>
      <w:r w:rsidRPr="00521368">
        <w:rPr>
          <w:rFonts w:cs="B Zar"/>
          <w:sz w:val="26"/>
          <w:szCs w:val="26"/>
          <w:rtl/>
        </w:rPr>
        <w:t>در نها</w:t>
      </w:r>
      <w:r w:rsidRPr="00521368">
        <w:rPr>
          <w:rFonts w:cs="B Zar" w:hint="cs"/>
          <w:sz w:val="26"/>
          <w:szCs w:val="26"/>
          <w:rtl/>
        </w:rPr>
        <w:t>ی</w:t>
      </w:r>
      <w:r w:rsidRPr="00521368">
        <w:rPr>
          <w:rFonts w:cs="B Zar" w:hint="eastAsia"/>
          <w:sz w:val="26"/>
          <w:szCs w:val="26"/>
          <w:rtl/>
        </w:rPr>
        <w:t>ت</w:t>
      </w:r>
      <w:r w:rsidRPr="00521368">
        <w:rPr>
          <w:rFonts w:cs="B Zar"/>
          <w:sz w:val="26"/>
          <w:szCs w:val="26"/>
          <w:rtl/>
        </w:rPr>
        <w:t xml:space="preserve"> شا</w:t>
      </w:r>
      <w:r w:rsidRPr="00521368">
        <w:rPr>
          <w:rFonts w:cs="B Zar" w:hint="cs"/>
          <w:sz w:val="26"/>
          <w:szCs w:val="26"/>
          <w:rtl/>
        </w:rPr>
        <w:t>ی</w:t>
      </w:r>
      <w:r w:rsidRPr="00521368">
        <w:rPr>
          <w:rFonts w:cs="B Zar" w:hint="eastAsia"/>
          <w:sz w:val="26"/>
          <w:szCs w:val="26"/>
          <w:rtl/>
        </w:rPr>
        <w:t>د</w:t>
      </w:r>
      <w:r w:rsidRPr="00521368">
        <w:rPr>
          <w:rFonts w:cs="B Zar"/>
          <w:sz w:val="26"/>
          <w:szCs w:val="26"/>
          <w:rtl/>
        </w:rPr>
        <w:t xml:space="preserve"> بگو</w:t>
      </w:r>
      <w:r w:rsidRPr="00521368">
        <w:rPr>
          <w:rFonts w:cs="B Zar" w:hint="cs"/>
          <w:sz w:val="26"/>
          <w:szCs w:val="26"/>
          <w:rtl/>
        </w:rPr>
        <w:t>یی</w:t>
      </w:r>
      <w:r w:rsidRPr="00521368">
        <w:rPr>
          <w:rFonts w:cs="B Zar" w:hint="eastAsia"/>
          <w:sz w:val="26"/>
          <w:szCs w:val="26"/>
          <w:rtl/>
        </w:rPr>
        <w:t>د</w:t>
      </w:r>
      <w:r w:rsidRPr="00521368">
        <w:rPr>
          <w:rFonts w:cs="B Zar"/>
          <w:sz w:val="26"/>
          <w:szCs w:val="26"/>
          <w:rtl/>
        </w:rPr>
        <w:t xml:space="preserve"> چه ن</w:t>
      </w:r>
      <w:r w:rsidRPr="00521368">
        <w:rPr>
          <w:rFonts w:cs="B Zar" w:hint="cs"/>
          <w:sz w:val="26"/>
          <w:szCs w:val="26"/>
          <w:rtl/>
        </w:rPr>
        <w:t>ی</w:t>
      </w:r>
      <w:r w:rsidRPr="00521368">
        <w:rPr>
          <w:rFonts w:cs="B Zar" w:hint="eastAsia"/>
          <w:sz w:val="26"/>
          <w:szCs w:val="26"/>
          <w:rtl/>
        </w:rPr>
        <w:t>از</w:t>
      </w:r>
      <w:r w:rsidRPr="00521368">
        <w:rPr>
          <w:rFonts w:cs="B Zar" w:hint="cs"/>
          <w:sz w:val="26"/>
          <w:szCs w:val="26"/>
          <w:rtl/>
        </w:rPr>
        <w:t>ی</w:t>
      </w:r>
      <w:r w:rsidRPr="00521368">
        <w:rPr>
          <w:rFonts w:cs="B Zar"/>
          <w:sz w:val="26"/>
          <w:szCs w:val="26"/>
          <w:rtl/>
        </w:rPr>
        <w:t xml:space="preserve"> به ساخت ماش</w:t>
      </w:r>
      <w:r w:rsidRPr="00521368">
        <w:rPr>
          <w:rFonts w:cs="B Zar" w:hint="cs"/>
          <w:sz w:val="26"/>
          <w:szCs w:val="26"/>
          <w:rtl/>
        </w:rPr>
        <w:t>ی</w:t>
      </w:r>
      <w:r w:rsidRPr="00521368">
        <w:rPr>
          <w:rFonts w:cs="B Zar" w:hint="eastAsia"/>
          <w:sz w:val="26"/>
          <w:szCs w:val="26"/>
          <w:rtl/>
        </w:rPr>
        <w:t>ن</w:t>
      </w:r>
      <w:r w:rsidRPr="00521368">
        <w:rPr>
          <w:rFonts w:cs="B Zar"/>
          <w:sz w:val="26"/>
          <w:szCs w:val="26"/>
          <w:rtl/>
        </w:rPr>
        <w:t xml:space="preserve"> حساب دار</w:t>
      </w:r>
      <w:r w:rsidRPr="00521368">
        <w:rPr>
          <w:rFonts w:cs="B Zar" w:hint="cs"/>
          <w:sz w:val="26"/>
          <w:szCs w:val="26"/>
          <w:rtl/>
        </w:rPr>
        <w:t>ی</w:t>
      </w:r>
      <w:r w:rsidRPr="00521368">
        <w:rPr>
          <w:rFonts w:cs="B Zar" w:hint="eastAsia"/>
          <w:sz w:val="26"/>
          <w:szCs w:val="26"/>
          <w:rtl/>
        </w:rPr>
        <w:t>م</w:t>
      </w:r>
      <w:r w:rsidRPr="00521368">
        <w:rPr>
          <w:rFonts w:cs="B Zar"/>
          <w:sz w:val="26"/>
          <w:szCs w:val="26"/>
          <w:rtl/>
        </w:rPr>
        <w:t xml:space="preserve"> </w:t>
      </w:r>
      <w:r w:rsidRPr="00521368">
        <w:rPr>
          <w:rFonts w:cs="B Zar" w:hint="cs"/>
          <w:sz w:val="26"/>
          <w:szCs w:val="26"/>
          <w:rtl/>
        </w:rPr>
        <w:t>ی</w:t>
      </w:r>
      <w:r w:rsidRPr="00521368">
        <w:rPr>
          <w:rFonts w:cs="B Zar" w:hint="eastAsia"/>
          <w:sz w:val="26"/>
          <w:szCs w:val="26"/>
          <w:rtl/>
        </w:rPr>
        <w:t>ا</w:t>
      </w:r>
      <w:r w:rsidRPr="00521368">
        <w:rPr>
          <w:rFonts w:cs="B Zar"/>
          <w:sz w:val="26"/>
          <w:szCs w:val="26"/>
          <w:rtl/>
        </w:rPr>
        <w:t xml:space="preserve"> چرا زبان برنامه نو</w:t>
      </w:r>
      <w:r w:rsidRPr="00521368">
        <w:rPr>
          <w:rFonts w:cs="B Zar" w:hint="cs"/>
          <w:sz w:val="26"/>
          <w:szCs w:val="26"/>
          <w:rtl/>
        </w:rPr>
        <w:t>ی</w:t>
      </w:r>
      <w:r w:rsidRPr="00521368">
        <w:rPr>
          <w:rFonts w:cs="B Zar" w:hint="eastAsia"/>
          <w:sz w:val="26"/>
          <w:szCs w:val="26"/>
          <w:rtl/>
        </w:rPr>
        <w:t>س</w:t>
      </w:r>
      <w:r w:rsidRPr="00521368">
        <w:rPr>
          <w:rFonts w:cs="B Zar" w:hint="cs"/>
          <w:sz w:val="26"/>
          <w:szCs w:val="26"/>
          <w:rtl/>
        </w:rPr>
        <w:t>ی</w:t>
      </w:r>
      <w:r w:rsidRPr="00521368">
        <w:rPr>
          <w:rFonts w:cs="B Zar"/>
          <w:sz w:val="26"/>
          <w:szCs w:val="26"/>
          <w:rtl/>
        </w:rPr>
        <w:t xml:space="preserve"> پا</w:t>
      </w:r>
      <w:r w:rsidRPr="00521368">
        <w:rPr>
          <w:rFonts w:cs="B Zar" w:hint="cs"/>
          <w:sz w:val="26"/>
          <w:szCs w:val="26"/>
          <w:rtl/>
        </w:rPr>
        <w:t>ی</w:t>
      </w:r>
      <w:r w:rsidRPr="00521368">
        <w:rPr>
          <w:rFonts w:cs="B Zar" w:hint="eastAsia"/>
          <w:sz w:val="26"/>
          <w:szCs w:val="26"/>
          <w:rtl/>
        </w:rPr>
        <w:t>تون</w:t>
      </w:r>
      <w:r w:rsidRPr="00521368">
        <w:rPr>
          <w:rFonts w:cs="B Zar"/>
          <w:sz w:val="26"/>
          <w:szCs w:val="26"/>
          <w:rtl/>
        </w:rPr>
        <w:t xml:space="preserve"> که در ا</w:t>
      </w:r>
      <w:r w:rsidRPr="00521368">
        <w:rPr>
          <w:rFonts w:cs="B Zar" w:hint="cs"/>
          <w:sz w:val="26"/>
          <w:szCs w:val="26"/>
          <w:rtl/>
        </w:rPr>
        <w:t>ی</w:t>
      </w:r>
      <w:r w:rsidRPr="00521368">
        <w:rPr>
          <w:rFonts w:cs="B Zar" w:hint="eastAsia"/>
          <w:sz w:val="26"/>
          <w:szCs w:val="26"/>
          <w:rtl/>
        </w:rPr>
        <w:t>ن</w:t>
      </w:r>
      <w:r w:rsidRPr="00521368">
        <w:rPr>
          <w:rFonts w:cs="B Zar"/>
          <w:sz w:val="26"/>
          <w:szCs w:val="26"/>
          <w:rtl/>
        </w:rPr>
        <w:t xml:space="preserve"> صورت</w:t>
      </w:r>
    </w:p>
    <w:p w14:paraId="131C0AAD" w14:textId="78E6102A" w:rsidR="009003CF" w:rsidRDefault="00521368" w:rsidP="00521368">
      <w:pPr>
        <w:rPr>
          <w:rFonts w:cs="B Zar"/>
          <w:sz w:val="26"/>
          <w:szCs w:val="26"/>
          <w:rtl/>
        </w:rPr>
        <w:sectPr w:rsidR="009003CF" w:rsidSect="00B96085">
          <w:pgSz w:w="11906" w:h="16838"/>
          <w:pgMar w:top="1440" w:right="1440" w:bottom="1440" w:left="1440" w:header="720" w:footer="720" w:gutter="0"/>
          <w:pgNumType w:start="29"/>
          <w:cols w:space="720"/>
          <w:titlePg/>
          <w:bidi/>
          <w:rtlGutter/>
          <w:docGrid w:linePitch="360"/>
        </w:sectPr>
      </w:pPr>
      <w:r w:rsidRPr="00521368">
        <w:rPr>
          <w:rFonts w:cs="B Zar"/>
          <w:sz w:val="26"/>
          <w:szCs w:val="26"/>
          <w:rtl/>
        </w:rPr>
        <w:t xml:space="preserve"> م</w:t>
      </w:r>
      <w:r w:rsidRPr="00521368">
        <w:rPr>
          <w:rFonts w:cs="B Zar" w:hint="cs"/>
          <w:sz w:val="26"/>
          <w:szCs w:val="26"/>
          <w:rtl/>
        </w:rPr>
        <w:t>ی</w:t>
      </w:r>
      <w:r w:rsidRPr="00521368">
        <w:rPr>
          <w:rFonts w:cs="B Zar"/>
          <w:sz w:val="26"/>
          <w:szCs w:val="26"/>
          <w:rtl/>
        </w:rPr>
        <w:t xml:space="preserve"> توان</w:t>
      </w:r>
      <w:r w:rsidRPr="00521368">
        <w:rPr>
          <w:rFonts w:cs="B Zar" w:hint="cs"/>
          <w:sz w:val="26"/>
          <w:szCs w:val="26"/>
          <w:rtl/>
        </w:rPr>
        <w:t>ی</w:t>
      </w:r>
      <w:r w:rsidRPr="00521368">
        <w:rPr>
          <w:rFonts w:cs="B Zar" w:hint="eastAsia"/>
          <w:sz w:val="26"/>
          <w:szCs w:val="26"/>
          <w:rtl/>
        </w:rPr>
        <w:t>م</w:t>
      </w:r>
      <w:r w:rsidRPr="00521368">
        <w:rPr>
          <w:rFonts w:cs="B Zar"/>
          <w:sz w:val="26"/>
          <w:szCs w:val="26"/>
          <w:rtl/>
        </w:rPr>
        <w:t xml:space="preserve"> بگو</w:t>
      </w:r>
      <w:r w:rsidRPr="00521368">
        <w:rPr>
          <w:rFonts w:cs="B Zar" w:hint="cs"/>
          <w:sz w:val="26"/>
          <w:szCs w:val="26"/>
          <w:rtl/>
        </w:rPr>
        <w:t>یی</w:t>
      </w:r>
      <w:r w:rsidRPr="00521368">
        <w:rPr>
          <w:rFonts w:cs="B Zar" w:hint="eastAsia"/>
          <w:sz w:val="26"/>
          <w:szCs w:val="26"/>
          <w:rtl/>
        </w:rPr>
        <w:t>م</w:t>
      </w:r>
      <w:r w:rsidRPr="00521368">
        <w:rPr>
          <w:rFonts w:cs="B Zar"/>
          <w:sz w:val="26"/>
          <w:szCs w:val="26"/>
          <w:rtl/>
        </w:rPr>
        <w:t xml:space="preserve"> ماش</w:t>
      </w:r>
      <w:r w:rsidRPr="00521368">
        <w:rPr>
          <w:rFonts w:cs="B Zar" w:hint="cs"/>
          <w:sz w:val="26"/>
          <w:szCs w:val="26"/>
          <w:rtl/>
        </w:rPr>
        <w:t>ی</w:t>
      </w:r>
      <w:r w:rsidRPr="00521368">
        <w:rPr>
          <w:rFonts w:cs="B Zar" w:hint="eastAsia"/>
          <w:sz w:val="26"/>
          <w:szCs w:val="26"/>
          <w:rtl/>
        </w:rPr>
        <w:t>ن</w:t>
      </w:r>
      <w:r w:rsidRPr="00521368">
        <w:rPr>
          <w:rFonts w:cs="B Zar"/>
          <w:sz w:val="26"/>
          <w:szCs w:val="26"/>
          <w:rtl/>
        </w:rPr>
        <w:t xml:space="preserve"> حساب جزو </w:t>
      </w:r>
      <w:r w:rsidRPr="00521368">
        <w:rPr>
          <w:rFonts w:cs="B Zar" w:hint="cs"/>
          <w:sz w:val="26"/>
          <w:szCs w:val="26"/>
          <w:rtl/>
        </w:rPr>
        <w:t>ی</w:t>
      </w:r>
      <w:r w:rsidRPr="00521368">
        <w:rPr>
          <w:rFonts w:cs="B Zar" w:hint="eastAsia"/>
          <w:sz w:val="26"/>
          <w:szCs w:val="26"/>
          <w:rtl/>
        </w:rPr>
        <w:t>ک</w:t>
      </w:r>
      <w:r w:rsidRPr="00521368">
        <w:rPr>
          <w:rFonts w:cs="B Zar" w:hint="cs"/>
          <w:sz w:val="26"/>
          <w:szCs w:val="26"/>
          <w:rtl/>
        </w:rPr>
        <w:t>ی</w:t>
      </w:r>
      <w:r w:rsidRPr="00521368">
        <w:rPr>
          <w:rFonts w:cs="B Zar"/>
          <w:sz w:val="26"/>
          <w:szCs w:val="26"/>
          <w:rtl/>
        </w:rPr>
        <w:t xml:space="preserve"> از ابزار ها</w:t>
      </w:r>
      <w:r w:rsidRPr="00521368">
        <w:rPr>
          <w:rFonts w:cs="B Zar" w:hint="cs"/>
          <w:sz w:val="26"/>
          <w:szCs w:val="26"/>
          <w:rtl/>
        </w:rPr>
        <w:t>ی</w:t>
      </w:r>
      <w:r w:rsidRPr="00521368">
        <w:rPr>
          <w:rFonts w:cs="B Zar"/>
          <w:sz w:val="26"/>
          <w:szCs w:val="26"/>
          <w:rtl/>
        </w:rPr>
        <w:t xml:space="preserve"> کاربرد</w:t>
      </w:r>
      <w:r w:rsidRPr="00521368">
        <w:rPr>
          <w:rFonts w:cs="B Zar" w:hint="cs"/>
          <w:sz w:val="26"/>
          <w:szCs w:val="26"/>
          <w:rtl/>
        </w:rPr>
        <w:t>ی</w:t>
      </w:r>
      <w:r w:rsidRPr="00521368">
        <w:rPr>
          <w:rFonts w:cs="B Zar"/>
          <w:sz w:val="26"/>
          <w:szCs w:val="26"/>
          <w:rtl/>
        </w:rPr>
        <w:t xml:space="preserve"> در زندگ</w:t>
      </w:r>
      <w:r w:rsidRPr="00521368">
        <w:rPr>
          <w:rFonts w:cs="B Zar" w:hint="cs"/>
          <w:sz w:val="26"/>
          <w:szCs w:val="26"/>
          <w:rtl/>
        </w:rPr>
        <w:t>ی</w:t>
      </w:r>
      <w:r w:rsidRPr="00521368">
        <w:rPr>
          <w:rFonts w:cs="B Zar"/>
          <w:sz w:val="26"/>
          <w:szCs w:val="26"/>
          <w:rtl/>
        </w:rPr>
        <w:t xml:space="preserve"> روزمره ما است علاوه بر اون اگر شخص</w:t>
      </w:r>
      <w:r w:rsidRPr="00521368">
        <w:rPr>
          <w:rFonts w:cs="B Zar" w:hint="cs"/>
          <w:sz w:val="26"/>
          <w:szCs w:val="26"/>
          <w:rtl/>
        </w:rPr>
        <w:t>ی</w:t>
      </w:r>
      <w:r w:rsidRPr="00521368">
        <w:rPr>
          <w:rFonts w:cs="B Zar"/>
          <w:sz w:val="26"/>
          <w:szCs w:val="26"/>
          <w:rtl/>
        </w:rPr>
        <w:t xml:space="preserve"> تازه شروع به </w:t>
      </w:r>
      <w:r w:rsidRPr="00521368">
        <w:rPr>
          <w:rFonts w:cs="B Zar" w:hint="cs"/>
          <w:sz w:val="26"/>
          <w:szCs w:val="26"/>
          <w:rtl/>
        </w:rPr>
        <w:t>ی</w:t>
      </w:r>
      <w:r w:rsidRPr="00521368">
        <w:rPr>
          <w:rFonts w:cs="B Zar" w:hint="eastAsia"/>
          <w:sz w:val="26"/>
          <w:szCs w:val="26"/>
          <w:rtl/>
        </w:rPr>
        <w:t>ادگ</w:t>
      </w:r>
      <w:r w:rsidRPr="00521368">
        <w:rPr>
          <w:rFonts w:cs="B Zar" w:hint="cs"/>
          <w:sz w:val="26"/>
          <w:szCs w:val="26"/>
          <w:rtl/>
        </w:rPr>
        <w:t>ی</w:t>
      </w:r>
      <w:r w:rsidRPr="00521368">
        <w:rPr>
          <w:rFonts w:cs="B Zar" w:hint="eastAsia"/>
          <w:sz w:val="26"/>
          <w:szCs w:val="26"/>
          <w:rtl/>
        </w:rPr>
        <w:t>ر</w:t>
      </w:r>
      <w:r w:rsidRPr="00521368">
        <w:rPr>
          <w:rFonts w:cs="B Zar" w:hint="cs"/>
          <w:sz w:val="26"/>
          <w:szCs w:val="26"/>
          <w:rtl/>
        </w:rPr>
        <w:t>ی</w:t>
      </w:r>
      <w:r w:rsidRPr="00521368">
        <w:rPr>
          <w:rFonts w:cs="B Zar"/>
          <w:sz w:val="26"/>
          <w:szCs w:val="26"/>
          <w:rtl/>
        </w:rPr>
        <w:t xml:space="preserve"> برنامه نو</w:t>
      </w:r>
      <w:r w:rsidRPr="00521368">
        <w:rPr>
          <w:rFonts w:cs="B Zar" w:hint="cs"/>
          <w:sz w:val="26"/>
          <w:szCs w:val="26"/>
          <w:rtl/>
        </w:rPr>
        <w:t>ی</w:t>
      </w:r>
      <w:r w:rsidRPr="00521368">
        <w:rPr>
          <w:rFonts w:cs="B Zar" w:hint="eastAsia"/>
          <w:sz w:val="26"/>
          <w:szCs w:val="26"/>
          <w:rtl/>
        </w:rPr>
        <w:t>س</w:t>
      </w:r>
      <w:r w:rsidRPr="00521368">
        <w:rPr>
          <w:rFonts w:cs="B Zar" w:hint="cs"/>
          <w:sz w:val="26"/>
          <w:szCs w:val="26"/>
          <w:rtl/>
        </w:rPr>
        <w:t>ی</w:t>
      </w:r>
      <w:r w:rsidRPr="00521368">
        <w:rPr>
          <w:rFonts w:cs="B Zar"/>
          <w:sz w:val="26"/>
          <w:szCs w:val="26"/>
          <w:rtl/>
        </w:rPr>
        <w:t xml:space="preserve"> کرده باشد ساخت ا</w:t>
      </w:r>
      <w:r w:rsidRPr="00521368">
        <w:rPr>
          <w:rFonts w:cs="B Zar" w:hint="cs"/>
          <w:sz w:val="26"/>
          <w:szCs w:val="26"/>
          <w:rtl/>
        </w:rPr>
        <w:t>ی</w:t>
      </w:r>
      <w:r w:rsidRPr="00521368">
        <w:rPr>
          <w:rFonts w:cs="B Zar" w:hint="eastAsia"/>
          <w:sz w:val="26"/>
          <w:szCs w:val="26"/>
          <w:rtl/>
        </w:rPr>
        <w:t>ن</w:t>
      </w:r>
      <w:r w:rsidRPr="00521368">
        <w:rPr>
          <w:rFonts w:cs="B Zar"/>
          <w:sz w:val="26"/>
          <w:szCs w:val="26"/>
          <w:rtl/>
        </w:rPr>
        <w:t xml:space="preserve"> برنامه مف</w:t>
      </w:r>
      <w:r w:rsidRPr="00521368">
        <w:rPr>
          <w:rFonts w:cs="B Zar" w:hint="cs"/>
          <w:sz w:val="26"/>
          <w:szCs w:val="26"/>
          <w:rtl/>
        </w:rPr>
        <w:t>ی</w:t>
      </w:r>
      <w:r w:rsidRPr="00521368">
        <w:rPr>
          <w:rFonts w:cs="B Zar" w:hint="eastAsia"/>
          <w:sz w:val="26"/>
          <w:szCs w:val="26"/>
          <w:rtl/>
        </w:rPr>
        <w:t>د</w:t>
      </w:r>
      <w:r w:rsidRPr="00521368">
        <w:rPr>
          <w:rFonts w:cs="B Zar"/>
          <w:sz w:val="26"/>
          <w:szCs w:val="26"/>
          <w:rtl/>
        </w:rPr>
        <w:t xml:space="preserve"> و ز</w:t>
      </w:r>
      <w:r w:rsidRPr="00521368">
        <w:rPr>
          <w:rFonts w:cs="B Zar" w:hint="cs"/>
          <w:sz w:val="26"/>
          <w:szCs w:val="26"/>
          <w:rtl/>
        </w:rPr>
        <w:t>ی</w:t>
      </w:r>
      <w:r w:rsidRPr="00521368">
        <w:rPr>
          <w:rFonts w:cs="B Zar" w:hint="eastAsia"/>
          <w:sz w:val="26"/>
          <w:szCs w:val="26"/>
          <w:rtl/>
        </w:rPr>
        <w:t>با</w:t>
      </w:r>
      <w:r w:rsidRPr="00521368">
        <w:rPr>
          <w:rFonts w:cs="B Zar"/>
          <w:sz w:val="26"/>
          <w:szCs w:val="26"/>
          <w:rtl/>
        </w:rPr>
        <w:t xml:space="preserve"> برا</w:t>
      </w:r>
      <w:r w:rsidRPr="00521368">
        <w:rPr>
          <w:rFonts w:cs="B Zar" w:hint="cs"/>
          <w:sz w:val="26"/>
          <w:szCs w:val="26"/>
          <w:rtl/>
        </w:rPr>
        <w:t>ی</w:t>
      </w:r>
      <w:r w:rsidRPr="00521368">
        <w:rPr>
          <w:rFonts w:cs="B Zar"/>
          <w:sz w:val="26"/>
          <w:szCs w:val="26"/>
          <w:rtl/>
        </w:rPr>
        <w:t xml:space="preserve"> </w:t>
      </w:r>
      <w:r w:rsidRPr="00521368">
        <w:rPr>
          <w:rFonts w:cs="B Zar" w:hint="cs"/>
          <w:sz w:val="26"/>
          <w:szCs w:val="26"/>
          <w:rtl/>
        </w:rPr>
        <w:t>ی</w:t>
      </w:r>
      <w:r w:rsidRPr="00521368">
        <w:rPr>
          <w:rFonts w:cs="B Zar" w:hint="eastAsia"/>
          <w:sz w:val="26"/>
          <w:szCs w:val="26"/>
          <w:rtl/>
        </w:rPr>
        <w:t>ادگ</w:t>
      </w:r>
      <w:r w:rsidRPr="00521368">
        <w:rPr>
          <w:rFonts w:cs="B Zar" w:hint="cs"/>
          <w:sz w:val="26"/>
          <w:szCs w:val="26"/>
          <w:rtl/>
        </w:rPr>
        <w:t>ی</w:t>
      </w:r>
      <w:r w:rsidRPr="00521368">
        <w:rPr>
          <w:rFonts w:cs="B Zar" w:hint="eastAsia"/>
          <w:sz w:val="26"/>
          <w:szCs w:val="26"/>
          <w:rtl/>
        </w:rPr>
        <w:t>ر</w:t>
      </w:r>
      <w:r w:rsidRPr="00521368">
        <w:rPr>
          <w:rFonts w:cs="B Zar" w:hint="cs"/>
          <w:sz w:val="26"/>
          <w:szCs w:val="26"/>
          <w:rtl/>
        </w:rPr>
        <w:t>ی</w:t>
      </w:r>
      <w:r w:rsidRPr="00521368">
        <w:rPr>
          <w:rFonts w:cs="B Zar"/>
          <w:sz w:val="26"/>
          <w:szCs w:val="26"/>
          <w:rtl/>
        </w:rPr>
        <w:t xml:space="preserve"> زبان پا</w:t>
      </w:r>
      <w:r w:rsidRPr="00521368">
        <w:rPr>
          <w:rFonts w:cs="B Zar" w:hint="cs"/>
          <w:sz w:val="26"/>
          <w:szCs w:val="26"/>
          <w:rtl/>
        </w:rPr>
        <w:t>ی</w:t>
      </w:r>
      <w:r w:rsidRPr="00521368">
        <w:rPr>
          <w:rFonts w:cs="B Zar" w:hint="eastAsia"/>
          <w:sz w:val="26"/>
          <w:szCs w:val="26"/>
          <w:rtl/>
        </w:rPr>
        <w:t>تون</w:t>
      </w:r>
      <w:r w:rsidRPr="00521368">
        <w:rPr>
          <w:rFonts w:cs="B Zar"/>
          <w:sz w:val="26"/>
          <w:szCs w:val="26"/>
          <w:rtl/>
        </w:rPr>
        <w:t xml:space="preserve"> خال</w:t>
      </w:r>
      <w:r w:rsidRPr="00521368">
        <w:rPr>
          <w:rFonts w:cs="B Zar" w:hint="cs"/>
          <w:sz w:val="26"/>
          <w:szCs w:val="26"/>
          <w:rtl/>
        </w:rPr>
        <w:t>ی</w:t>
      </w:r>
      <w:r w:rsidRPr="00521368">
        <w:rPr>
          <w:rFonts w:cs="B Zar"/>
          <w:sz w:val="26"/>
          <w:szCs w:val="26"/>
          <w:rtl/>
        </w:rPr>
        <w:t xml:space="preserve"> از لطف ن</w:t>
      </w:r>
      <w:r w:rsidRPr="00521368">
        <w:rPr>
          <w:rFonts w:cs="B Zar" w:hint="cs"/>
          <w:sz w:val="26"/>
          <w:szCs w:val="26"/>
          <w:rtl/>
        </w:rPr>
        <w:t>ی</w:t>
      </w:r>
      <w:r w:rsidRPr="00521368">
        <w:rPr>
          <w:rFonts w:cs="B Zar" w:hint="eastAsia"/>
          <w:sz w:val="26"/>
          <w:szCs w:val="26"/>
          <w:rtl/>
        </w:rPr>
        <w:t>ست</w:t>
      </w:r>
      <w:r w:rsidRPr="00521368">
        <w:rPr>
          <w:rFonts w:cs="B Zar"/>
          <w:sz w:val="26"/>
          <w:szCs w:val="26"/>
          <w:rtl/>
        </w:rPr>
        <w:t>. حت</w:t>
      </w:r>
      <w:r w:rsidRPr="00521368">
        <w:rPr>
          <w:rFonts w:cs="B Zar" w:hint="cs"/>
          <w:sz w:val="26"/>
          <w:szCs w:val="26"/>
          <w:rtl/>
        </w:rPr>
        <w:t>ی</w:t>
      </w:r>
      <w:r w:rsidRPr="00521368">
        <w:rPr>
          <w:rFonts w:cs="B Zar"/>
          <w:sz w:val="26"/>
          <w:szCs w:val="26"/>
          <w:rtl/>
        </w:rPr>
        <w:t xml:space="preserve"> اگر روز</w:t>
      </w:r>
      <w:r w:rsidRPr="00521368">
        <w:rPr>
          <w:rFonts w:cs="B Zar" w:hint="cs"/>
          <w:sz w:val="26"/>
          <w:szCs w:val="26"/>
          <w:rtl/>
        </w:rPr>
        <w:t>ی</w:t>
      </w:r>
      <w:r w:rsidRPr="00521368">
        <w:rPr>
          <w:rFonts w:cs="B Zar"/>
          <w:sz w:val="26"/>
          <w:szCs w:val="26"/>
          <w:rtl/>
        </w:rPr>
        <w:t xml:space="preserve"> سطح سوادتان نسبت به برنام</w:t>
      </w:r>
      <w:r w:rsidRPr="00521368">
        <w:rPr>
          <w:rFonts w:cs="B Zar" w:hint="eastAsia"/>
          <w:sz w:val="26"/>
          <w:szCs w:val="26"/>
          <w:rtl/>
        </w:rPr>
        <w:t>ه</w:t>
      </w:r>
      <w:r w:rsidRPr="00521368">
        <w:rPr>
          <w:rFonts w:cs="B Zar"/>
          <w:sz w:val="26"/>
          <w:szCs w:val="26"/>
          <w:rtl/>
        </w:rPr>
        <w:t xml:space="preserve"> نو</w:t>
      </w:r>
      <w:r w:rsidRPr="00521368">
        <w:rPr>
          <w:rFonts w:cs="B Zar" w:hint="cs"/>
          <w:sz w:val="26"/>
          <w:szCs w:val="26"/>
          <w:rtl/>
        </w:rPr>
        <w:t>ی</w:t>
      </w:r>
      <w:r w:rsidRPr="00521368">
        <w:rPr>
          <w:rFonts w:cs="B Zar" w:hint="eastAsia"/>
          <w:sz w:val="26"/>
          <w:szCs w:val="26"/>
          <w:rtl/>
        </w:rPr>
        <w:t>س</w:t>
      </w:r>
      <w:r w:rsidRPr="00521368">
        <w:rPr>
          <w:rFonts w:cs="B Zar" w:hint="cs"/>
          <w:sz w:val="26"/>
          <w:szCs w:val="26"/>
          <w:rtl/>
        </w:rPr>
        <w:t>ی</w:t>
      </w:r>
      <w:r w:rsidRPr="00521368">
        <w:rPr>
          <w:rFonts w:cs="B Zar"/>
          <w:sz w:val="26"/>
          <w:szCs w:val="26"/>
          <w:rtl/>
        </w:rPr>
        <w:t xml:space="preserve"> پا</w:t>
      </w:r>
      <w:r w:rsidRPr="00521368">
        <w:rPr>
          <w:rFonts w:cs="B Zar" w:hint="cs"/>
          <w:sz w:val="26"/>
          <w:szCs w:val="26"/>
          <w:rtl/>
        </w:rPr>
        <w:t>ی</w:t>
      </w:r>
      <w:r w:rsidRPr="00521368">
        <w:rPr>
          <w:rFonts w:cs="B Zar" w:hint="eastAsia"/>
          <w:sz w:val="26"/>
          <w:szCs w:val="26"/>
          <w:rtl/>
        </w:rPr>
        <w:t>تون</w:t>
      </w:r>
      <w:r w:rsidRPr="00521368">
        <w:rPr>
          <w:rFonts w:cs="B Zar"/>
          <w:sz w:val="26"/>
          <w:szCs w:val="26"/>
          <w:rtl/>
        </w:rPr>
        <w:t xml:space="preserve"> بالا رفت م</w:t>
      </w:r>
      <w:r w:rsidRPr="00521368">
        <w:rPr>
          <w:rFonts w:cs="B Zar" w:hint="cs"/>
          <w:sz w:val="26"/>
          <w:szCs w:val="26"/>
          <w:rtl/>
        </w:rPr>
        <w:t>ی</w:t>
      </w:r>
      <w:r w:rsidRPr="00521368">
        <w:rPr>
          <w:rFonts w:cs="B Zar"/>
          <w:sz w:val="26"/>
          <w:szCs w:val="26"/>
          <w:rtl/>
        </w:rPr>
        <w:t xml:space="preserve"> توان</w:t>
      </w:r>
      <w:r w:rsidRPr="00521368">
        <w:rPr>
          <w:rFonts w:cs="B Zar" w:hint="cs"/>
          <w:sz w:val="26"/>
          <w:szCs w:val="26"/>
          <w:rtl/>
        </w:rPr>
        <w:t>ی</w:t>
      </w:r>
      <w:r w:rsidRPr="00521368">
        <w:rPr>
          <w:rFonts w:cs="B Zar" w:hint="eastAsia"/>
          <w:sz w:val="26"/>
          <w:szCs w:val="26"/>
          <w:rtl/>
        </w:rPr>
        <w:t>د</w:t>
      </w:r>
      <w:r w:rsidRPr="00521368">
        <w:rPr>
          <w:rFonts w:cs="B Zar"/>
          <w:sz w:val="26"/>
          <w:szCs w:val="26"/>
          <w:rtl/>
        </w:rPr>
        <w:t xml:space="preserve"> خ</w:t>
      </w:r>
      <w:r w:rsidRPr="00521368">
        <w:rPr>
          <w:rFonts w:cs="B Zar" w:hint="cs"/>
          <w:sz w:val="26"/>
          <w:szCs w:val="26"/>
          <w:rtl/>
        </w:rPr>
        <w:t>ی</w:t>
      </w:r>
      <w:r w:rsidRPr="00521368">
        <w:rPr>
          <w:rFonts w:cs="B Zar" w:hint="eastAsia"/>
          <w:sz w:val="26"/>
          <w:szCs w:val="26"/>
          <w:rtl/>
        </w:rPr>
        <w:t>ل</w:t>
      </w:r>
      <w:r w:rsidRPr="00521368">
        <w:rPr>
          <w:rFonts w:cs="B Zar" w:hint="cs"/>
          <w:sz w:val="26"/>
          <w:szCs w:val="26"/>
          <w:rtl/>
        </w:rPr>
        <w:t>ی</w:t>
      </w:r>
      <w:r w:rsidRPr="00521368">
        <w:rPr>
          <w:rFonts w:cs="B Zar"/>
          <w:sz w:val="26"/>
          <w:szCs w:val="26"/>
          <w:rtl/>
        </w:rPr>
        <w:t xml:space="preserve"> راحت هم</w:t>
      </w:r>
      <w:r w:rsidRPr="00521368">
        <w:rPr>
          <w:rFonts w:cs="B Zar" w:hint="cs"/>
          <w:sz w:val="26"/>
          <w:szCs w:val="26"/>
          <w:rtl/>
        </w:rPr>
        <w:t>ی</w:t>
      </w:r>
      <w:r w:rsidRPr="00521368">
        <w:rPr>
          <w:rFonts w:cs="B Zar" w:hint="eastAsia"/>
          <w:sz w:val="26"/>
          <w:szCs w:val="26"/>
          <w:rtl/>
        </w:rPr>
        <w:t>ن</w:t>
      </w:r>
      <w:r w:rsidRPr="00521368">
        <w:rPr>
          <w:rFonts w:cs="B Zar"/>
          <w:sz w:val="26"/>
          <w:szCs w:val="26"/>
          <w:rtl/>
        </w:rPr>
        <w:t xml:space="preserve"> برنامه را گسترش داده و به </w:t>
      </w:r>
      <w:r w:rsidRPr="00521368">
        <w:rPr>
          <w:rFonts w:cs="B Zar" w:hint="cs"/>
          <w:sz w:val="26"/>
          <w:szCs w:val="26"/>
          <w:rtl/>
        </w:rPr>
        <w:t>ی</w:t>
      </w:r>
      <w:r w:rsidRPr="00521368">
        <w:rPr>
          <w:rFonts w:cs="B Zar" w:hint="eastAsia"/>
          <w:sz w:val="26"/>
          <w:szCs w:val="26"/>
          <w:rtl/>
        </w:rPr>
        <w:t>ک</w:t>
      </w:r>
      <w:r w:rsidRPr="00521368">
        <w:rPr>
          <w:rFonts w:cs="B Zar"/>
          <w:sz w:val="26"/>
          <w:szCs w:val="26"/>
          <w:rtl/>
        </w:rPr>
        <w:t xml:space="preserve"> ماش</w:t>
      </w:r>
      <w:r w:rsidRPr="00521368">
        <w:rPr>
          <w:rFonts w:cs="B Zar" w:hint="cs"/>
          <w:sz w:val="26"/>
          <w:szCs w:val="26"/>
          <w:rtl/>
        </w:rPr>
        <w:t>ی</w:t>
      </w:r>
      <w:r w:rsidRPr="00521368">
        <w:rPr>
          <w:rFonts w:cs="B Zar" w:hint="eastAsia"/>
          <w:sz w:val="26"/>
          <w:szCs w:val="26"/>
          <w:rtl/>
        </w:rPr>
        <w:t>ن</w:t>
      </w:r>
      <w:r w:rsidRPr="00521368">
        <w:rPr>
          <w:rFonts w:cs="B Zar"/>
          <w:sz w:val="26"/>
          <w:szCs w:val="26"/>
          <w:rtl/>
        </w:rPr>
        <w:t xml:space="preserve"> حساب حرفه ا</w:t>
      </w:r>
      <w:r w:rsidRPr="00521368">
        <w:rPr>
          <w:rFonts w:cs="B Zar" w:hint="cs"/>
          <w:sz w:val="26"/>
          <w:szCs w:val="26"/>
          <w:rtl/>
        </w:rPr>
        <w:t>ی</w:t>
      </w:r>
      <w:r w:rsidRPr="00521368">
        <w:rPr>
          <w:rFonts w:cs="B Zar"/>
          <w:sz w:val="26"/>
          <w:szCs w:val="26"/>
          <w:rtl/>
        </w:rPr>
        <w:t xml:space="preserve"> و مهندس</w:t>
      </w:r>
      <w:r w:rsidRPr="00521368">
        <w:rPr>
          <w:rFonts w:cs="B Zar" w:hint="cs"/>
          <w:sz w:val="26"/>
          <w:szCs w:val="26"/>
          <w:rtl/>
        </w:rPr>
        <w:t>ی</w:t>
      </w:r>
      <w:r w:rsidRPr="00521368">
        <w:rPr>
          <w:rFonts w:cs="B Zar"/>
          <w:sz w:val="26"/>
          <w:szCs w:val="26"/>
          <w:rtl/>
        </w:rPr>
        <w:t xml:space="preserve"> تبد</w:t>
      </w:r>
      <w:r w:rsidRPr="00521368">
        <w:rPr>
          <w:rFonts w:cs="B Zar" w:hint="cs"/>
          <w:sz w:val="26"/>
          <w:szCs w:val="26"/>
          <w:rtl/>
        </w:rPr>
        <w:t>ی</w:t>
      </w:r>
      <w:r w:rsidRPr="00521368">
        <w:rPr>
          <w:rFonts w:cs="B Zar" w:hint="eastAsia"/>
          <w:sz w:val="26"/>
          <w:szCs w:val="26"/>
          <w:rtl/>
        </w:rPr>
        <w:t>ل</w:t>
      </w:r>
      <w:r w:rsidRPr="00521368">
        <w:rPr>
          <w:rFonts w:cs="B Zar"/>
          <w:sz w:val="26"/>
          <w:szCs w:val="26"/>
          <w:rtl/>
        </w:rPr>
        <w:t xml:space="preserve"> اش کن</w:t>
      </w:r>
      <w:r w:rsidRPr="00521368">
        <w:rPr>
          <w:rFonts w:cs="B Zar" w:hint="cs"/>
          <w:sz w:val="26"/>
          <w:szCs w:val="26"/>
          <w:rtl/>
        </w:rPr>
        <w:t>ی</w:t>
      </w:r>
      <w:r w:rsidRPr="00521368">
        <w:rPr>
          <w:rFonts w:cs="B Zar" w:hint="eastAsia"/>
          <w:sz w:val="26"/>
          <w:szCs w:val="26"/>
          <w:rtl/>
        </w:rPr>
        <w:t>د</w:t>
      </w:r>
      <w:r w:rsidRPr="00521368">
        <w:rPr>
          <w:rFonts w:cs="B Zar"/>
          <w:sz w:val="26"/>
          <w:szCs w:val="26"/>
          <w:rtl/>
        </w:rPr>
        <w:t xml:space="preserve"> </w:t>
      </w:r>
      <w:r w:rsidRPr="00521368">
        <w:rPr>
          <w:rFonts w:cs="B Zar" w:hint="cs"/>
          <w:sz w:val="26"/>
          <w:szCs w:val="26"/>
          <w:rtl/>
        </w:rPr>
        <w:t>ی</w:t>
      </w:r>
      <w:r w:rsidRPr="00521368">
        <w:rPr>
          <w:rFonts w:cs="B Zar" w:hint="eastAsia"/>
          <w:sz w:val="26"/>
          <w:szCs w:val="26"/>
          <w:rtl/>
        </w:rPr>
        <w:t>ا</w:t>
      </w:r>
      <w:r w:rsidRPr="00521368">
        <w:rPr>
          <w:rFonts w:cs="B Zar"/>
          <w:sz w:val="26"/>
          <w:szCs w:val="26"/>
          <w:rtl/>
        </w:rPr>
        <w:t xml:space="preserve"> ا</w:t>
      </w:r>
      <w:r w:rsidRPr="00521368">
        <w:rPr>
          <w:rFonts w:cs="B Zar" w:hint="cs"/>
          <w:sz w:val="26"/>
          <w:szCs w:val="26"/>
          <w:rtl/>
        </w:rPr>
        <w:t>ی</w:t>
      </w:r>
      <w:r w:rsidRPr="00521368">
        <w:rPr>
          <w:rFonts w:cs="B Zar" w:hint="eastAsia"/>
          <w:sz w:val="26"/>
          <w:szCs w:val="26"/>
          <w:rtl/>
        </w:rPr>
        <w:t>نکه</w:t>
      </w:r>
      <w:r w:rsidRPr="00521368">
        <w:rPr>
          <w:rFonts w:cs="B Zar"/>
          <w:sz w:val="26"/>
          <w:szCs w:val="26"/>
          <w:rtl/>
        </w:rPr>
        <w:t xml:space="preserve"> م</w:t>
      </w:r>
      <w:r w:rsidRPr="00521368">
        <w:rPr>
          <w:rFonts w:cs="B Zar" w:hint="cs"/>
          <w:sz w:val="26"/>
          <w:szCs w:val="26"/>
          <w:rtl/>
        </w:rPr>
        <w:t>ی</w:t>
      </w:r>
      <w:r w:rsidRPr="00521368">
        <w:rPr>
          <w:rFonts w:cs="B Zar"/>
          <w:sz w:val="26"/>
          <w:szCs w:val="26"/>
          <w:rtl/>
        </w:rPr>
        <w:t xml:space="preserve"> توان</w:t>
      </w:r>
      <w:r w:rsidRPr="00521368">
        <w:rPr>
          <w:rFonts w:cs="B Zar" w:hint="cs"/>
          <w:sz w:val="26"/>
          <w:szCs w:val="26"/>
          <w:rtl/>
        </w:rPr>
        <w:t>ی</w:t>
      </w:r>
      <w:r w:rsidRPr="00521368">
        <w:rPr>
          <w:rFonts w:cs="B Zar" w:hint="eastAsia"/>
          <w:sz w:val="26"/>
          <w:szCs w:val="26"/>
          <w:rtl/>
        </w:rPr>
        <w:t>د</w:t>
      </w:r>
      <w:r w:rsidRPr="00521368">
        <w:rPr>
          <w:rFonts w:cs="B Zar"/>
          <w:sz w:val="26"/>
          <w:szCs w:val="26"/>
          <w:rtl/>
        </w:rPr>
        <w:t xml:space="preserve"> از کد ها</w:t>
      </w:r>
      <w:r w:rsidRPr="00521368">
        <w:rPr>
          <w:rFonts w:cs="B Zar" w:hint="cs"/>
          <w:sz w:val="26"/>
          <w:szCs w:val="26"/>
          <w:rtl/>
        </w:rPr>
        <w:t>ی</w:t>
      </w:r>
      <w:r w:rsidRPr="00521368">
        <w:rPr>
          <w:rFonts w:cs="B Zar"/>
          <w:sz w:val="26"/>
          <w:szCs w:val="26"/>
          <w:rtl/>
        </w:rPr>
        <w:t xml:space="preserve"> ا</w:t>
      </w:r>
      <w:r w:rsidRPr="00521368">
        <w:rPr>
          <w:rFonts w:cs="B Zar" w:hint="cs"/>
          <w:sz w:val="26"/>
          <w:szCs w:val="26"/>
          <w:rtl/>
        </w:rPr>
        <w:t>ی</w:t>
      </w:r>
      <w:r w:rsidRPr="00521368">
        <w:rPr>
          <w:rFonts w:cs="B Zar" w:hint="eastAsia"/>
          <w:sz w:val="26"/>
          <w:szCs w:val="26"/>
          <w:rtl/>
        </w:rPr>
        <w:t>ن</w:t>
      </w:r>
      <w:r w:rsidRPr="00521368">
        <w:rPr>
          <w:rFonts w:cs="B Zar"/>
          <w:sz w:val="26"/>
          <w:szCs w:val="26"/>
          <w:rtl/>
        </w:rPr>
        <w:t xml:space="preserve"> برنامه در برنامه ها</w:t>
      </w:r>
      <w:r w:rsidRPr="00521368">
        <w:rPr>
          <w:rFonts w:cs="B Zar" w:hint="cs"/>
          <w:sz w:val="26"/>
          <w:szCs w:val="26"/>
          <w:rtl/>
        </w:rPr>
        <w:t>ی</w:t>
      </w:r>
      <w:r w:rsidRPr="00521368">
        <w:rPr>
          <w:rFonts w:cs="B Zar"/>
          <w:sz w:val="26"/>
          <w:szCs w:val="26"/>
          <w:rtl/>
        </w:rPr>
        <w:t xml:space="preserve"> د</w:t>
      </w:r>
      <w:r w:rsidRPr="00521368">
        <w:rPr>
          <w:rFonts w:cs="B Zar" w:hint="cs"/>
          <w:sz w:val="26"/>
          <w:szCs w:val="26"/>
          <w:rtl/>
        </w:rPr>
        <w:t>ی</w:t>
      </w:r>
      <w:r w:rsidRPr="00521368">
        <w:rPr>
          <w:rFonts w:cs="B Zar" w:hint="eastAsia"/>
          <w:sz w:val="26"/>
          <w:szCs w:val="26"/>
          <w:rtl/>
        </w:rPr>
        <w:t>گر</w:t>
      </w:r>
      <w:r w:rsidRPr="00521368">
        <w:rPr>
          <w:rFonts w:cs="B Zar"/>
          <w:sz w:val="26"/>
          <w:szCs w:val="26"/>
          <w:rtl/>
        </w:rPr>
        <w:t xml:space="preserve"> استفاده کن</w:t>
      </w:r>
      <w:r w:rsidRPr="00521368">
        <w:rPr>
          <w:rFonts w:cs="B Zar" w:hint="cs"/>
          <w:sz w:val="26"/>
          <w:szCs w:val="26"/>
          <w:rtl/>
        </w:rPr>
        <w:t>ی</w:t>
      </w:r>
      <w:r w:rsidRPr="00521368">
        <w:rPr>
          <w:rFonts w:cs="B Zar" w:hint="eastAsia"/>
          <w:sz w:val="26"/>
          <w:szCs w:val="26"/>
          <w:rtl/>
        </w:rPr>
        <w:t>د</w:t>
      </w:r>
      <w:r w:rsidRPr="00521368">
        <w:rPr>
          <w:rFonts w:cs="B Zar"/>
          <w:sz w:val="26"/>
          <w:szCs w:val="26"/>
          <w:rtl/>
        </w:rPr>
        <w:t xml:space="preserve">. </w:t>
      </w:r>
    </w:p>
    <w:p w14:paraId="00D59E5F" w14:textId="77777777" w:rsidR="00ED6E1D" w:rsidRPr="00ED6E1D" w:rsidRDefault="00ED6E1D" w:rsidP="00ED6E1D">
      <w:pPr>
        <w:spacing w:after="0" w:line="312" w:lineRule="auto"/>
        <w:jc w:val="center"/>
        <w:rPr>
          <w:rFonts w:ascii="Times New Roman" w:eastAsia="Times New Roman" w:hAnsi="Times New Roman" w:cs="B Nazanin"/>
          <w:sz w:val="24"/>
          <w:szCs w:val="26"/>
        </w:rPr>
      </w:pPr>
      <w:r w:rsidRPr="00ED6E1D">
        <w:rPr>
          <w:rFonts w:ascii="Times New Roman" w:eastAsia="Times New Roman" w:hAnsi="Times New Roman" w:cs="B Nazanin"/>
          <w:noProof/>
          <w:sz w:val="20"/>
          <w:szCs w:val="20"/>
        </w:rPr>
        <w:lastRenderedPageBreak/>
        <w:drawing>
          <wp:inline distT="0" distB="0" distL="0" distR="0" wp14:anchorId="124B7C08" wp14:editId="74E20B2E">
            <wp:extent cx="1209040" cy="1146810"/>
            <wp:effectExtent l="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09040" cy="1146810"/>
                    </a:xfrm>
                    <a:prstGeom prst="rect">
                      <a:avLst/>
                    </a:prstGeom>
                    <a:noFill/>
                    <a:ln>
                      <a:noFill/>
                    </a:ln>
                  </pic:spPr>
                </pic:pic>
              </a:graphicData>
            </a:graphic>
          </wp:inline>
        </w:drawing>
      </w:r>
      <w:r w:rsidRPr="00ED6E1D">
        <w:rPr>
          <w:rFonts w:ascii="Times New Roman" w:eastAsia="Times New Roman" w:hAnsi="Times New Roman" w:cs="Nazanin"/>
          <w:noProof/>
          <w:sz w:val="24"/>
          <w:szCs w:val="26"/>
        </w:rPr>
        <mc:AlternateContent>
          <mc:Choice Requires="wps">
            <w:drawing>
              <wp:anchor distT="0" distB="0" distL="114300" distR="114300" simplePos="0" relativeHeight="251663360" behindDoc="0" locked="0" layoutInCell="1" allowOverlap="1" wp14:anchorId="1ED3E078" wp14:editId="41571FB4">
                <wp:simplePos x="0" y="0"/>
                <wp:positionH relativeFrom="column">
                  <wp:posOffset>1766570</wp:posOffset>
                </wp:positionH>
                <wp:positionV relativeFrom="paragraph">
                  <wp:posOffset>-761365</wp:posOffset>
                </wp:positionV>
                <wp:extent cx="621665" cy="336550"/>
                <wp:effectExtent l="13970" t="10160" r="12065" b="5715"/>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336550"/>
                        </a:xfrm>
                        <a:prstGeom prst="rect">
                          <a:avLst/>
                        </a:prstGeom>
                        <a:solidFill>
                          <a:srgbClr val="FFFFFF"/>
                        </a:solidFill>
                        <a:ln w="9525">
                          <a:solidFill>
                            <a:srgbClr val="FFFFFF"/>
                          </a:solidFill>
                          <a:miter lim="800000"/>
                          <a:headEnd/>
                          <a:tailEnd/>
                        </a:ln>
                      </wps:spPr>
                      <wps:txbx>
                        <w:txbxContent>
                          <w:p w14:paraId="50AFBC3F" w14:textId="77777777" w:rsidR="00ED6E1D" w:rsidRDefault="00ED6E1D" w:rsidP="00ED6E1D">
                            <w:pPr>
                              <w:bidi w:val="0"/>
                              <w:jc w:val="highKashida"/>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1ED3E078" id="Text Box 15" o:spid="_x0000_s1027" type="#_x0000_t202" style="position:absolute;left:0;text-align:left;margin-left:139.1pt;margin-top:-59.95pt;width:48.95pt;height:26.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" strokecolor="white">
                <v:textbox style="mso-fit-shape-to-text:t">
                  <w:txbxContent>
                    <w:p w14:paraId="50AFBC3F" w14:textId="77777777" w:rsidR="00ED6E1D" w:rsidRDefault="00ED6E1D" w:rsidP="00ED6E1D">
                      <w:pPr>
                        <w:bidi w:val="0"/>
                        <w:jc w:val="highKashida"/>
                      </w:pPr>
                    </w:p>
                  </w:txbxContent>
                </v:textbox>
              </v:shape>
            </w:pict>
          </mc:Fallback>
        </mc:AlternateContent>
      </w:r>
    </w:p>
    <w:p w14:paraId="1E29620E" w14:textId="77777777" w:rsidR="00ED6E1D" w:rsidRPr="00ED6E1D" w:rsidRDefault="00ED6E1D" w:rsidP="00ED6E1D">
      <w:pPr>
        <w:keepNext/>
        <w:bidi w:val="0"/>
        <w:spacing w:after="0" w:line="360" w:lineRule="auto"/>
        <w:jc w:val="center"/>
        <w:outlineLvl w:val="8"/>
        <w:rPr>
          <w:rFonts w:ascii="Times New Roman" w:eastAsia="Times New Roman" w:hAnsi="Times New Roman" w:cs="B Nazanin"/>
          <w:b/>
          <w:bCs/>
          <w:sz w:val="24"/>
          <w:szCs w:val="26"/>
        </w:rPr>
      </w:pPr>
    </w:p>
    <w:p w14:paraId="34A367C3" w14:textId="77777777" w:rsidR="00ED6E1D" w:rsidRPr="00ED6E1D" w:rsidRDefault="00ED6E1D" w:rsidP="00ED6E1D">
      <w:pPr>
        <w:bidi w:val="0"/>
        <w:spacing w:after="0" w:line="312" w:lineRule="auto"/>
        <w:ind w:firstLine="567"/>
        <w:jc w:val="both"/>
        <w:rPr>
          <w:rFonts w:ascii="Times New Roman" w:eastAsia="Times New Roman" w:hAnsi="Times New Roman" w:cs="B Nazanin"/>
          <w:sz w:val="24"/>
          <w:szCs w:val="26"/>
        </w:rPr>
      </w:pPr>
    </w:p>
    <w:p w14:paraId="7BD07D6A" w14:textId="77777777" w:rsidR="00ED6E1D" w:rsidRPr="00ED6E1D" w:rsidRDefault="00ED6E1D" w:rsidP="00ED6E1D">
      <w:pPr>
        <w:keepNext/>
        <w:bidi w:val="0"/>
        <w:spacing w:after="0" w:line="360" w:lineRule="auto"/>
        <w:jc w:val="center"/>
        <w:outlineLvl w:val="2"/>
        <w:rPr>
          <w:rFonts w:ascii="Times New Roman" w:eastAsia="Times New Roman" w:hAnsi="Times New Roman" w:cs="B Nazanin"/>
          <w:b/>
          <w:bCs/>
          <w:szCs w:val="24"/>
        </w:rPr>
      </w:pPr>
    </w:p>
    <w:p w14:paraId="08683E57" w14:textId="77777777" w:rsidR="00ED6E1D" w:rsidRPr="00ED6E1D" w:rsidRDefault="00ED6E1D" w:rsidP="00ED6E1D">
      <w:pPr>
        <w:keepNext/>
        <w:bidi w:val="0"/>
        <w:spacing w:after="0" w:line="360" w:lineRule="auto"/>
        <w:jc w:val="center"/>
        <w:outlineLvl w:val="2"/>
        <w:rPr>
          <w:rFonts w:ascii="Times New Roman" w:eastAsia="Times New Roman" w:hAnsi="Times New Roman" w:cs="B Nazanin"/>
          <w:b/>
          <w:bCs/>
          <w:szCs w:val="24"/>
        </w:rPr>
      </w:pPr>
    </w:p>
    <w:p w14:paraId="222C3DFD" w14:textId="70441898" w:rsidR="00ED6E1D" w:rsidRPr="00ED6E1D" w:rsidRDefault="00ED6E1D" w:rsidP="00ED6E1D">
      <w:pPr>
        <w:keepNext/>
        <w:bidi w:val="0"/>
        <w:spacing w:after="0" w:line="360" w:lineRule="auto"/>
        <w:jc w:val="center"/>
        <w:outlineLvl w:val="2"/>
        <w:rPr>
          <w:rFonts w:ascii="Times New Roman" w:eastAsia="Times New Roman" w:hAnsi="Times New Roman" w:cs="B Nazanin"/>
          <w:b/>
          <w:bCs/>
          <w:sz w:val="28"/>
          <w:szCs w:val="30"/>
        </w:rPr>
      </w:pPr>
      <w:bookmarkStart w:id="45" w:name="OLE_LINK11"/>
      <w:r w:rsidRPr="00ED6E1D">
        <w:rPr>
          <w:rFonts w:ascii="Times New Roman" w:eastAsia="Times New Roman" w:hAnsi="Times New Roman" w:cs="B Nazanin"/>
          <w:b/>
          <w:bCs/>
          <w:szCs w:val="24"/>
        </w:rPr>
        <w:t xml:space="preserve">Faculty </w:t>
      </w:r>
      <w:bookmarkEnd w:id="45"/>
      <w:r w:rsidR="004A116A" w:rsidRPr="00ED6E1D">
        <w:rPr>
          <w:rFonts w:ascii="Times New Roman" w:eastAsia="Times New Roman" w:hAnsi="Times New Roman" w:cs="B Nazanin"/>
          <w:b/>
          <w:bCs/>
          <w:szCs w:val="24"/>
        </w:rPr>
        <w:t>of</w:t>
      </w:r>
      <w:r w:rsidR="004A116A" w:rsidRPr="00ED6E1D">
        <w:rPr>
          <w:rFonts w:ascii="Times New Roman" w:eastAsia="Times New Roman" w:hAnsi="Times New Roman" w:cs="B Nazanin" w:hint="cs"/>
          <w:b/>
          <w:bCs/>
          <w:sz w:val="24"/>
          <w:szCs w:val="24"/>
          <w:rtl/>
        </w:rPr>
        <w:t xml:space="preserve"> </w:t>
      </w:r>
      <w:r w:rsidR="004A116A">
        <w:rPr>
          <w:rFonts w:ascii="Times New Roman" w:eastAsia="Times New Roman" w:hAnsi="Times New Roman" w:cs="B Nazanin" w:hint="cs"/>
          <w:b/>
          <w:bCs/>
          <w:szCs w:val="24"/>
        </w:rPr>
        <w:t>payam</w:t>
      </w:r>
      <w:r w:rsidR="004A116A">
        <w:rPr>
          <w:rFonts w:ascii="Times New Roman" w:eastAsia="Times New Roman" w:hAnsi="Times New Roman" w:cs="B Nazanin"/>
          <w:b/>
          <w:bCs/>
          <w:szCs w:val="24"/>
        </w:rPr>
        <w:t xml:space="preserve"> noor parand</w:t>
      </w:r>
      <w:r w:rsidRPr="00ED6E1D">
        <w:rPr>
          <w:rFonts w:ascii="Times New Roman" w:eastAsia="Times New Roman" w:hAnsi="Times New Roman" w:cs="B Nazanin"/>
          <w:b/>
          <w:bCs/>
          <w:sz w:val="28"/>
          <w:szCs w:val="30"/>
        </w:rPr>
        <w:t xml:space="preserve"> </w:t>
      </w:r>
    </w:p>
    <w:p w14:paraId="1652D719" w14:textId="79B641E1" w:rsidR="00ED6E1D" w:rsidRPr="00ED6E1D" w:rsidRDefault="00ED6E1D" w:rsidP="004A116A">
      <w:pPr>
        <w:bidi w:val="0"/>
        <w:spacing w:after="0" w:line="360" w:lineRule="auto"/>
        <w:jc w:val="center"/>
        <w:rPr>
          <w:rFonts w:ascii="Times New Roman" w:eastAsia="Times New Roman" w:hAnsi="Times New Roman" w:cs="B Nazanin"/>
          <w:b/>
          <w:bCs/>
          <w:sz w:val="28"/>
          <w:szCs w:val="30"/>
        </w:rPr>
      </w:pPr>
      <w:bookmarkStart w:id="46" w:name="OLE_LINK12"/>
      <w:r w:rsidRPr="00ED6E1D">
        <w:rPr>
          <w:rFonts w:ascii="Times New Roman" w:eastAsia="Times New Roman" w:hAnsi="Times New Roman" w:cs="B Nazanin"/>
          <w:b/>
          <w:bCs/>
          <w:sz w:val="20"/>
        </w:rPr>
        <w:t xml:space="preserve">Department of </w:t>
      </w:r>
      <w:bookmarkEnd w:id="46"/>
      <w:r w:rsidR="004A116A" w:rsidRPr="004A116A">
        <w:rPr>
          <w:rFonts w:ascii="Times New Roman" w:eastAsia="Times New Roman" w:hAnsi="Times New Roman" w:cs="B Nazanin"/>
          <w:b/>
          <w:bCs/>
          <w:sz w:val="20"/>
          <w:szCs w:val="20"/>
        </w:rPr>
        <w:t>Computer engineering</w:t>
      </w:r>
    </w:p>
    <w:p w14:paraId="031298CD" w14:textId="77777777" w:rsidR="00ED6E1D" w:rsidRPr="00ED6E1D" w:rsidRDefault="00ED6E1D" w:rsidP="00ED6E1D">
      <w:pPr>
        <w:bidi w:val="0"/>
        <w:spacing w:after="0" w:line="312" w:lineRule="auto"/>
        <w:jc w:val="center"/>
        <w:rPr>
          <w:rFonts w:ascii="Times New Roman" w:eastAsia="Times New Roman" w:hAnsi="Times New Roman" w:cs="B Nazanin"/>
          <w:b/>
          <w:bCs/>
          <w:sz w:val="24"/>
          <w:szCs w:val="26"/>
        </w:rPr>
      </w:pPr>
    </w:p>
    <w:p w14:paraId="7B7CA538" w14:textId="77777777" w:rsidR="00ED6E1D" w:rsidRPr="00ED6E1D" w:rsidRDefault="00ED6E1D" w:rsidP="00ED6E1D">
      <w:pPr>
        <w:keepNext/>
        <w:bidi w:val="0"/>
        <w:spacing w:after="0" w:line="312" w:lineRule="auto"/>
        <w:jc w:val="center"/>
        <w:outlineLvl w:val="2"/>
        <w:rPr>
          <w:rFonts w:ascii="Times New Roman" w:eastAsia="Times New Roman" w:hAnsi="Times New Roman" w:cs="B Nazanin"/>
          <w:b/>
          <w:bCs/>
          <w:sz w:val="28"/>
          <w:szCs w:val="30"/>
        </w:rPr>
      </w:pPr>
    </w:p>
    <w:p w14:paraId="77DB50C0" w14:textId="77777777" w:rsidR="00ED6E1D" w:rsidRPr="00ED6E1D" w:rsidRDefault="00ED6E1D" w:rsidP="00ED6E1D">
      <w:pPr>
        <w:keepNext/>
        <w:bidi w:val="0"/>
        <w:spacing w:after="0" w:line="312" w:lineRule="auto"/>
        <w:jc w:val="center"/>
        <w:outlineLvl w:val="2"/>
        <w:rPr>
          <w:rFonts w:ascii="Times New Roman" w:eastAsia="Times New Roman" w:hAnsi="Times New Roman" w:cs="B Nazanin"/>
          <w:b/>
          <w:bCs/>
          <w:sz w:val="28"/>
          <w:szCs w:val="30"/>
        </w:rPr>
      </w:pPr>
      <w:r w:rsidRPr="00ED6E1D">
        <w:rPr>
          <w:rFonts w:ascii="Times New Roman" w:eastAsia="Times New Roman" w:hAnsi="Times New Roman" w:cs="B Nazanin"/>
          <w:b/>
          <w:bCs/>
          <w:sz w:val="28"/>
          <w:szCs w:val="30"/>
        </w:rPr>
        <w:t xml:space="preserve">B.Sc. Final Project Report </w:t>
      </w:r>
    </w:p>
    <w:p w14:paraId="33B5CCD0" w14:textId="77777777" w:rsidR="00ED6E1D" w:rsidRPr="00ED6E1D" w:rsidRDefault="00ED6E1D" w:rsidP="00ED6E1D">
      <w:pPr>
        <w:keepNext/>
        <w:bidi w:val="0"/>
        <w:spacing w:after="0" w:line="312" w:lineRule="auto"/>
        <w:jc w:val="center"/>
        <w:outlineLvl w:val="2"/>
        <w:rPr>
          <w:rFonts w:ascii="Times New Roman" w:eastAsia="Times New Roman" w:hAnsi="Times New Roman" w:cs="B Nazanin"/>
          <w:b/>
          <w:bCs/>
          <w:sz w:val="30"/>
          <w:szCs w:val="32"/>
        </w:rPr>
      </w:pPr>
    </w:p>
    <w:p w14:paraId="607F132A" w14:textId="77777777" w:rsidR="00ED6E1D" w:rsidRPr="00ED6E1D" w:rsidRDefault="00ED6E1D" w:rsidP="00ED6E1D">
      <w:pPr>
        <w:bidi w:val="0"/>
        <w:spacing w:after="0" w:line="312" w:lineRule="auto"/>
        <w:jc w:val="center"/>
        <w:rPr>
          <w:rFonts w:ascii="Times New Roman" w:eastAsia="Times New Roman" w:hAnsi="Times New Roman" w:cs="B Nazanin"/>
          <w:sz w:val="24"/>
          <w:szCs w:val="26"/>
        </w:rPr>
      </w:pPr>
    </w:p>
    <w:p w14:paraId="060F16AA" w14:textId="77777777" w:rsidR="00ED6E1D" w:rsidRPr="00ED6E1D" w:rsidRDefault="00ED6E1D" w:rsidP="00ED6E1D">
      <w:pPr>
        <w:bidi w:val="0"/>
        <w:spacing w:after="0" w:line="312" w:lineRule="auto"/>
        <w:jc w:val="center"/>
        <w:rPr>
          <w:rFonts w:ascii="Times New Roman" w:eastAsia="Times New Roman" w:hAnsi="Times New Roman" w:cs="B Nazanin"/>
          <w:sz w:val="30"/>
          <w:szCs w:val="32"/>
        </w:rPr>
      </w:pPr>
    </w:p>
    <w:p w14:paraId="0BE53A86" w14:textId="77777777" w:rsidR="00ED6E1D" w:rsidRPr="00ED6E1D" w:rsidRDefault="00ED6E1D" w:rsidP="00ED6E1D">
      <w:pPr>
        <w:keepNext/>
        <w:bidi w:val="0"/>
        <w:spacing w:after="0" w:line="312" w:lineRule="auto"/>
        <w:jc w:val="center"/>
        <w:outlineLvl w:val="2"/>
        <w:rPr>
          <w:rFonts w:ascii="Times New Roman" w:eastAsia="Times New Roman" w:hAnsi="Times New Roman" w:cs="B Nazanin"/>
          <w:b/>
          <w:bCs/>
          <w:sz w:val="30"/>
          <w:szCs w:val="30"/>
        </w:rPr>
      </w:pPr>
      <w:r w:rsidRPr="00ED6E1D">
        <w:rPr>
          <w:rFonts w:ascii="Times New Roman" w:eastAsia="Times New Roman" w:hAnsi="Times New Roman" w:cs="B Nazanin"/>
          <w:b/>
          <w:bCs/>
          <w:sz w:val="30"/>
          <w:szCs w:val="30"/>
        </w:rPr>
        <w:t>Title of the Report:</w:t>
      </w:r>
    </w:p>
    <w:p w14:paraId="7402D415" w14:textId="77777777" w:rsidR="00ED6E1D" w:rsidRPr="00ED6E1D" w:rsidRDefault="00ED6E1D" w:rsidP="00ED6E1D">
      <w:pPr>
        <w:bidi w:val="0"/>
        <w:spacing w:after="0" w:line="312" w:lineRule="auto"/>
        <w:jc w:val="center"/>
        <w:rPr>
          <w:rFonts w:ascii="Times New Roman" w:eastAsia="Times New Roman" w:hAnsi="Times New Roman" w:cs="B Nazanin"/>
          <w:sz w:val="28"/>
          <w:szCs w:val="28"/>
        </w:rPr>
      </w:pPr>
    </w:p>
    <w:p w14:paraId="2EB1DD36" w14:textId="32735483" w:rsidR="00ED6E1D" w:rsidRPr="00ED6E1D" w:rsidRDefault="00ED6E1D" w:rsidP="00ED6E1D">
      <w:pPr>
        <w:bidi w:val="0"/>
        <w:spacing w:after="0" w:line="312" w:lineRule="auto"/>
        <w:jc w:val="center"/>
        <w:rPr>
          <w:rFonts w:ascii="Times New Roman" w:eastAsia="Times New Roman" w:hAnsi="Times New Roman" w:cs="B Nazanin"/>
          <w:sz w:val="36"/>
          <w:szCs w:val="36"/>
        </w:rPr>
      </w:pPr>
      <w:r w:rsidRPr="00ED6E1D">
        <w:rPr>
          <w:rFonts w:ascii="Times New Roman" w:eastAsia="Times New Roman" w:hAnsi="Times New Roman" w:cs="B Nazanin"/>
          <w:sz w:val="36"/>
          <w:szCs w:val="36"/>
        </w:rPr>
        <w:t>Python Digital Calculator</w:t>
      </w:r>
    </w:p>
    <w:p w14:paraId="78803DD3" w14:textId="77777777" w:rsidR="00ED6E1D" w:rsidRPr="00ED6E1D" w:rsidRDefault="00ED6E1D" w:rsidP="00ED6E1D">
      <w:pPr>
        <w:bidi w:val="0"/>
        <w:spacing w:after="0" w:line="312" w:lineRule="auto"/>
        <w:jc w:val="center"/>
        <w:rPr>
          <w:rFonts w:ascii="Times New Roman" w:eastAsia="Times New Roman" w:hAnsi="Times New Roman" w:cs="B Nazanin"/>
          <w:sz w:val="28"/>
          <w:szCs w:val="28"/>
        </w:rPr>
      </w:pPr>
    </w:p>
    <w:p w14:paraId="6AD0C65B" w14:textId="77777777" w:rsidR="00ED6E1D" w:rsidRPr="00ED6E1D" w:rsidRDefault="00ED6E1D" w:rsidP="00ED6E1D">
      <w:pPr>
        <w:bidi w:val="0"/>
        <w:spacing w:after="0" w:line="312" w:lineRule="auto"/>
        <w:jc w:val="center"/>
        <w:rPr>
          <w:rFonts w:ascii="Times New Roman" w:eastAsia="Times New Roman" w:hAnsi="Times New Roman" w:cs="B Nazanin"/>
          <w:sz w:val="28"/>
          <w:szCs w:val="28"/>
        </w:rPr>
      </w:pPr>
    </w:p>
    <w:p w14:paraId="665670E4" w14:textId="77777777" w:rsidR="00ED6E1D" w:rsidRPr="00ED6E1D" w:rsidRDefault="00ED6E1D" w:rsidP="00ED6E1D">
      <w:pPr>
        <w:bidi w:val="0"/>
        <w:spacing w:after="0" w:line="312" w:lineRule="auto"/>
        <w:jc w:val="center"/>
        <w:rPr>
          <w:rFonts w:ascii="Times New Roman" w:eastAsia="Times New Roman" w:hAnsi="Times New Roman" w:cs="B Nazanin"/>
          <w:sz w:val="28"/>
          <w:szCs w:val="28"/>
        </w:rPr>
      </w:pPr>
    </w:p>
    <w:p w14:paraId="1D35C0F5" w14:textId="77777777" w:rsidR="00ED6E1D" w:rsidRPr="00ED6E1D" w:rsidRDefault="00ED6E1D" w:rsidP="00ED6E1D">
      <w:pPr>
        <w:bidi w:val="0"/>
        <w:spacing w:after="0" w:line="312" w:lineRule="auto"/>
        <w:jc w:val="center"/>
        <w:rPr>
          <w:rFonts w:ascii="Times New Roman" w:eastAsia="Times New Roman" w:hAnsi="Times New Roman" w:cs="B Nazanin"/>
          <w:b/>
          <w:bCs/>
          <w:sz w:val="28"/>
          <w:szCs w:val="28"/>
        </w:rPr>
      </w:pPr>
      <w:bookmarkStart w:id="47" w:name="OLE_LINK10"/>
      <w:r w:rsidRPr="00ED6E1D">
        <w:rPr>
          <w:rFonts w:ascii="Times New Roman" w:eastAsia="Times New Roman" w:hAnsi="Times New Roman" w:cs="B Nazanin"/>
          <w:b/>
          <w:bCs/>
          <w:sz w:val="28"/>
          <w:szCs w:val="28"/>
        </w:rPr>
        <w:t>Under Supervision of</w:t>
      </w:r>
      <w:bookmarkEnd w:id="47"/>
      <w:r w:rsidRPr="00ED6E1D">
        <w:rPr>
          <w:rFonts w:ascii="Times New Roman" w:eastAsia="Times New Roman" w:hAnsi="Times New Roman" w:cs="B Nazanin"/>
          <w:b/>
          <w:bCs/>
          <w:sz w:val="28"/>
          <w:szCs w:val="28"/>
        </w:rPr>
        <w:t>:</w:t>
      </w:r>
    </w:p>
    <w:p w14:paraId="3EEDFFEB" w14:textId="77777777" w:rsidR="004A116A" w:rsidRPr="004A116A" w:rsidRDefault="004A116A" w:rsidP="004A116A">
      <w:pPr>
        <w:bidi w:val="0"/>
        <w:spacing w:after="0" w:line="312" w:lineRule="auto"/>
        <w:jc w:val="center"/>
        <w:rPr>
          <w:rFonts w:ascii="Times New Roman" w:eastAsia="Times New Roman" w:hAnsi="Times New Roman" w:cs="B Nazanin"/>
          <w:b/>
          <w:bCs/>
          <w:sz w:val="26"/>
          <w:szCs w:val="26"/>
        </w:rPr>
      </w:pPr>
      <w:r w:rsidRPr="004A116A">
        <w:rPr>
          <w:rFonts w:ascii="Times New Roman" w:eastAsia="Times New Roman" w:hAnsi="Times New Roman" w:cs="B Nazanin"/>
          <w:b/>
          <w:bCs/>
          <w:sz w:val="26"/>
          <w:szCs w:val="26"/>
        </w:rPr>
        <w:t>d.r Ali Razavi</w:t>
      </w:r>
    </w:p>
    <w:p w14:paraId="33127C35" w14:textId="77777777" w:rsidR="00ED6E1D" w:rsidRPr="00ED6E1D" w:rsidRDefault="00ED6E1D" w:rsidP="00ED6E1D">
      <w:pPr>
        <w:bidi w:val="0"/>
        <w:spacing w:after="0" w:line="312" w:lineRule="auto"/>
        <w:jc w:val="center"/>
        <w:rPr>
          <w:rFonts w:ascii="Times New Roman" w:eastAsia="Times New Roman" w:hAnsi="Times New Roman" w:cs="B Nazanin"/>
          <w:b/>
          <w:bCs/>
          <w:sz w:val="26"/>
          <w:szCs w:val="26"/>
        </w:rPr>
      </w:pPr>
    </w:p>
    <w:p w14:paraId="6733BC31" w14:textId="77777777" w:rsidR="00ED6E1D" w:rsidRPr="00ED6E1D" w:rsidRDefault="00ED6E1D" w:rsidP="00ED6E1D">
      <w:pPr>
        <w:bidi w:val="0"/>
        <w:spacing w:after="0" w:line="312" w:lineRule="auto"/>
        <w:jc w:val="center"/>
        <w:rPr>
          <w:rFonts w:ascii="Times New Roman" w:eastAsia="Times New Roman" w:hAnsi="Times New Roman" w:cs="B Nazanin"/>
          <w:b/>
          <w:bCs/>
          <w:sz w:val="28"/>
          <w:szCs w:val="26"/>
        </w:rPr>
      </w:pPr>
    </w:p>
    <w:p w14:paraId="46C793D2" w14:textId="77777777" w:rsidR="00ED6E1D" w:rsidRPr="00ED6E1D" w:rsidRDefault="00ED6E1D" w:rsidP="00ED6E1D">
      <w:pPr>
        <w:bidi w:val="0"/>
        <w:spacing w:after="0" w:line="312" w:lineRule="auto"/>
        <w:jc w:val="center"/>
        <w:rPr>
          <w:rFonts w:ascii="Times New Roman" w:eastAsia="Times New Roman" w:hAnsi="Times New Roman" w:cs="B Nazanin"/>
          <w:b/>
          <w:bCs/>
          <w:sz w:val="28"/>
          <w:szCs w:val="26"/>
        </w:rPr>
      </w:pPr>
      <w:r w:rsidRPr="00ED6E1D">
        <w:rPr>
          <w:rFonts w:ascii="Times New Roman" w:eastAsia="Times New Roman" w:hAnsi="Times New Roman" w:cs="B Nazanin"/>
          <w:b/>
          <w:bCs/>
          <w:sz w:val="28"/>
          <w:szCs w:val="26"/>
        </w:rPr>
        <w:t>By:</w:t>
      </w:r>
    </w:p>
    <w:p w14:paraId="717EA7F8" w14:textId="22BE381E" w:rsidR="00ED6E1D" w:rsidRPr="00ED6E1D" w:rsidRDefault="00ED6E1D" w:rsidP="00ED6E1D">
      <w:pPr>
        <w:bidi w:val="0"/>
        <w:spacing w:after="0" w:line="312" w:lineRule="auto"/>
        <w:jc w:val="center"/>
        <w:rPr>
          <w:rFonts w:ascii="Times New Roman" w:eastAsia="Times New Roman" w:hAnsi="Times New Roman" w:cs="B Nazanin"/>
          <w:b/>
          <w:bCs/>
          <w:sz w:val="26"/>
          <w:szCs w:val="26"/>
        </w:rPr>
      </w:pPr>
      <w:r>
        <w:rPr>
          <w:rFonts w:ascii="Times New Roman" w:eastAsia="Times New Roman" w:hAnsi="Times New Roman" w:cs="B Nazanin"/>
          <w:b/>
          <w:bCs/>
          <w:sz w:val="26"/>
          <w:szCs w:val="26"/>
        </w:rPr>
        <w:t>Sara Naseri</w:t>
      </w:r>
    </w:p>
    <w:p w14:paraId="22FEB647" w14:textId="77777777" w:rsidR="00ED6E1D" w:rsidRPr="00ED6E1D" w:rsidRDefault="00ED6E1D" w:rsidP="00ED6E1D">
      <w:pPr>
        <w:bidi w:val="0"/>
        <w:spacing w:after="0" w:line="312" w:lineRule="auto"/>
        <w:ind w:firstLine="567"/>
        <w:jc w:val="center"/>
        <w:rPr>
          <w:rFonts w:ascii="Times New Roman" w:eastAsia="Times New Roman" w:hAnsi="Times New Roman" w:cs="B Nazanin"/>
          <w:b/>
          <w:bCs/>
          <w:sz w:val="26"/>
          <w:szCs w:val="26"/>
        </w:rPr>
      </w:pPr>
    </w:p>
    <w:p w14:paraId="20A38BE6" w14:textId="77777777" w:rsidR="00ED6E1D" w:rsidRPr="00ED6E1D" w:rsidRDefault="00ED6E1D" w:rsidP="00ED6E1D">
      <w:pPr>
        <w:bidi w:val="0"/>
        <w:spacing w:after="0" w:line="312" w:lineRule="auto"/>
        <w:ind w:firstLine="567"/>
        <w:jc w:val="center"/>
        <w:rPr>
          <w:rFonts w:ascii="Times New Roman" w:eastAsia="Times New Roman" w:hAnsi="Times New Roman" w:cs="B Nazanin"/>
          <w:b/>
          <w:bCs/>
          <w:sz w:val="26"/>
          <w:szCs w:val="26"/>
        </w:rPr>
      </w:pPr>
    </w:p>
    <w:p w14:paraId="3D3AC2AF" w14:textId="5976C8C4" w:rsidR="00ED6E1D" w:rsidRDefault="00ED6E1D" w:rsidP="00ED6E1D">
      <w:pPr>
        <w:spacing w:after="0" w:line="312" w:lineRule="auto"/>
        <w:jc w:val="center"/>
        <w:rPr>
          <w:rFonts w:ascii="Times New Roman" w:eastAsia="Times New Roman" w:hAnsi="Times New Roman" w:cs="B Nazanin"/>
          <w:b/>
          <w:bCs/>
          <w:sz w:val="26"/>
          <w:szCs w:val="26"/>
        </w:rPr>
      </w:pPr>
      <w:r w:rsidRPr="00ED6E1D">
        <w:rPr>
          <w:rFonts w:ascii="Times New Roman" w:eastAsia="Times New Roman" w:hAnsi="Times New Roman" w:cs="B Nazanin"/>
          <w:b/>
          <w:bCs/>
          <w:sz w:val="26"/>
          <w:szCs w:val="26"/>
        </w:rPr>
        <w:t>&lt;Date&gt;</w:t>
      </w:r>
    </w:p>
    <w:p w14:paraId="41D05F59" w14:textId="5A0652F7" w:rsidR="00ED6E1D" w:rsidRDefault="00ED6E1D" w:rsidP="00ED6E1D">
      <w:pPr>
        <w:spacing w:after="0" w:line="312" w:lineRule="auto"/>
        <w:jc w:val="center"/>
        <w:rPr>
          <w:rFonts w:ascii="Times New Roman" w:eastAsia="Times New Roman" w:hAnsi="Times New Roman" w:cs="B Nazanin"/>
          <w:sz w:val="24"/>
          <w:szCs w:val="26"/>
        </w:rPr>
      </w:pPr>
      <w:r w:rsidRPr="00ED6E1D">
        <w:rPr>
          <w:rFonts w:ascii="Times New Roman" w:eastAsia="Times New Roman" w:hAnsi="Times New Roman" w:cs="B Nazanin"/>
          <w:sz w:val="24"/>
          <w:szCs w:val="26"/>
        </w:rPr>
        <w:t>August</w:t>
      </w:r>
      <w:r w:rsidR="004A116A">
        <w:rPr>
          <w:rFonts w:ascii="Times New Roman" w:eastAsia="Times New Roman" w:hAnsi="Times New Roman" w:cs="B Nazanin"/>
          <w:sz w:val="24"/>
          <w:szCs w:val="26"/>
        </w:rPr>
        <w:t xml:space="preserve"> of</w:t>
      </w:r>
      <w:r>
        <w:rPr>
          <w:rFonts w:ascii="Times New Roman" w:eastAsia="Times New Roman" w:hAnsi="Times New Roman" w:cs="B Nazanin"/>
          <w:sz w:val="24"/>
          <w:szCs w:val="26"/>
        </w:rPr>
        <w:t xml:space="preserve"> 2021</w:t>
      </w:r>
    </w:p>
    <w:p w14:paraId="45BFDA0C" w14:textId="77777777" w:rsidR="004C6A8A" w:rsidRDefault="00ED6E1D" w:rsidP="004C6A8A">
      <w:pPr>
        <w:spacing w:after="0" w:line="312" w:lineRule="auto"/>
        <w:rPr>
          <w:rFonts w:ascii="Times New Roman" w:eastAsia="Times New Roman" w:hAnsi="Times New Roman" w:cs="B Nazanin"/>
          <w:sz w:val="24"/>
          <w:szCs w:val="26"/>
          <w:rtl/>
        </w:rPr>
        <w:sectPr w:rsidR="004C6A8A" w:rsidSect="00B96085">
          <w:pgSz w:w="11906" w:h="16838"/>
          <w:pgMar w:top="1440" w:right="1440" w:bottom="1440" w:left="1440" w:header="720" w:footer="720" w:gutter="0"/>
          <w:pgNumType w:start="29"/>
          <w:cols w:space="720"/>
          <w:titlePg/>
          <w:bidi/>
          <w:rtlGutter/>
          <w:docGrid w:linePitch="360"/>
        </w:sectPr>
      </w:pPr>
      <w:r>
        <w:rPr>
          <w:rFonts w:ascii="Times New Roman" w:eastAsia="Times New Roman" w:hAnsi="Times New Roman" w:cs="B Nazanin" w:hint="cs"/>
          <w:sz w:val="24"/>
          <w:szCs w:val="26"/>
          <w:rtl/>
        </w:rPr>
        <w:t xml:space="preserve"> </w:t>
      </w:r>
    </w:p>
    <w:p w14:paraId="24D7DC2F" w14:textId="260C6D0A" w:rsidR="004C6A8A" w:rsidRPr="004C6A8A" w:rsidRDefault="003D0B6D" w:rsidP="004C6A8A">
      <w:pPr>
        <w:spacing w:after="0" w:line="312" w:lineRule="auto"/>
        <w:rPr>
          <w:rFonts w:ascii="Times New Roman" w:eastAsia="Times New Roman" w:hAnsi="Times New Roman" w:cs="B Nazanin" w:hint="cs"/>
          <w:sz w:val="24"/>
          <w:szCs w:val="26"/>
          <w:rtl/>
        </w:rPr>
      </w:pPr>
      <w:r>
        <w:rPr>
          <w:noProof/>
        </w:rPr>
        <w:lastRenderedPageBreak/>
        <mc:AlternateContent>
          <mc:Choice Requires="wps">
            <w:drawing>
              <wp:anchor distT="0" distB="0" distL="114300" distR="114300" simplePos="0" relativeHeight="251661312" behindDoc="0" locked="0" layoutInCell="1" allowOverlap="1" wp14:anchorId="7F052BB7" wp14:editId="6B2EAE6A">
                <wp:simplePos x="0" y="0"/>
                <wp:positionH relativeFrom="column">
                  <wp:posOffset>1766570</wp:posOffset>
                </wp:positionH>
                <wp:positionV relativeFrom="paragraph">
                  <wp:posOffset>-761365</wp:posOffset>
                </wp:positionV>
                <wp:extent cx="621665" cy="336550"/>
                <wp:effectExtent l="13970" t="10160" r="12065" b="571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336550"/>
                        </a:xfrm>
                        <a:prstGeom prst="rect">
                          <a:avLst/>
                        </a:prstGeom>
                        <a:solidFill>
                          <a:srgbClr val="FFFFFF"/>
                        </a:solidFill>
                        <a:ln w="9525">
                          <a:solidFill>
                            <a:srgbClr val="FFFFFF"/>
                          </a:solidFill>
                          <a:miter lim="800000"/>
                          <a:headEnd/>
                          <a:tailEnd/>
                        </a:ln>
                      </wps:spPr>
                      <wps:txbx>
                        <w:txbxContent>
                          <w:p w14:paraId="1BDC912E" w14:textId="77777777" w:rsidR="003D0B6D" w:rsidRDefault="003D0B6D" w:rsidP="003D0B6D">
                            <w:pPr>
                              <w:bidi w:val="0"/>
                              <w:jc w:val="highKashida"/>
                            </w:pP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7F052BB7" id="Text Box 17" o:spid="_x0000_s1028" type="#_x0000_t202" style="position:absolute;left:0;text-align:left;margin-left:139.1pt;margin-top:-59.95pt;width:48.95pt;height:26.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" strokecolor="white">
                <v:textbox style="mso-fit-shape-to-text:t">
                  <w:txbxContent>
                    <w:p w14:paraId="1BDC912E" w14:textId="77777777" w:rsidR="003D0B6D" w:rsidRDefault="003D0B6D" w:rsidP="003D0B6D">
                      <w:pPr>
                        <w:bidi w:val="0"/>
                        <w:jc w:val="highKashida"/>
                      </w:pPr>
                    </w:p>
                  </w:txbxContent>
                </v:textbox>
              </v:shape>
            </w:pict>
          </mc:Fallback>
        </mc:AlternateContent>
      </w:r>
    </w:p>
    <w:sectPr w:rsidR="004C6A8A" w:rsidRPr="004C6A8A" w:rsidSect="00B96085">
      <w:pgSz w:w="11906" w:h="16838"/>
      <w:pgMar w:top="1440" w:right="1440" w:bottom="1440" w:left="1440" w:header="720" w:footer="720" w:gutter="0"/>
      <w:pgNumType w:start="29"/>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52F16" w14:textId="77777777" w:rsidR="001A4A32" w:rsidRDefault="001A4A32" w:rsidP="00670FE4">
      <w:pPr>
        <w:spacing w:after="0" w:line="240" w:lineRule="auto"/>
      </w:pPr>
      <w:r>
        <w:separator/>
      </w:r>
    </w:p>
  </w:endnote>
  <w:endnote w:type="continuationSeparator" w:id="0">
    <w:p w14:paraId="767DE432" w14:textId="77777777" w:rsidR="001A4A32" w:rsidRDefault="001A4A32" w:rsidP="00670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azanin">
    <w:altName w:val="Courier New"/>
    <w:charset w:val="B2"/>
    <w:family w:val="auto"/>
    <w:pitch w:val="variable"/>
    <w:sig w:usb0="00002000" w:usb1="80000000" w:usb2="00000008" w:usb3="00000000" w:csb0="00000040" w:csb1="00000000"/>
  </w:font>
  <w:font w:name="_PDMS_Saleem_QuranFont">
    <w:panose1 w:val="02010000000000000000"/>
    <w:charset w:val="00"/>
    <w:family w:val="auto"/>
    <w:pitch w:val="variable"/>
    <w:sig w:usb0="00002003" w:usb1="00000000" w:usb2="00000000" w:usb3="00000000" w:csb0="00000041"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Sans">
    <w:altName w:val="Cambria"/>
    <w:panose1 w:val="00000000000000000000"/>
    <w:charset w:val="00"/>
    <w:family w:val="roman"/>
    <w:notTrueType/>
    <w:pitch w:val="default"/>
  </w:font>
  <w:font w:name="B Koodak">
    <w:panose1 w:val="00000700000000000000"/>
    <w:charset w:val="B2"/>
    <w:family w:val="auto"/>
    <w:pitch w:val="variable"/>
    <w:sig w:usb0="00002001" w:usb1="80000000" w:usb2="00000008" w:usb3="00000000" w:csb0="00000040" w:csb1="00000000"/>
  </w:font>
  <w:font w:name="IranYeka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13214126"/>
      <w:docPartObj>
        <w:docPartGallery w:val="Page Numbers (Bottom of Page)"/>
        <w:docPartUnique/>
      </w:docPartObj>
    </w:sdtPr>
    <w:sdtEndPr/>
    <w:sdtContent>
      <w:p w14:paraId="321F71D2" w14:textId="6BC3D5A2" w:rsidR="00100F87" w:rsidRDefault="00100F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34CB6C" w14:textId="77777777" w:rsidR="00670FE4" w:rsidRDefault="00670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F5FB" w14:textId="561420A4" w:rsidR="00D47852" w:rsidRDefault="00D47852" w:rsidP="00D47852">
    <w:pPr>
      <w:pStyle w:val="Footer"/>
      <w:jc w:val="center"/>
    </w:pPr>
  </w:p>
  <w:p w14:paraId="1D94A565" w14:textId="77777777" w:rsidR="00100F87" w:rsidRDefault="00100F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77447" w14:textId="77777777" w:rsidR="001A4A32" w:rsidRDefault="001A4A32" w:rsidP="00670FE4">
      <w:pPr>
        <w:spacing w:after="0" w:line="240" w:lineRule="auto"/>
      </w:pPr>
      <w:r>
        <w:separator/>
      </w:r>
    </w:p>
  </w:footnote>
  <w:footnote w:type="continuationSeparator" w:id="0">
    <w:p w14:paraId="525AEB74" w14:textId="77777777" w:rsidR="001A4A32" w:rsidRDefault="001A4A32" w:rsidP="00670FE4">
      <w:pPr>
        <w:spacing w:after="0" w:line="240" w:lineRule="auto"/>
      </w:pPr>
      <w:r>
        <w:continuationSeparator/>
      </w:r>
    </w:p>
  </w:footnote>
  <w:footnote w:id="1">
    <w:p w14:paraId="27845F0F" w14:textId="77777777" w:rsidR="00100F87" w:rsidRDefault="00100F87" w:rsidP="00100F87">
      <w:pPr>
        <w:pStyle w:val="FootnoteText"/>
        <w:rPr>
          <w:rtl/>
        </w:rPr>
      </w:pPr>
      <w:r>
        <w:rPr>
          <w:rStyle w:val="FootnoteReference"/>
        </w:rPr>
        <w:footnoteRef/>
      </w:r>
      <w:r>
        <w:rPr>
          <w:rtl/>
        </w:rPr>
        <w:t xml:space="preserve"> </w:t>
      </w:r>
      <w:r>
        <w:t>Python</w:t>
      </w:r>
    </w:p>
  </w:footnote>
  <w:footnote w:id="2">
    <w:p w14:paraId="1C3F7BD9" w14:textId="77777777" w:rsidR="00100F87" w:rsidRPr="0092324F" w:rsidRDefault="00100F87" w:rsidP="00100F87">
      <w:pPr>
        <w:rPr>
          <w:rFonts w:cs="B Zar"/>
          <w:sz w:val="36"/>
          <w:szCs w:val="36"/>
          <w:rtl/>
        </w:rPr>
      </w:pPr>
      <w:r>
        <w:rPr>
          <w:rFonts w:cs="B Zar" w:hint="cs"/>
          <w:sz w:val="36"/>
          <w:szCs w:val="36"/>
          <w:rtl/>
        </w:rPr>
        <w:t xml:space="preserve"> </w:t>
      </w:r>
      <w:r>
        <w:rPr>
          <w:rStyle w:val="FootnoteReference"/>
        </w:rPr>
        <w:footnoteRef/>
      </w:r>
      <w:r>
        <w:rPr>
          <w:rFonts w:cs="B Zar" w:hint="cs"/>
          <w:sz w:val="36"/>
          <w:szCs w:val="36"/>
          <w:rtl/>
        </w:rPr>
        <w:t xml:space="preserve"> </w:t>
      </w:r>
      <w:r>
        <w:rPr>
          <w:rFonts w:cs="B Zar"/>
          <w:sz w:val="20"/>
          <w:szCs w:val="20"/>
        </w:rPr>
        <w:t>Guido van Rossum</w:t>
      </w:r>
    </w:p>
  </w:footnote>
  <w:footnote w:id="3">
    <w:p w14:paraId="4A7EEC8D" w14:textId="77777777" w:rsidR="00100F87" w:rsidRDefault="00100F87" w:rsidP="00100F87">
      <w:pPr>
        <w:pStyle w:val="FootnoteText"/>
        <w:rPr>
          <w:rtl/>
        </w:rPr>
      </w:pPr>
      <w:r>
        <w:rPr>
          <w:rStyle w:val="FootnoteReference"/>
        </w:rPr>
        <w:footnoteRef/>
      </w:r>
      <w:r>
        <w:t>Perl</w:t>
      </w:r>
    </w:p>
  </w:footnote>
  <w:footnote w:id="4">
    <w:p w14:paraId="0245CA53" w14:textId="77777777" w:rsidR="00100F87" w:rsidRDefault="00100F87" w:rsidP="00100F87">
      <w:pPr>
        <w:pStyle w:val="FootnoteText"/>
      </w:pPr>
      <w:r>
        <w:rPr>
          <w:rStyle w:val="FootnoteReference"/>
        </w:rPr>
        <w:footnoteRef/>
      </w:r>
      <w:r>
        <w:rPr>
          <w:rtl/>
        </w:rPr>
        <w:t xml:space="preserve"> </w:t>
      </w:r>
      <w:r>
        <w:t>Ruby</w:t>
      </w:r>
    </w:p>
  </w:footnote>
  <w:footnote w:id="5">
    <w:p w14:paraId="4A6F713F" w14:textId="77777777" w:rsidR="00100F87" w:rsidRDefault="00100F87" w:rsidP="00100F87">
      <w:pPr>
        <w:pStyle w:val="FootnoteText"/>
      </w:pPr>
      <w:r>
        <w:rPr>
          <w:rStyle w:val="FootnoteReference"/>
        </w:rPr>
        <w:footnoteRef/>
      </w:r>
      <w:r>
        <w:rPr>
          <w:rtl/>
        </w:rPr>
        <w:t xml:space="preserve"> </w:t>
      </w:r>
      <w:r>
        <w:t>Tool Command Language</w:t>
      </w:r>
    </w:p>
  </w:footnote>
  <w:footnote w:id="6">
    <w:p w14:paraId="30586657" w14:textId="77777777" w:rsidR="00100F87" w:rsidRDefault="00100F87" w:rsidP="00100F87">
      <w:pPr>
        <w:pStyle w:val="FootnoteText"/>
        <w:rPr>
          <w:rtl/>
        </w:rPr>
      </w:pPr>
      <w:r>
        <w:rPr>
          <w:rStyle w:val="FootnoteReference"/>
        </w:rPr>
        <w:footnoteRef/>
      </w:r>
      <w:r>
        <w:rPr>
          <w:rtl/>
        </w:rPr>
        <w:t xml:space="preserve"> </w:t>
      </w:r>
      <w:r>
        <w:rPr>
          <w:rFonts w:hint="cs"/>
          <w:rtl/>
        </w:rPr>
        <w:t>زبان برنامه نویسی همه منظوره که در</w:t>
      </w:r>
      <w:r>
        <w:t>CWI</w:t>
      </w:r>
      <w:r>
        <w:rPr>
          <w:rFonts w:hint="cs"/>
          <w:rtl/>
        </w:rPr>
        <w:t xml:space="preserve"> کشور هلند تولید شده است.</w:t>
      </w:r>
    </w:p>
  </w:footnote>
  <w:footnote w:id="7">
    <w:p w14:paraId="4A5AEA07" w14:textId="77777777" w:rsidR="00100F87" w:rsidRDefault="00100F87" w:rsidP="00100F87">
      <w:pPr>
        <w:pStyle w:val="FootnoteText"/>
        <w:rPr>
          <w:rtl/>
        </w:rPr>
      </w:pPr>
      <w:r>
        <w:rPr>
          <w:rStyle w:val="FootnoteReference"/>
        </w:rPr>
        <w:footnoteRef/>
      </w:r>
      <w:r>
        <w:rPr>
          <w:rtl/>
        </w:rPr>
        <w:t xml:space="preserve"> </w:t>
      </w:r>
      <w:r>
        <w:t>Unicode</w:t>
      </w:r>
    </w:p>
  </w:footnote>
  <w:footnote w:id="8">
    <w:p w14:paraId="1CD0E0E4" w14:textId="77777777" w:rsidR="00100F87" w:rsidRDefault="00100F87" w:rsidP="00100F87">
      <w:pPr>
        <w:pStyle w:val="FootnoteText"/>
      </w:pPr>
      <w:r>
        <w:rPr>
          <w:rStyle w:val="FootnoteReference"/>
        </w:rPr>
        <w:footnoteRef/>
      </w:r>
      <w:r>
        <w:rPr>
          <w:rtl/>
        </w:rPr>
        <w:t xml:space="preserve"> </w:t>
      </w:r>
      <w:r>
        <w:rPr>
          <w:rFonts w:hint="cs"/>
          <w:rtl/>
        </w:rPr>
        <w:t>مجموعه ای از قوانین و دستور العمل است  که هنگام نوشتن کد منبع برای یک برنامه کامپیوتری مورد استفاده قرار می گیرد.</w:t>
      </w:r>
    </w:p>
  </w:footnote>
  <w:footnote w:id="9">
    <w:p w14:paraId="76BFB8A1" w14:textId="77777777" w:rsidR="002F5B3D" w:rsidRDefault="002F5B3D" w:rsidP="002F5B3D">
      <w:pPr>
        <w:pStyle w:val="FootnoteText"/>
        <w:rPr>
          <w:rtl/>
        </w:rPr>
      </w:pPr>
      <w:r>
        <w:rPr>
          <w:rStyle w:val="FootnoteReference"/>
        </w:rPr>
        <w:footnoteRef/>
      </w:r>
      <w:r>
        <w:rPr>
          <w:rtl/>
        </w:rPr>
        <w:t xml:space="preserve"> </w:t>
      </w:r>
      <w:r>
        <w:rPr>
          <w:rFonts w:hint="cs"/>
          <w:rtl/>
        </w:rPr>
        <w:t>دستور زبان برنامه نویسی که هیچ کاری انجام نمی دهد.</w:t>
      </w:r>
    </w:p>
  </w:footnote>
  <w:footnote w:id="10">
    <w:p w14:paraId="341AE283" w14:textId="77777777" w:rsidR="002F5B3D" w:rsidRDefault="002F5B3D" w:rsidP="002F5B3D">
      <w:pPr>
        <w:pStyle w:val="FootnoteText"/>
        <w:rPr>
          <w:rtl/>
        </w:rPr>
      </w:pPr>
      <w:r>
        <w:rPr>
          <w:rStyle w:val="FootnoteReference"/>
        </w:rPr>
        <w:footnoteRef/>
      </w:r>
      <w:r>
        <w:rPr>
          <w:rtl/>
        </w:rPr>
        <w:t xml:space="preserve"> </w:t>
      </w:r>
      <w:r>
        <w:t>Operator</w:t>
      </w:r>
    </w:p>
  </w:footnote>
  <w:footnote w:id="11">
    <w:p w14:paraId="06709655" w14:textId="77777777" w:rsidR="002F5B3D" w:rsidRDefault="002F5B3D" w:rsidP="002F5B3D">
      <w:pPr>
        <w:pStyle w:val="FootnoteText"/>
      </w:pPr>
      <w:r>
        <w:rPr>
          <w:rStyle w:val="FootnoteReference"/>
        </w:rPr>
        <w:footnoteRef/>
      </w:r>
      <w:r>
        <w:rPr>
          <w:rtl/>
        </w:rPr>
        <w:t xml:space="preserve"> </w:t>
      </w:r>
      <w:r>
        <w:t>Operand</w:t>
      </w:r>
    </w:p>
  </w:footnote>
  <w:footnote w:id="12">
    <w:p w14:paraId="2843ED15" w14:textId="77777777" w:rsidR="002F5B3D" w:rsidRDefault="002F5B3D" w:rsidP="002F5B3D">
      <w:pPr>
        <w:pStyle w:val="FootnoteText"/>
        <w:rPr>
          <w:rtl/>
        </w:rPr>
      </w:pPr>
      <w:r>
        <w:rPr>
          <w:rStyle w:val="FootnoteReference"/>
        </w:rPr>
        <w:footnoteRef/>
      </w:r>
      <w:r>
        <w:rPr>
          <w:rtl/>
        </w:rPr>
        <w:t xml:space="preserve"> </w:t>
      </w:r>
      <w:r>
        <w:rPr>
          <w:rFonts w:ascii="IranSans" w:hAnsi="IranSans"/>
          <w:color w:val="212529"/>
          <w:sz w:val="21"/>
          <w:szCs w:val="21"/>
          <w:shd w:val="clear" w:color="auto" w:fill="FFFFFF"/>
        </w:rPr>
        <w:t>Arithmetic Operators</w:t>
      </w:r>
    </w:p>
  </w:footnote>
  <w:footnote w:id="13">
    <w:p w14:paraId="50EB0CEE" w14:textId="77777777" w:rsidR="002F5B3D" w:rsidRDefault="002F5B3D" w:rsidP="002F5B3D">
      <w:pPr>
        <w:pStyle w:val="FootnoteText"/>
      </w:pPr>
      <w:r>
        <w:rPr>
          <w:rStyle w:val="FootnoteReference"/>
        </w:rPr>
        <w:footnoteRef/>
      </w:r>
      <w:r>
        <w:rPr>
          <w:rtl/>
        </w:rPr>
        <w:t xml:space="preserve"> </w:t>
      </w:r>
      <w:r>
        <w:rPr>
          <w:rFonts w:ascii="IranSans" w:hAnsi="IranSans"/>
          <w:color w:val="212529"/>
          <w:shd w:val="clear" w:color="auto" w:fill="FFFFFF"/>
        </w:rPr>
        <w:t>Comparison Operators</w:t>
      </w:r>
    </w:p>
  </w:footnote>
  <w:footnote w:id="14">
    <w:p w14:paraId="645BD92E" w14:textId="77777777" w:rsidR="002F5B3D" w:rsidRDefault="002F5B3D" w:rsidP="002F5B3D">
      <w:pPr>
        <w:pStyle w:val="FootnoteText"/>
      </w:pPr>
      <w:r>
        <w:rPr>
          <w:rStyle w:val="FootnoteReference"/>
        </w:rPr>
        <w:footnoteRef/>
      </w:r>
      <w:r>
        <w:rPr>
          <w:rFonts w:ascii="IranSans" w:hAnsi="IranSans"/>
          <w:color w:val="212529"/>
          <w:sz w:val="21"/>
          <w:szCs w:val="21"/>
          <w:shd w:val="clear" w:color="auto" w:fill="FFFFFF"/>
        </w:rPr>
        <w:t>Logical Operators</w:t>
      </w:r>
    </w:p>
  </w:footnote>
  <w:footnote w:id="15">
    <w:p w14:paraId="32A7A7EE" w14:textId="77777777" w:rsidR="002F5B3D" w:rsidRDefault="002F5B3D" w:rsidP="002F5B3D">
      <w:pPr>
        <w:pStyle w:val="FootnoteText"/>
      </w:pPr>
      <w:r>
        <w:rPr>
          <w:rStyle w:val="FootnoteReference"/>
        </w:rPr>
        <w:footnoteRef/>
      </w:r>
      <w:r>
        <w:rPr>
          <w:rtl/>
        </w:rPr>
        <w:t xml:space="preserve"> </w:t>
      </w:r>
      <w:r>
        <w:rPr>
          <w:rFonts w:ascii="IranSans" w:hAnsi="IranSans"/>
          <w:color w:val="212529"/>
          <w:sz w:val="21"/>
          <w:szCs w:val="21"/>
          <w:shd w:val="clear" w:color="auto" w:fill="FFFFFF"/>
        </w:rPr>
        <w:t>Bitwise Operators</w:t>
      </w:r>
    </w:p>
  </w:footnote>
  <w:footnote w:id="16">
    <w:p w14:paraId="64E236B7" w14:textId="77777777" w:rsidR="002F5B3D" w:rsidRDefault="002F5B3D" w:rsidP="002F5B3D">
      <w:pPr>
        <w:pStyle w:val="FootnoteText"/>
      </w:pPr>
      <w:r>
        <w:rPr>
          <w:rStyle w:val="FootnoteReference"/>
        </w:rPr>
        <w:footnoteRef/>
      </w:r>
      <w:r>
        <w:rPr>
          <w:rtl/>
        </w:rPr>
        <w:t xml:space="preserve"> </w:t>
      </w:r>
      <w:r w:rsidRPr="00AE593D">
        <w:t>Assignment Operators</w:t>
      </w:r>
    </w:p>
  </w:footnote>
  <w:footnote w:id="17">
    <w:p w14:paraId="555A01D7" w14:textId="77777777" w:rsidR="002F5B3D" w:rsidRDefault="002F5B3D" w:rsidP="002F5B3D">
      <w:pPr>
        <w:pStyle w:val="FootnoteText"/>
      </w:pPr>
      <w:r>
        <w:rPr>
          <w:rStyle w:val="FootnoteReference"/>
        </w:rPr>
        <w:footnoteRef/>
      </w:r>
      <w:r>
        <w:rPr>
          <w:rtl/>
        </w:rPr>
        <w:t xml:space="preserve"> </w:t>
      </w:r>
      <w:r w:rsidRPr="00290771">
        <w:t>Module</w:t>
      </w:r>
    </w:p>
  </w:footnote>
  <w:footnote w:id="18">
    <w:p w14:paraId="3EF0E7AA" w14:textId="4B8153C6" w:rsidR="00592876" w:rsidRDefault="00592876">
      <w:pPr>
        <w:pStyle w:val="FootnoteText"/>
        <w:rPr>
          <w:rtl/>
        </w:rPr>
      </w:pPr>
      <w:r>
        <w:rPr>
          <w:rStyle w:val="FootnoteReference"/>
        </w:rPr>
        <w:footnoteRef/>
      </w:r>
      <w:r>
        <w:rPr>
          <w:rtl/>
        </w:rPr>
        <w:t xml:space="preserve"> </w:t>
      </w:r>
      <w:r w:rsidRPr="00592876">
        <w:t>Operator overloading</w:t>
      </w:r>
    </w:p>
  </w:footnote>
  <w:footnote w:id="19">
    <w:p w14:paraId="3E7FF035" w14:textId="51A1B54E" w:rsidR="00E45532" w:rsidRDefault="00E45532">
      <w:pPr>
        <w:pStyle w:val="FootnoteText"/>
        <w:rPr>
          <w:rtl/>
        </w:rPr>
      </w:pPr>
      <w:r>
        <w:rPr>
          <w:rStyle w:val="FootnoteReference"/>
        </w:rPr>
        <w:footnoteRef/>
      </w:r>
      <w:r>
        <w:rPr>
          <w:rtl/>
        </w:rPr>
        <w:t xml:space="preserve"> </w:t>
      </w:r>
      <w:r w:rsidRPr="00E45532">
        <w:t>Functional</w:t>
      </w:r>
    </w:p>
  </w:footnote>
  <w:footnote w:id="20">
    <w:p w14:paraId="44AE1F2E" w14:textId="29BEB4F6" w:rsidR="00E45532" w:rsidRDefault="00E45532">
      <w:pPr>
        <w:pStyle w:val="FootnoteText"/>
        <w:rPr>
          <w:rtl/>
        </w:rPr>
      </w:pPr>
      <w:r>
        <w:rPr>
          <w:rStyle w:val="FootnoteReference"/>
        </w:rPr>
        <w:footnoteRef/>
      </w:r>
      <w:r>
        <w:rPr>
          <w:rtl/>
        </w:rPr>
        <w:t xml:space="preserve"> </w:t>
      </w:r>
      <w:r w:rsidRPr="00E45532">
        <w:t>Structura</w:t>
      </w:r>
      <w:r>
        <w:t>l</w:t>
      </w:r>
    </w:p>
  </w:footnote>
  <w:footnote w:id="21">
    <w:p w14:paraId="3C234E57" w14:textId="493BBCDA" w:rsidR="00E45532" w:rsidRDefault="00E45532">
      <w:pPr>
        <w:pStyle w:val="FootnoteText"/>
      </w:pPr>
      <w:r>
        <w:rPr>
          <w:rStyle w:val="FootnoteReference"/>
        </w:rPr>
        <w:footnoteRef/>
      </w:r>
      <w:r>
        <w:rPr>
          <w:rtl/>
        </w:rPr>
        <w:t xml:space="preserve"> </w:t>
      </w:r>
      <w:r w:rsidRPr="00E45532">
        <w:t>Classes</w:t>
      </w:r>
    </w:p>
  </w:footnote>
  <w:footnote w:id="22">
    <w:p w14:paraId="6DAAD9A4" w14:textId="1ABFD30D" w:rsidR="00E45532" w:rsidRDefault="00E45532">
      <w:pPr>
        <w:pStyle w:val="FootnoteText"/>
        <w:rPr>
          <w:rtl/>
        </w:rPr>
      </w:pPr>
      <w:r>
        <w:rPr>
          <w:rStyle w:val="FootnoteReference"/>
        </w:rPr>
        <w:footnoteRef/>
      </w:r>
      <w:r>
        <w:rPr>
          <w:rtl/>
        </w:rPr>
        <w:t xml:space="preserve"> </w:t>
      </w:r>
      <w:r w:rsidRPr="00E45532">
        <w:t>Objects</w:t>
      </w:r>
    </w:p>
  </w:footnote>
  <w:footnote w:id="23">
    <w:p w14:paraId="38526D11" w14:textId="175A16FB" w:rsidR="00E45532" w:rsidRDefault="00E45532">
      <w:pPr>
        <w:pStyle w:val="FootnoteText"/>
      </w:pPr>
      <w:r>
        <w:rPr>
          <w:rStyle w:val="FootnoteReference"/>
        </w:rPr>
        <w:footnoteRef/>
      </w:r>
      <w:r>
        <w:rPr>
          <w:rtl/>
        </w:rPr>
        <w:t xml:space="preserve"> </w:t>
      </w:r>
      <w:r w:rsidRPr="00E45532">
        <w:t>Network Applications</w:t>
      </w:r>
    </w:p>
  </w:footnote>
  <w:footnote w:id="24">
    <w:p w14:paraId="7726E6E4" w14:textId="08F3C144" w:rsidR="000F5D90" w:rsidRDefault="000F5D90">
      <w:pPr>
        <w:pStyle w:val="FootnoteText"/>
        <w:rPr>
          <w:rtl/>
        </w:rPr>
      </w:pPr>
      <w:r>
        <w:rPr>
          <w:rStyle w:val="FootnoteReference"/>
        </w:rPr>
        <w:footnoteRef/>
      </w:r>
      <w:r>
        <w:rPr>
          <w:rtl/>
        </w:rPr>
        <w:t xml:space="preserve"> </w:t>
      </w:r>
      <w:r w:rsidRPr="000F5D90">
        <w:t>Prototyping</w:t>
      </w:r>
    </w:p>
  </w:footnote>
  <w:footnote w:id="25">
    <w:p w14:paraId="52BF3FB7" w14:textId="60AC0638" w:rsidR="000F5D90" w:rsidRDefault="000F5D90">
      <w:pPr>
        <w:pStyle w:val="FootnoteText"/>
        <w:rPr>
          <w:rtl/>
        </w:rPr>
      </w:pPr>
      <w:r>
        <w:rPr>
          <w:rStyle w:val="FootnoteReference"/>
        </w:rPr>
        <w:footnoteRef/>
      </w:r>
      <w:r>
        <w:rPr>
          <w:rtl/>
        </w:rPr>
        <w:t xml:space="preserve"> </w:t>
      </w:r>
      <w:r w:rsidRPr="000F5D90">
        <w:t>Testing</w:t>
      </w:r>
    </w:p>
  </w:footnote>
  <w:footnote w:id="26">
    <w:p w14:paraId="4FC0B097" w14:textId="2359ACF1" w:rsidR="006E0204" w:rsidRDefault="006E0204">
      <w:pPr>
        <w:pStyle w:val="FootnoteText"/>
        <w:rPr>
          <w:rtl/>
        </w:rPr>
      </w:pPr>
      <w:r>
        <w:rPr>
          <w:rStyle w:val="FootnoteReference"/>
        </w:rPr>
        <w:footnoteRef/>
      </w:r>
      <w:r>
        <w:rPr>
          <w:rtl/>
        </w:rPr>
        <w:t xml:space="preserve"> </w:t>
      </w:r>
      <w:r w:rsidRPr="006E0204">
        <w:rPr>
          <w:rFonts w:cs="Arial"/>
          <w:rtl/>
        </w:rPr>
        <w:t xml:space="preserve">کتابخانه </w:t>
      </w:r>
      <w:r w:rsidRPr="006E0204">
        <w:t>Tkinter</w:t>
      </w:r>
      <w:r w:rsidRPr="006E0204">
        <w:rPr>
          <w:rFonts w:cs="Arial"/>
          <w:rtl/>
        </w:rPr>
        <w:t xml:space="preserve"> در واقع از زبان برنامه نو</w:t>
      </w:r>
      <w:r w:rsidRPr="006E0204">
        <w:rPr>
          <w:rFonts w:cs="Arial" w:hint="cs"/>
          <w:rtl/>
        </w:rPr>
        <w:t>ی</w:t>
      </w:r>
      <w:r w:rsidRPr="006E0204">
        <w:rPr>
          <w:rFonts w:cs="Arial" w:hint="eastAsia"/>
          <w:rtl/>
        </w:rPr>
        <w:t>س</w:t>
      </w:r>
      <w:r w:rsidRPr="006E0204">
        <w:rPr>
          <w:rFonts w:cs="Arial" w:hint="cs"/>
          <w:rtl/>
        </w:rPr>
        <w:t>ی</w:t>
      </w:r>
      <w:r w:rsidRPr="006E0204">
        <w:rPr>
          <w:rFonts w:cs="Arial"/>
          <w:rtl/>
        </w:rPr>
        <w:t xml:space="preserve"> </w:t>
      </w:r>
      <w:r w:rsidRPr="006E0204">
        <w:t>TK</w:t>
      </w:r>
      <w:r w:rsidRPr="006E0204">
        <w:rPr>
          <w:rFonts w:cs="Arial"/>
          <w:rtl/>
        </w:rPr>
        <w:t xml:space="preserve"> </w:t>
      </w:r>
      <w:r w:rsidRPr="006E0204">
        <w:rPr>
          <w:rFonts w:cs="Arial" w:hint="cs"/>
          <w:rtl/>
        </w:rPr>
        <w:t>ی</w:t>
      </w:r>
      <w:r w:rsidRPr="006E0204">
        <w:rPr>
          <w:rFonts w:cs="Arial" w:hint="eastAsia"/>
          <w:rtl/>
        </w:rPr>
        <w:t>ا</w:t>
      </w:r>
      <w:r w:rsidRPr="006E0204">
        <w:rPr>
          <w:rFonts w:cs="Arial"/>
          <w:rtl/>
        </w:rPr>
        <w:t xml:space="preserve"> </w:t>
      </w:r>
      <w:r w:rsidRPr="006E0204">
        <w:t>TCL</w:t>
      </w:r>
      <w:r w:rsidRPr="006E0204">
        <w:rPr>
          <w:rFonts w:cs="Arial"/>
          <w:rtl/>
        </w:rPr>
        <w:t xml:space="preserve"> ساخته شده و مخفف </w:t>
      </w:r>
      <w:r w:rsidRPr="006E0204">
        <w:t>Tk Interface</w:t>
      </w:r>
      <w:r w:rsidRPr="006E0204">
        <w:rPr>
          <w:rFonts w:cs="Arial"/>
          <w:rtl/>
        </w:rPr>
        <w:t xml:space="preserve"> م</w:t>
      </w:r>
      <w:r w:rsidRPr="006E0204">
        <w:rPr>
          <w:rFonts w:cs="Arial" w:hint="cs"/>
          <w:rtl/>
        </w:rPr>
        <w:t>ی</w:t>
      </w:r>
      <w:r w:rsidRPr="006E0204">
        <w:rPr>
          <w:rFonts w:cs="Arial"/>
          <w:rtl/>
        </w:rPr>
        <w:t xml:space="preserve"> باشد.</w:t>
      </w:r>
    </w:p>
  </w:footnote>
  <w:footnote w:id="27">
    <w:p w14:paraId="10772940" w14:textId="3F0650E9" w:rsidR="002C3FE3" w:rsidRDefault="002C3FE3">
      <w:pPr>
        <w:pStyle w:val="FootnoteText"/>
      </w:pPr>
      <w:r>
        <w:rPr>
          <w:rStyle w:val="FootnoteReference"/>
        </w:rPr>
        <w:footnoteRef/>
      </w:r>
      <w:r>
        <w:rPr>
          <w:rtl/>
        </w:rPr>
        <w:t xml:space="preserve"> </w:t>
      </w:r>
      <w:r w:rsidRPr="002C3FE3">
        <w:t>Function</w:t>
      </w:r>
      <w:r>
        <w:rPr>
          <w:rFonts w:hint="cs"/>
          <w:rtl/>
        </w:rPr>
        <w:t xml:space="preserve"> به معنای تابع</w:t>
      </w:r>
    </w:p>
  </w:footnote>
  <w:footnote w:id="28">
    <w:p w14:paraId="218CCDA6" w14:textId="6AC7658A" w:rsidR="004C1550" w:rsidRDefault="004C1550">
      <w:pPr>
        <w:pStyle w:val="FootnoteText"/>
        <w:rPr>
          <w:rtl/>
        </w:rPr>
      </w:pPr>
      <w:r>
        <w:rPr>
          <w:rStyle w:val="FootnoteReference"/>
        </w:rPr>
        <w:footnoteRef/>
      </w:r>
      <w:r>
        <w:rPr>
          <w:rtl/>
        </w:rPr>
        <w:t xml:space="preserve"> </w:t>
      </w:r>
      <w:r w:rsidRPr="004C1550">
        <w:t>Local Namespace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D529" w14:textId="01496D43" w:rsidR="00F1264A" w:rsidRDefault="00F1264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3AEE"/>
    <w:multiLevelType w:val="hybridMultilevel"/>
    <w:tmpl w:val="2F8EC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836B4"/>
    <w:multiLevelType w:val="multilevel"/>
    <w:tmpl w:val="86B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E96F08"/>
    <w:multiLevelType w:val="hybridMultilevel"/>
    <w:tmpl w:val="2F8ECF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 naseri">
    <w15:presenceInfo w15:providerId="Windows Live" w15:userId="c3bc75fcd933e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gutterAtTop/>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38"/>
    <w:rsid w:val="00045543"/>
    <w:rsid w:val="000845C4"/>
    <w:rsid w:val="000A48C1"/>
    <w:rsid w:val="000A7539"/>
    <w:rsid w:val="000B57BA"/>
    <w:rsid w:val="000C0A8F"/>
    <w:rsid w:val="000C651F"/>
    <w:rsid w:val="000D35A1"/>
    <w:rsid w:val="000E1119"/>
    <w:rsid w:val="000E2DAB"/>
    <w:rsid w:val="000F1E56"/>
    <w:rsid w:val="000F5D90"/>
    <w:rsid w:val="00100F87"/>
    <w:rsid w:val="00103F8C"/>
    <w:rsid w:val="00121803"/>
    <w:rsid w:val="00126BC2"/>
    <w:rsid w:val="00131D4F"/>
    <w:rsid w:val="0016103E"/>
    <w:rsid w:val="001754F1"/>
    <w:rsid w:val="00175D74"/>
    <w:rsid w:val="001A4A32"/>
    <w:rsid w:val="001B3F02"/>
    <w:rsid w:val="001C64AD"/>
    <w:rsid w:val="001E10C6"/>
    <w:rsid w:val="001E1130"/>
    <w:rsid w:val="001E45CB"/>
    <w:rsid w:val="001E6A7A"/>
    <w:rsid w:val="00210523"/>
    <w:rsid w:val="002374F6"/>
    <w:rsid w:val="00237FE8"/>
    <w:rsid w:val="002400DC"/>
    <w:rsid w:val="00244E4C"/>
    <w:rsid w:val="00260BE7"/>
    <w:rsid w:val="00275C3C"/>
    <w:rsid w:val="0028173D"/>
    <w:rsid w:val="00281CD4"/>
    <w:rsid w:val="002A5B80"/>
    <w:rsid w:val="002A6675"/>
    <w:rsid w:val="002A6D6D"/>
    <w:rsid w:val="002A7122"/>
    <w:rsid w:val="002B2119"/>
    <w:rsid w:val="002B357E"/>
    <w:rsid w:val="002C3FE3"/>
    <w:rsid w:val="002E7AC9"/>
    <w:rsid w:val="002F3D62"/>
    <w:rsid w:val="002F5B3D"/>
    <w:rsid w:val="00303A91"/>
    <w:rsid w:val="00314BCD"/>
    <w:rsid w:val="00360BE3"/>
    <w:rsid w:val="00372552"/>
    <w:rsid w:val="00385838"/>
    <w:rsid w:val="003A42AD"/>
    <w:rsid w:val="003B1310"/>
    <w:rsid w:val="003C1B63"/>
    <w:rsid w:val="003C7E61"/>
    <w:rsid w:val="003D0B6D"/>
    <w:rsid w:val="003E060B"/>
    <w:rsid w:val="003F0487"/>
    <w:rsid w:val="004302CD"/>
    <w:rsid w:val="004733F1"/>
    <w:rsid w:val="00487E9D"/>
    <w:rsid w:val="004930AF"/>
    <w:rsid w:val="004A116A"/>
    <w:rsid w:val="004A6E19"/>
    <w:rsid w:val="004B11E2"/>
    <w:rsid w:val="004C1550"/>
    <w:rsid w:val="004C6A8A"/>
    <w:rsid w:val="004E0D1D"/>
    <w:rsid w:val="004E4766"/>
    <w:rsid w:val="004E6910"/>
    <w:rsid w:val="00521368"/>
    <w:rsid w:val="00564192"/>
    <w:rsid w:val="00573E43"/>
    <w:rsid w:val="00574C51"/>
    <w:rsid w:val="005859EA"/>
    <w:rsid w:val="00592876"/>
    <w:rsid w:val="005979DD"/>
    <w:rsid w:val="005D024A"/>
    <w:rsid w:val="005D0FDE"/>
    <w:rsid w:val="005D31AE"/>
    <w:rsid w:val="005F4E8A"/>
    <w:rsid w:val="006009D0"/>
    <w:rsid w:val="00603B79"/>
    <w:rsid w:val="006241D3"/>
    <w:rsid w:val="0063271E"/>
    <w:rsid w:val="0063672D"/>
    <w:rsid w:val="006541E7"/>
    <w:rsid w:val="00661B56"/>
    <w:rsid w:val="00663FD9"/>
    <w:rsid w:val="006675A5"/>
    <w:rsid w:val="00670FE4"/>
    <w:rsid w:val="006B4FD8"/>
    <w:rsid w:val="006C65C4"/>
    <w:rsid w:val="006C70E3"/>
    <w:rsid w:val="006E0204"/>
    <w:rsid w:val="00700242"/>
    <w:rsid w:val="00741A12"/>
    <w:rsid w:val="00751E94"/>
    <w:rsid w:val="00754E94"/>
    <w:rsid w:val="00766572"/>
    <w:rsid w:val="0078410F"/>
    <w:rsid w:val="0079677C"/>
    <w:rsid w:val="007B2749"/>
    <w:rsid w:val="007D370E"/>
    <w:rsid w:val="007D7561"/>
    <w:rsid w:val="007D7956"/>
    <w:rsid w:val="007F33BB"/>
    <w:rsid w:val="008163A0"/>
    <w:rsid w:val="00854831"/>
    <w:rsid w:val="00855A83"/>
    <w:rsid w:val="00870849"/>
    <w:rsid w:val="00871438"/>
    <w:rsid w:val="008747B1"/>
    <w:rsid w:val="008838CD"/>
    <w:rsid w:val="00896BEE"/>
    <w:rsid w:val="009003CF"/>
    <w:rsid w:val="00927D5F"/>
    <w:rsid w:val="0094201D"/>
    <w:rsid w:val="00965AA6"/>
    <w:rsid w:val="00966325"/>
    <w:rsid w:val="0097735B"/>
    <w:rsid w:val="009A3B21"/>
    <w:rsid w:val="009B5569"/>
    <w:rsid w:val="009C3CFE"/>
    <w:rsid w:val="009E17EB"/>
    <w:rsid w:val="009F5600"/>
    <w:rsid w:val="00A4618B"/>
    <w:rsid w:val="00A46530"/>
    <w:rsid w:val="00A5694B"/>
    <w:rsid w:val="00AA14B1"/>
    <w:rsid w:val="00AC5107"/>
    <w:rsid w:val="00AD0520"/>
    <w:rsid w:val="00AD304F"/>
    <w:rsid w:val="00B01B57"/>
    <w:rsid w:val="00B244C5"/>
    <w:rsid w:val="00B24B4F"/>
    <w:rsid w:val="00B47300"/>
    <w:rsid w:val="00B77264"/>
    <w:rsid w:val="00B9081E"/>
    <w:rsid w:val="00B93E40"/>
    <w:rsid w:val="00B96085"/>
    <w:rsid w:val="00BE333A"/>
    <w:rsid w:val="00C11763"/>
    <w:rsid w:val="00C152FC"/>
    <w:rsid w:val="00C202D3"/>
    <w:rsid w:val="00C267DB"/>
    <w:rsid w:val="00C37C00"/>
    <w:rsid w:val="00C40FCB"/>
    <w:rsid w:val="00C54B5B"/>
    <w:rsid w:val="00C803BA"/>
    <w:rsid w:val="00C8507C"/>
    <w:rsid w:val="00C858B7"/>
    <w:rsid w:val="00C86857"/>
    <w:rsid w:val="00CC585D"/>
    <w:rsid w:val="00CC6050"/>
    <w:rsid w:val="00CF03AB"/>
    <w:rsid w:val="00D0044F"/>
    <w:rsid w:val="00D15514"/>
    <w:rsid w:val="00D40251"/>
    <w:rsid w:val="00D47852"/>
    <w:rsid w:val="00D66870"/>
    <w:rsid w:val="00D70509"/>
    <w:rsid w:val="00D75B2E"/>
    <w:rsid w:val="00D9795B"/>
    <w:rsid w:val="00DB3C74"/>
    <w:rsid w:val="00DC3627"/>
    <w:rsid w:val="00DD7DB8"/>
    <w:rsid w:val="00DE52E1"/>
    <w:rsid w:val="00E226F9"/>
    <w:rsid w:val="00E45532"/>
    <w:rsid w:val="00E61937"/>
    <w:rsid w:val="00E86B8C"/>
    <w:rsid w:val="00E97F48"/>
    <w:rsid w:val="00EB185B"/>
    <w:rsid w:val="00EC13BC"/>
    <w:rsid w:val="00ED6E1D"/>
    <w:rsid w:val="00EE1597"/>
    <w:rsid w:val="00EF0CE4"/>
    <w:rsid w:val="00F04461"/>
    <w:rsid w:val="00F1264A"/>
    <w:rsid w:val="00F201CD"/>
    <w:rsid w:val="00F44898"/>
    <w:rsid w:val="00F543A3"/>
    <w:rsid w:val="00F8469B"/>
    <w:rsid w:val="00FA396D"/>
    <w:rsid w:val="00FC32AB"/>
    <w:rsid w:val="00FF034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B813"/>
  <w15:chartTrackingRefBased/>
  <w15:docId w15:val="{69EEEBD5-F0AD-4C8B-AFC7-5A717F48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D0B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670FE4"/>
    <w:pPr>
      <w:keepNext/>
      <w:spacing w:after="0" w:line="312" w:lineRule="auto"/>
      <w:jc w:val="center"/>
      <w:outlineLvl w:val="3"/>
    </w:pPr>
    <w:rPr>
      <w:rFonts w:ascii="Times New Roman" w:eastAsia="Times New Roman" w:hAnsi="Times New Roman" w:cs="Nazanin"/>
      <w:b/>
      <w:bCs/>
      <w:i/>
      <w:iCs/>
      <w:sz w:val="32"/>
      <w:szCs w:val="30"/>
    </w:rPr>
  </w:style>
  <w:style w:type="paragraph" w:styleId="Heading7">
    <w:name w:val="heading 7"/>
    <w:basedOn w:val="Normal"/>
    <w:next w:val="Normal"/>
    <w:link w:val="Heading7Char"/>
    <w:qFormat/>
    <w:rsid w:val="00670FE4"/>
    <w:pPr>
      <w:keepNext/>
      <w:spacing w:after="0" w:line="312" w:lineRule="auto"/>
      <w:jc w:val="center"/>
      <w:outlineLvl w:val="6"/>
    </w:pPr>
    <w:rPr>
      <w:rFonts w:ascii="Times New Roman" w:eastAsia="Times New Roman" w:hAnsi="Times New Roman" w:cs="Nazanin"/>
      <w:b/>
      <w:bCs/>
      <w:sz w:val="24"/>
      <w:szCs w:val="26"/>
    </w:rPr>
  </w:style>
  <w:style w:type="paragraph" w:styleId="Heading8">
    <w:name w:val="heading 8"/>
    <w:basedOn w:val="Normal"/>
    <w:next w:val="Normal"/>
    <w:link w:val="Heading8Char"/>
    <w:qFormat/>
    <w:rsid w:val="00670FE4"/>
    <w:pPr>
      <w:keepNext/>
      <w:spacing w:after="0" w:line="312" w:lineRule="auto"/>
      <w:jc w:val="center"/>
      <w:outlineLvl w:val="7"/>
    </w:pPr>
    <w:rPr>
      <w:rFonts w:ascii="Times New Roman" w:eastAsia="Times New Roman" w:hAnsi="Times New Roman" w:cs="Nazanin"/>
      <w:b/>
      <w:bCs/>
      <w:szCs w:val="24"/>
    </w:rPr>
  </w:style>
  <w:style w:type="paragraph" w:styleId="Heading9">
    <w:name w:val="heading 9"/>
    <w:basedOn w:val="Normal"/>
    <w:next w:val="Normal"/>
    <w:link w:val="Heading9Char"/>
    <w:qFormat/>
    <w:rsid w:val="00670FE4"/>
    <w:pPr>
      <w:keepNext/>
      <w:spacing w:after="0" w:line="312" w:lineRule="auto"/>
      <w:jc w:val="center"/>
      <w:outlineLvl w:val="8"/>
    </w:pPr>
    <w:rPr>
      <w:rFonts w:ascii="Times New Roman" w:eastAsia="Times New Roman" w:hAnsi="Times New Roman" w:cs="Nazani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70FE4"/>
    <w:rPr>
      <w:rFonts w:ascii="Times New Roman" w:eastAsia="Times New Roman" w:hAnsi="Times New Roman" w:cs="Nazanin"/>
      <w:b/>
      <w:bCs/>
      <w:i/>
      <w:iCs/>
      <w:sz w:val="32"/>
      <w:szCs w:val="30"/>
    </w:rPr>
  </w:style>
  <w:style w:type="character" w:customStyle="1" w:styleId="Heading7Char">
    <w:name w:val="Heading 7 Char"/>
    <w:basedOn w:val="DefaultParagraphFont"/>
    <w:link w:val="Heading7"/>
    <w:rsid w:val="00670FE4"/>
    <w:rPr>
      <w:rFonts w:ascii="Times New Roman" w:eastAsia="Times New Roman" w:hAnsi="Times New Roman" w:cs="Nazanin"/>
      <w:b/>
      <w:bCs/>
      <w:sz w:val="24"/>
      <w:szCs w:val="26"/>
    </w:rPr>
  </w:style>
  <w:style w:type="character" w:customStyle="1" w:styleId="Heading8Char">
    <w:name w:val="Heading 8 Char"/>
    <w:basedOn w:val="DefaultParagraphFont"/>
    <w:link w:val="Heading8"/>
    <w:rsid w:val="00670FE4"/>
    <w:rPr>
      <w:rFonts w:ascii="Times New Roman" w:eastAsia="Times New Roman" w:hAnsi="Times New Roman" w:cs="Nazanin"/>
      <w:b/>
      <w:bCs/>
      <w:szCs w:val="24"/>
    </w:rPr>
  </w:style>
  <w:style w:type="character" w:customStyle="1" w:styleId="Heading9Char">
    <w:name w:val="Heading 9 Char"/>
    <w:basedOn w:val="DefaultParagraphFont"/>
    <w:link w:val="Heading9"/>
    <w:rsid w:val="00670FE4"/>
    <w:rPr>
      <w:rFonts w:ascii="Times New Roman" w:eastAsia="Times New Roman" w:hAnsi="Times New Roman" w:cs="Nazanin"/>
      <w:b/>
      <w:bCs/>
      <w:sz w:val="20"/>
    </w:rPr>
  </w:style>
  <w:style w:type="paragraph" w:styleId="Header">
    <w:name w:val="header"/>
    <w:basedOn w:val="Normal"/>
    <w:link w:val="HeaderChar"/>
    <w:uiPriority w:val="99"/>
    <w:unhideWhenUsed/>
    <w:rsid w:val="00670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FE4"/>
  </w:style>
  <w:style w:type="paragraph" w:styleId="Footer">
    <w:name w:val="footer"/>
    <w:basedOn w:val="Normal"/>
    <w:link w:val="FooterChar"/>
    <w:uiPriority w:val="99"/>
    <w:unhideWhenUsed/>
    <w:rsid w:val="00670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FE4"/>
  </w:style>
  <w:style w:type="paragraph" w:styleId="FootnoteText">
    <w:name w:val="footnote text"/>
    <w:basedOn w:val="Normal"/>
    <w:link w:val="FootnoteTextChar"/>
    <w:uiPriority w:val="99"/>
    <w:semiHidden/>
    <w:unhideWhenUsed/>
    <w:rsid w:val="00100F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F87"/>
    <w:rPr>
      <w:sz w:val="20"/>
      <w:szCs w:val="20"/>
    </w:rPr>
  </w:style>
  <w:style w:type="character" w:styleId="FootnoteReference">
    <w:name w:val="footnote reference"/>
    <w:basedOn w:val="DefaultParagraphFont"/>
    <w:uiPriority w:val="99"/>
    <w:semiHidden/>
    <w:unhideWhenUsed/>
    <w:rsid w:val="00100F87"/>
    <w:rPr>
      <w:vertAlign w:val="superscript"/>
    </w:rPr>
  </w:style>
  <w:style w:type="paragraph" w:styleId="ListParagraph">
    <w:name w:val="List Paragraph"/>
    <w:basedOn w:val="Normal"/>
    <w:uiPriority w:val="34"/>
    <w:qFormat/>
    <w:rsid w:val="002F5B3D"/>
    <w:pPr>
      <w:ind w:left="720"/>
      <w:contextualSpacing/>
    </w:pPr>
  </w:style>
  <w:style w:type="character" w:styleId="Hyperlink">
    <w:name w:val="Hyperlink"/>
    <w:basedOn w:val="DefaultParagraphFont"/>
    <w:uiPriority w:val="99"/>
    <w:unhideWhenUsed/>
    <w:rsid w:val="002F5B3D"/>
    <w:rPr>
      <w:color w:val="0563C1" w:themeColor="hyperlink"/>
      <w:u w:val="single"/>
    </w:rPr>
  </w:style>
  <w:style w:type="table" w:styleId="GridTable1Light-Accent1">
    <w:name w:val="Grid Table 1 Light Accent 1"/>
    <w:basedOn w:val="TableNormal"/>
    <w:uiPriority w:val="46"/>
    <w:rsid w:val="002F5B3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175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275C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5C3C"/>
    <w:rPr>
      <w:sz w:val="20"/>
      <w:szCs w:val="20"/>
    </w:rPr>
  </w:style>
  <w:style w:type="character" w:styleId="EndnoteReference">
    <w:name w:val="endnote reference"/>
    <w:basedOn w:val="DefaultParagraphFont"/>
    <w:uiPriority w:val="99"/>
    <w:semiHidden/>
    <w:unhideWhenUsed/>
    <w:rsid w:val="00275C3C"/>
    <w:rPr>
      <w:vertAlign w:val="superscript"/>
    </w:rPr>
  </w:style>
  <w:style w:type="character" w:customStyle="1" w:styleId="Heading3Char">
    <w:name w:val="Heading 3 Char"/>
    <w:basedOn w:val="DefaultParagraphFont"/>
    <w:link w:val="Heading3"/>
    <w:uiPriority w:val="9"/>
    <w:semiHidden/>
    <w:rsid w:val="003D0B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01118">
      <w:bodyDiv w:val="1"/>
      <w:marLeft w:val="0"/>
      <w:marRight w:val="0"/>
      <w:marTop w:val="0"/>
      <w:marBottom w:val="0"/>
      <w:divBdr>
        <w:top w:val="none" w:sz="0" w:space="0" w:color="auto"/>
        <w:left w:val="none" w:sz="0" w:space="0" w:color="auto"/>
        <w:bottom w:val="none" w:sz="0" w:space="0" w:color="auto"/>
        <w:right w:val="none" w:sz="0" w:space="0" w:color="auto"/>
      </w:divBdr>
    </w:div>
    <w:div w:id="782304438">
      <w:bodyDiv w:val="1"/>
      <w:marLeft w:val="0"/>
      <w:marRight w:val="0"/>
      <w:marTop w:val="0"/>
      <w:marBottom w:val="0"/>
      <w:divBdr>
        <w:top w:val="none" w:sz="0" w:space="0" w:color="auto"/>
        <w:left w:val="none" w:sz="0" w:space="0" w:color="auto"/>
        <w:bottom w:val="none" w:sz="0" w:space="0" w:color="auto"/>
        <w:right w:val="none" w:sz="0" w:space="0" w:color="auto"/>
      </w:divBdr>
    </w:div>
    <w:div w:id="1119957118">
      <w:bodyDiv w:val="1"/>
      <w:marLeft w:val="0"/>
      <w:marRight w:val="0"/>
      <w:marTop w:val="0"/>
      <w:marBottom w:val="0"/>
      <w:divBdr>
        <w:top w:val="none" w:sz="0" w:space="0" w:color="auto"/>
        <w:left w:val="none" w:sz="0" w:space="0" w:color="auto"/>
        <w:bottom w:val="none" w:sz="0" w:space="0" w:color="auto"/>
        <w:right w:val="none" w:sz="0" w:space="0" w:color="auto"/>
      </w:divBdr>
    </w:div>
    <w:div w:id="1364668353">
      <w:bodyDiv w:val="1"/>
      <w:marLeft w:val="0"/>
      <w:marRight w:val="0"/>
      <w:marTop w:val="0"/>
      <w:marBottom w:val="0"/>
      <w:divBdr>
        <w:top w:val="none" w:sz="0" w:space="0" w:color="auto"/>
        <w:left w:val="none" w:sz="0" w:space="0" w:color="auto"/>
        <w:bottom w:val="none" w:sz="0" w:space="0" w:color="auto"/>
        <w:right w:val="none" w:sz="0" w:space="0" w:color="auto"/>
      </w:divBdr>
    </w:div>
    <w:div w:id="1456368563">
      <w:bodyDiv w:val="1"/>
      <w:marLeft w:val="0"/>
      <w:marRight w:val="0"/>
      <w:marTop w:val="0"/>
      <w:marBottom w:val="0"/>
      <w:divBdr>
        <w:top w:val="none" w:sz="0" w:space="0" w:color="auto"/>
        <w:left w:val="none" w:sz="0" w:space="0" w:color="auto"/>
        <w:bottom w:val="none" w:sz="0" w:space="0" w:color="auto"/>
        <w:right w:val="none" w:sz="0" w:space="0" w:color="auto"/>
      </w:divBdr>
    </w:div>
    <w:div w:id="193836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gi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python.org/downloads/" TargetMode="External"/><Relationship Id="rId22" Type="http://schemas.openxmlformats.org/officeDocument/2006/relationships/image" Target="media/image11.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5B0FD-62C2-49B3-9CA9-885495B5A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2164</TotalTime>
  <Pages>46</Pages>
  <Words>7249</Words>
  <Characters>41323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naseri</dc:creator>
  <cp:keywords/>
  <dc:description/>
  <cp:lastModifiedBy>sara naseri</cp:lastModifiedBy>
  <cp:revision>72</cp:revision>
  <dcterms:created xsi:type="dcterms:W3CDTF">2021-08-20T09:06:00Z</dcterms:created>
  <dcterms:modified xsi:type="dcterms:W3CDTF">2021-09-05T14:04:00Z</dcterms:modified>
</cp:coreProperties>
</file>